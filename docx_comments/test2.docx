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C6654A2" w14:textId="77777777" w:rsidR="00B87B92" w:rsidRDefault="00B87B92">
      <w:pPr>
        <w:pStyle w:val="Heading2"/>
        <w:ind w:left="6480" w:hanging="6480"/>
        <w:rPr>
          <w:i w:val="0"/>
          <w:iCs w:val="0"/>
          <w:color w:val="000000"/>
        </w:rPr>
      </w:pPr>
      <w:r>
        <w:rPr>
          <w:i w:val="0"/>
          <w:iCs w:val="0"/>
          <w:color w:val="000000"/>
          <w:sz w:val="28"/>
          <w:szCs w:val="28"/>
        </w:rPr>
        <w:t>Medical College of Georgia</w:t>
      </w:r>
      <w:r>
        <w:rPr>
          <w:i w:val="0"/>
          <w:iCs w:val="0"/>
          <w:color w:val="000000"/>
        </w:rPr>
        <w:tab/>
        <w:t xml:space="preserve">Animal Use Protocol Form                 </w:t>
      </w:r>
    </w:p>
    <w:p w14:paraId="2CC9AF42" w14:textId="77777777" w:rsidR="00B87B92" w:rsidRDefault="00081B7F">
      <w:pPr>
        <w:jc w:val="center"/>
        <w:rPr>
          <w:rFonts w:ascii="Arial" w:hAnsi="Arial" w:cs="Arial"/>
          <w:b/>
          <w:bCs/>
          <w:color w:val="000000"/>
        </w:rPr>
      </w:pPr>
      <w:r>
        <w:rPr>
          <w:rFonts w:ascii="Arial" w:hAnsi="Arial" w:cs="Arial"/>
          <w:b/>
          <w:bCs/>
          <w:noProof/>
          <w:color w:val="000000"/>
        </w:rPr>
        <w:drawing>
          <wp:inline distT="0" distB="0" distL="0" distR="0" wp14:anchorId="43906177" wp14:editId="14F7E87A">
            <wp:extent cx="6537960" cy="83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537960" cy="83820"/>
                    </a:xfrm>
                    <a:prstGeom prst="rect">
                      <a:avLst/>
                    </a:prstGeom>
                    <a:noFill/>
                    <a:ln>
                      <a:noFill/>
                    </a:ln>
                  </pic:spPr>
                </pic:pic>
              </a:graphicData>
            </a:graphic>
          </wp:inline>
        </w:drawing>
      </w:r>
    </w:p>
    <w:p w14:paraId="505539BD" w14:textId="77777777" w:rsidR="00B87B92" w:rsidRDefault="00B87B92">
      <w:pPr>
        <w:pStyle w:val="Caption"/>
        <w:rPr>
          <w:rFonts w:ascii="Arial" w:hAnsi="Arial" w:cs="Arial"/>
          <w:i w:val="0"/>
          <w:iCs w:val="0"/>
          <w:sz w:val="20"/>
          <w:szCs w:val="20"/>
        </w:rPr>
      </w:pPr>
      <w:r>
        <w:rPr>
          <w:i w:val="0"/>
          <w:iCs w:val="0"/>
          <w:caps w:val="0"/>
          <w:sz w:val="24"/>
          <w:szCs w:val="24"/>
        </w:rPr>
        <w:t xml:space="preserve">Institutional Animal Care and Use </w:t>
      </w:r>
      <w:commentRangeStart w:id="0"/>
      <w:r>
        <w:rPr>
          <w:i w:val="0"/>
          <w:iCs w:val="0"/>
          <w:caps w:val="0"/>
          <w:sz w:val="24"/>
          <w:szCs w:val="24"/>
        </w:rPr>
        <w:t>Committee</w:t>
      </w:r>
      <w:commentRangeEnd w:id="0"/>
      <w:r w:rsidR="00B47B45">
        <w:rPr>
          <w:rStyle w:val="CommentReference"/>
          <w:b w:val="0"/>
          <w:bCs w:val="0"/>
          <w:i w:val="0"/>
          <w:iCs w:val="0"/>
          <w:caps w:val="0"/>
        </w:rPr>
        <w:commentReference w:id="0"/>
      </w:r>
      <w:r>
        <w:rPr>
          <w:i w:val="0"/>
          <w:iCs w:val="0"/>
          <w:caps w:val="0"/>
          <w:sz w:val="24"/>
          <w:szCs w:val="24"/>
        </w:rPr>
        <w:t xml:space="preserve"> - </w:t>
      </w:r>
      <w:r>
        <w:rPr>
          <w:rFonts w:ascii="Arial" w:hAnsi="Arial" w:cs="Arial"/>
          <w:i w:val="0"/>
          <w:iCs w:val="0"/>
          <w:caps w:val="0"/>
          <w:sz w:val="20"/>
          <w:szCs w:val="20"/>
        </w:rPr>
        <w:t xml:space="preserve">“The IACUC is charged by the federal government to review all research, teaching, and diagnostic projects using live vertebrate animals.  IACUC approval is required prior to the procurement of animals and the commencement of activities.” Submit electronically to </w:t>
      </w:r>
      <w:hyperlink r:id="rId9" w:history="1">
        <w:r>
          <w:rPr>
            <w:rStyle w:val="Hyperlink"/>
            <w:rFonts w:ascii="Arial" w:hAnsi="Arial" w:cs="Arial"/>
            <w:sz w:val="18"/>
            <w:szCs w:val="18"/>
          </w:rPr>
          <w:t>jwhitloc@mcg.edu</w:t>
        </w:r>
      </w:hyperlink>
      <w:r>
        <w:rPr>
          <w:rFonts w:ascii="Arial" w:hAnsi="Arial" w:cs="Arial"/>
          <w:i w:val="0"/>
          <w:iCs w:val="0"/>
          <w:caps w:val="0"/>
          <w:sz w:val="18"/>
          <w:szCs w:val="18"/>
        </w:rPr>
        <w:t xml:space="preserve">.  </w:t>
      </w:r>
      <w:r>
        <w:rPr>
          <w:rFonts w:ascii="Arial" w:hAnsi="Arial" w:cs="Arial"/>
          <w:i w:val="0"/>
          <w:iCs w:val="0"/>
          <w:caps w:val="0"/>
          <w:sz w:val="20"/>
          <w:szCs w:val="20"/>
        </w:rPr>
        <w:t>Do not send or mail a signed copy at this time.  The veterinary staff of Laboratory Animals Services can and will pre-review your protocol before submission to the committee.</w:t>
      </w:r>
    </w:p>
    <w:tbl>
      <w:tblPr>
        <w:tblW w:w="10591" w:type="dxa"/>
        <w:tblInd w:w="137" w:type="dxa"/>
        <w:tblBorders>
          <w:top w:val="single" w:sz="12" w:space="0" w:color="auto"/>
          <w:left w:val="single" w:sz="12" w:space="0" w:color="auto"/>
          <w:bottom w:val="single" w:sz="12" w:space="0" w:color="auto"/>
          <w:right w:val="single" w:sz="12" w:space="0" w:color="auto"/>
          <w:insideH w:val="single" w:sz="12" w:space="0" w:color="auto"/>
          <w:insideV w:val="single" w:sz="12" w:space="0" w:color="auto"/>
        </w:tblBorders>
        <w:tblLayout w:type="fixed"/>
        <w:tblLook w:val="0000" w:firstRow="0" w:lastRow="0" w:firstColumn="0" w:lastColumn="0" w:noHBand="0" w:noVBand="0"/>
      </w:tblPr>
      <w:tblGrid>
        <w:gridCol w:w="6091"/>
        <w:gridCol w:w="4500"/>
      </w:tblGrid>
      <w:tr w:rsidR="00B87B92" w14:paraId="7F6D994D" w14:textId="77777777">
        <w:trPr>
          <w:trHeight w:val="285"/>
        </w:trPr>
        <w:tc>
          <w:tcPr>
            <w:tcW w:w="6091" w:type="dxa"/>
            <w:tcBorders>
              <w:top w:val="single" w:sz="12" w:space="0" w:color="auto"/>
              <w:left w:val="single" w:sz="12" w:space="0" w:color="auto"/>
              <w:bottom w:val="single" w:sz="12" w:space="0" w:color="auto"/>
              <w:right w:val="single" w:sz="12" w:space="0" w:color="auto"/>
            </w:tcBorders>
          </w:tcPr>
          <w:p w14:paraId="7094DB6D" w14:textId="77777777" w:rsidR="00B87B92" w:rsidRDefault="00B87B92" w:rsidP="002E3F6C">
            <w:pPr>
              <w:rPr>
                <w:rFonts w:ascii="Arial" w:hAnsi="Arial" w:cs="Arial"/>
                <w:color w:val="000000"/>
              </w:rPr>
            </w:pPr>
            <w:r>
              <w:rPr>
                <w:rFonts w:ascii="Arial" w:hAnsi="Arial" w:cs="Arial"/>
                <w:color w:val="000000"/>
              </w:rPr>
              <w:t>Principal Investigator:</w:t>
            </w:r>
            <w:r w:rsidR="0078713A">
              <w:rPr>
                <w:rFonts w:ascii="Arial" w:hAnsi="Arial" w:cs="Arial"/>
                <w:color w:val="000000"/>
              </w:rPr>
              <w:t xml:space="preserve"> </w:t>
            </w:r>
            <w:r w:rsidR="0078713A" w:rsidRPr="0078713A">
              <w:rPr>
                <w:rFonts w:ascii="Arial" w:hAnsi="Arial" w:cs="Arial"/>
                <w:b/>
                <w:color w:val="000000"/>
              </w:rPr>
              <w:t xml:space="preserve">Almira </w:t>
            </w:r>
            <w:del w:id="1" w:author="Thane" w:date="2016-07-22T12:01:00Z">
              <w:r w:rsidR="0078713A" w:rsidRPr="0078713A" w:rsidDel="002E3F6C">
                <w:rPr>
                  <w:rFonts w:ascii="Arial" w:hAnsi="Arial" w:cs="Arial"/>
                  <w:b/>
                  <w:color w:val="000000"/>
                </w:rPr>
                <w:delText>Vazdarjanova</w:delText>
              </w:r>
            </w:del>
            <w:ins w:id="2" w:author="Thane" w:date="2016-07-22T12:01:00Z">
              <w:r w:rsidR="002E3F6C">
                <w:rPr>
                  <w:rFonts w:ascii="Arial" w:hAnsi="Arial" w:cs="Arial"/>
                  <w:b/>
                  <w:color w:val="000000"/>
                </w:rPr>
                <w:t>Smith</w:t>
              </w:r>
            </w:ins>
          </w:p>
        </w:tc>
        <w:tc>
          <w:tcPr>
            <w:tcW w:w="4500" w:type="dxa"/>
            <w:tcBorders>
              <w:top w:val="single" w:sz="12" w:space="0" w:color="auto"/>
              <w:left w:val="single" w:sz="12" w:space="0" w:color="auto"/>
              <w:bottom w:val="single" w:sz="12" w:space="0" w:color="auto"/>
              <w:right w:val="single" w:sz="12" w:space="0" w:color="auto"/>
            </w:tcBorders>
          </w:tcPr>
          <w:p w14:paraId="19B2E7A6" w14:textId="77777777" w:rsidR="00B87B92" w:rsidRDefault="00B87B92">
            <w:pPr>
              <w:rPr>
                <w:rFonts w:ascii="Arial" w:hAnsi="Arial" w:cs="Arial"/>
                <w:color w:val="000000"/>
              </w:rPr>
            </w:pPr>
            <w:r>
              <w:rPr>
                <w:rFonts w:ascii="Arial" w:hAnsi="Arial" w:cs="Arial"/>
                <w:color w:val="000000"/>
              </w:rPr>
              <w:t xml:space="preserve">Degree/Academic Rank: </w:t>
            </w:r>
            <w:r w:rsidR="0078713A" w:rsidRPr="0078713A">
              <w:rPr>
                <w:rFonts w:ascii="Arial" w:hAnsi="Arial" w:cs="Arial"/>
                <w:b/>
                <w:color w:val="000000"/>
              </w:rPr>
              <w:t>Asst. Prof.</w:t>
            </w:r>
          </w:p>
        </w:tc>
      </w:tr>
      <w:tr w:rsidR="00B87B92" w14:paraId="5E25189A" w14:textId="77777777">
        <w:trPr>
          <w:trHeight w:val="321"/>
        </w:trPr>
        <w:tc>
          <w:tcPr>
            <w:tcW w:w="6091" w:type="dxa"/>
            <w:tcBorders>
              <w:top w:val="single" w:sz="12" w:space="0" w:color="auto"/>
              <w:left w:val="single" w:sz="12" w:space="0" w:color="auto"/>
              <w:bottom w:val="single" w:sz="12" w:space="0" w:color="auto"/>
              <w:right w:val="single" w:sz="12" w:space="0" w:color="auto"/>
            </w:tcBorders>
          </w:tcPr>
          <w:p w14:paraId="2A9F228C" w14:textId="77777777" w:rsidR="00B87B92" w:rsidRDefault="00B87B92">
            <w:pPr>
              <w:rPr>
                <w:rFonts w:ascii="Arial" w:hAnsi="Arial" w:cs="Arial"/>
                <w:color w:val="000000"/>
              </w:rPr>
            </w:pPr>
            <w:r>
              <w:rPr>
                <w:rFonts w:ascii="Arial" w:hAnsi="Arial" w:cs="Arial"/>
                <w:color w:val="000000"/>
              </w:rPr>
              <w:t>Telephone Number:</w:t>
            </w:r>
            <w:r w:rsidR="0078713A">
              <w:rPr>
                <w:rFonts w:ascii="Arial" w:hAnsi="Arial" w:cs="Arial"/>
                <w:color w:val="000000"/>
              </w:rPr>
              <w:t xml:space="preserve"> </w:t>
            </w:r>
            <w:r w:rsidR="0078713A" w:rsidRPr="0078713A">
              <w:rPr>
                <w:rFonts w:ascii="Arial" w:hAnsi="Arial" w:cs="Arial"/>
                <w:b/>
                <w:color w:val="000000"/>
              </w:rPr>
              <w:t>706.721.8</w:t>
            </w:r>
            <w:ins w:id="3" w:author="Thane" w:date="2016-07-22T12:01:00Z">
              <w:r w:rsidR="002E3F6C">
                <w:rPr>
                  <w:rFonts w:ascii="Arial" w:hAnsi="Arial" w:cs="Arial"/>
                  <w:b/>
                  <w:color w:val="000000"/>
                </w:rPr>
                <w:t>000</w:t>
              </w:r>
            </w:ins>
            <w:del w:id="4" w:author="Thane" w:date="2016-07-22T12:01:00Z">
              <w:r w:rsidR="0078713A" w:rsidRPr="0078713A" w:rsidDel="002E3F6C">
                <w:rPr>
                  <w:rFonts w:ascii="Arial" w:hAnsi="Arial" w:cs="Arial"/>
                  <w:b/>
                  <w:color w:val="000000"/>
                </w:rPr>
                <w:delText>782</w:delText>
              </w:r>
            </w:del>
          </w:p>
        </w:tc>
        <w:tc>
          <w:tcPr>
            <w:tcW w:w="4500" w:type="dxa"/>
            <w:tcBorders>
              <w:top w:val="single" w:sz="12" w:space="0" w:color="auto"/>
              <w:left w:val="single" w:sz="12" w:space="0" w:color="auto"/>
              <w:bottom w:val="single" w:sz="12" w:space="0" w:color="auto"/>
              <w:right w:val="single" w:sz="12" w:space="0" w:color="auto"/>
            </w:tcBorders>
          </w:tcPr>
          <w:p w14:paraId="35FD2D33" w14:textId="77777777" w:rsidR="00B87B92" w:rsidRDefault="00B87B92">
            <w:pPr>
              <w:rPr>
                <w:rFonts w:ascii="Arial" w:hAnsi="Arial" w:cs="Arial"/>
                <w:color w:val="000000"/>
              </w:rPr>
            </w:pPr>
            <w:r>
              <w:rPr>
                <w:rFonts w:ascii="Arial" w:hAnsi="Arial" w:cs="Arial"/>
                <w:color w:val="000000"/>
              </w:rPr>
              <w:t xml:space="preserve">Fax Number: </w:t>
            </w:r>
            <w:r w:rsidR="0078713A" w:rsidRPr="0078713A">
              <w:rPr>
                <w:rFonts w:ascii="Segoe UI" w:hAnsi="Segoe UI" w:cs="Segoe UI"/>
                <w:b/>
                <w:sz w:val="18"/>
                <w:szCs w:val="18"/>
              </w:rPr>
              <w:t>706.434.</w:t>
            </w:r>
            <w:ins w:id="5" w:author="Thane" w:date="2016-07-22T12:01:00Z">
              <w:r w:rsidR="002E3F6C">
                <w:rPr>
                  <w:rFonts w:ascii="Segoe UI" w:hAnsi="Segoe UI" w:cs="Segoe UI"/>
                  <w:b/>
                  <w:sz w:val="18"/>
                  <w:szCs w:val="18"/>
                </w:rPr>
                <w:t>8000</w:t>
              </w:r>
            </w:ins>
            <w:del w:id="6" w:author="Thane" w:date="2016-07-22T12:01:00Z">
              <w:r w:rsidR="0078713A" w:rsidRPr="0078713A" w:rsidDel="002E3F6C">
                <w:rPr>
                  <w:rFonts w:ascii="Segoe UI" w:hAnsi="Segoe UI" w:cs="Segoe UI"/>
                  <w:b/>
                  <w:sz w:val="18"/>
                  <w:szCs w:val="18"/>
                </w:rPr>
                <w:delText>6429</w:delText>
              </w:r>
            </w:del>
          </w:p>
          <w:p w14:paraId="4CBBDD49" w14:textId="77777777" w:rsidR="00B87B92" w:rsidRDefault="00B87B92">
            <w:pPr>
              <w:rPr>
                <w:rFonts w:ascii="Arial" w:hAnsi="Arial" w:cs="Arial"/>
                <w:color w:val="000000"/>
              </w:rPr>
            </w:pPr>
          </w:p>
        </w:tc>
      </w:tr>
      <w:tr w:rsidR="00B87B92" w14:paraId="1064BCA1" w14:textId="77777777">
        <w:trPr>
          <w:trHeight w:val="730"/>
        </w:trPr>
        <w:tc>
          <w:tcPr>
            <w:tcW w:w="6091" w:type="dxa"/>
            <w:tcBorders>
              <w:top w:val="single" w:sz="12" w:space="0" w:color="auto"/>
              <w:left w:val="single" w:sz="12" w:space="0" w:color="auto"/>
              <w:bottom w:val="single" w:sz="12" w:space="0" w:color="auto"/>
              <w:right w:val="single" w:sz="12" w:space="0" w:color="auto"/>
            </w:tcBorders>
          </w:tcPr>
          <w:p w14:paraId="502DB90A" w14:textId="77777777" w:rsidR="00B87B92" w:rsidRDefault="0078713A">
            <w:pPr>
              <w:rPr>
                <w:rFonts w:ascii="Arial" w:hAnsi="Arial" w:cs="Arial"/>
                <w:color w:val="000000"/>
              </w:rPr>
            </w:pPr>
            <w:r>
              <w:rPr>
                <w:rFonts w:ascii="Arial" w:hAnsi="Arial" w:cs="Arial"/>
                <w:color w:val="000000"/>
              </w:rPr>
              <w:t xml:space="preserve">Department: </w:t>
            </w:r>
            <w:r w:rsidRPr="0078713A">
              <w:rPr>
                <w:rFonts w:ascii="Arial" w:hAnsi="Arial" w:cs="Arial"/>
                <w:b/>
                <w:color w:val="000000"/>
              </w:rPr>
              <w:t>Neurology, SCNS</w:t>
            </w:r>
          </w:p>
          <w:p w14:paraId="0520A075" w14:textId="77777777" w:rsidR="00B87B92" w:rsidRDefault="0078713A">
            <w:pPr>
              <w:rPr>
                <w:rFonts w:ascii="Arial" w:hAnsi="Arial" w:cs="Arial"/>
                <w:color w:val="000000"/>
              </w:rPr>
            </w:pPr>
            <w:r>
              <w:rPr>
                <w:rFonts w:ascii="Arial" w:hAnsi="Arial" w:cs="Arial"/>
                <w:color w:val="000000"/>
              </w:rPr>
              <w:t xml:space="preserve">Campus Address: </w:t>
            </w:r>
            <w:r w:rsidRPr="0078713A">
              <w:rPr>
                <w:rFonts w:ascii="Arial" w:hAnsi="Arial" w:cs="Arial"/>
                <w:b/>
                <w:color w:val="000000"/>
              </w:rPr>
              <w:t>CB 3704</w:t>
            </w:r>
          </w:p>
          <w:p w14:paraId="4FB86A97" w14:textId="77777777" w:rsidR="00B87B92" w:rsidRDefault="00B87B92" w:rsidP="002E3F6C">
            <w:pPr>
              <w:rPr>
                <w:rFonts w:ascii="Arial" w:hAnsi="Arial" w:cs="Arial"/>
                <w:color w:val="000000"/>
              </w:rPr>
              <w:pPrChange w:id="7" w:author="Thane" w:date="2016-07-22T12:01:00Z">
                <w:pPr/>
              </w:pPrChange>
            </w:pPr>
            <w:r>
              <w:rPr>
                <w:rFonts w:ascii="Arial" w:hAnsi="Arial" w:cs="Arial"/>
                <w:color w:val="000000"/>
              </w:rPr>
              <w:t xml:space="preserve">Email Address:  </w:t>
            </w:r>
            <w:del w:id="8" w:author="Thane" w:date="2016-07-22T12:01:00Z">
              <w:r w:rsidR="0078713A" w:rsidRPr="0078713A" w:rsidDel="002E3F6C">
                <w:rPr>
                  <w:rFonts w:ascii="Arial" w:hAnsi="Arial" w:cs="Arial"/>
                  <w:b/>
                  <w:color w:val="000000"/>
                </w:rPr>
                <w:delText>avazdarjanova</w:delText>
              </w:r>
            </w:del>
            <w:ins w:id="9" w:author="Thane" w:date="2016-07-22T12:01:00Z">
              <w:r w:rsidR="002E3F6C">
                <w:rPr>
                  <w:rFonts w:ascii="Arial" w:hAnsi="Arial" w:cs="Arial"/>
                  <w:b/>
                  <w:color w:val="000000"/>
                </w:rPr>
                <w:t>asmith</w:t>
              </w:r>
            </w:ins>
            <w:r w:rsidR="0078713A" w:rsidRPr="0078713A">
              <w:rPr>
                <w:rFonts w:ascii="Arial" w:hAnsi="Arial" w:cs="Arial"/>
                <w:b/>
                <w:color w:val="000000"/>
              </w:rPr>
              <w:t>@mcg.edu</w:t>
            </w:r>
          </w:p>
        </w:tc>
        <w:tc>
          <w:tcPr>
            <w:tcW w:w="4500" w:type="dxa"/>
            <w:tcBorders>
              <w:top w:val="single" w:sz="12" w:space="0" w:color="auto"/>
              <w:left w:val="single" w:sz="12" w:space="0" w:color="auto"/>
              <w:bottom w:val="single" w:sz="12" w:space="0" w:color="auto"/>
              <w:right w:val="single" w:sz="12" w:space="0" w:color="auto"/>
            </w:tcBorders>
          </w:tcPr>
          <w:p w14:paraId="70DE04A2" w14:textId="77777777" w:rsidR="00B87B92" w:rsidRDefault="00B87B92">
            <w:pPr>
              <w:rPr>
                <w:rFonts w:ascii="Arial" w:hAnsi="Arial" w:cs="Arial"/>
                <w:color w:val="000000"/>
              </w:rPr>
            </w:pPr>
            <w:r>
              <w:rPr>
                <w:rFonts w:ascii="Arial" w:hAnsi="Arial" w:cs="Arial"/>
                <w:color w:val="000000"/>
              </w:rPr>
              <w:t>Anticipated starting date:</w:t>
            </w:r>
            <w:r w:rsidR="0078713A">
              <w:rPr>
                <w:rFonts w:ascii="Arial" w:hAnsi="Arial" w:cs="Arial"/>
                <w:color w:val="000000"/>
              </w:rPr>
              <w:t xml:space="preserve"> </w:t>
            </w:r>
            <w:r w:rsidR="0078713A" w:rsidRPr="0078713A">
              <w:rPr>
                <w:rFonts w:ascii="Arial" w:hAnsi="Arial" w:cs="Arial"/>
                <w:b/>
                <w:color w:val="000000"/>
              </w:rPr>
              <w:t>Oct. 1</w:t>
            </w:r>
            <w:r w:rsidR="0078713A" w:rsidRPr="0078713A">
              <w:rPr>
                <w:rFonts w:ascii="Arial" w:hAnsi="Arial" w:cs="Arial"/>
                <w:b/>
                <w:color w:val="000000"/>
                <w:vertAlign w:val="superscript"/>
              </w:rPr>
              <w:t>st</w:t>
            </w:r>
            <w:r w:rsidR="0078713A" w:rsidRPr="0078713A">
              <w:rPr>
                <w:rFonts w:ascii="Arial" w:hAnsi="Arial" w:cs="Arial"/>
                <w:b/>
                <w:color w:val="000000"/>
              </w:rPr>
              <w:t>, 2008</w:t>
            </w:r>
          </w:p>
        </w:tc>
      </w:tr>
      <w:tr w:rsidR="00EC5345" w14:paraId="35AFCDA6" w14:textId="77777777" w:rsidTr="002E01C8">
        <w:trPr>
          <w:trHeight w:val="720"/>
        </w:trPr>
        <w:tc>
          <w:tcPr>
            <w:tcW w:w="6091" w:type="dxa"/>
            <w:vMerge w:val="restart"/>
            <w:tcBorders>
              <w:top w:val="single" w:sz="12" w:space="0" w:color="auto"/>
              <w:left w:val="single" w:sz="12" w:space="0" w:color="auto"/>
              <w:right w:val="single" w:sz="12" w:space="0" w:color="auto"/>
            </w:tcBorders>
          </w:tcPr>
          <w:p w14:paraId="03A5370C" w14:textId="77777777" w:rsidR="0078713A" w:rsidRDefault="00EC5345" w:rsidP="00EC5345">
            <w:pPr>
              <w:rPr>
                <w:rFonts w:ascii="Arial" w:hAnsi="Arial" w:cs="Arial"/>
                <w:color w:val="000000"/>
              </w:rPr>
            </w:pPr>
            <w:r>
              <w:rPr>
                <w:rFonts w:ascii="Arial" w:hAnsi="Arial" w:cs="Arial"/>
                <w:color w:val="000000"/>
              </w:rPr>
              <w:t>Title(s) of this project: (Include all titles on applications for external funding)</w:t>
            </w:r>
            <w:r w:rsidR="0078713A">
              <w:rPr>
                <w:rFonts w:ascii="Arial" w:hAnsi="Arial" w:cs="Arial"/>
                <w:color w:val="000000"/>
              </w:rPr>
              <w:t xml:space="preserve">: </w:t>
            </w:r>
          </w:p>
          <w:p w14:paraId="743D7091" w14:textId="77777777" w:rsidR="00EC5345" w:rsidRPr="0078713A" w:rsidRDefault="0078713A" w:rsidP="00EC5345">
            <w:pPr>
              <w:rPr>
                <w:rFonts w:ascii="Arial" w:hAnsi="Arial" w:cs="Arial"/>
                <w:b/>
                <w:color w:val="000000"/>
              </w:rPr>
            </w:pPr>
            <w:r w:rsidRPr="0078713A">
              <w:rPr>
                <w:rFonts w:ascii="Arial" w:hAnsi="Arial" w:cs="Arial"/>
                <w:b/>
                <w:color w:val="000000"/>
              </w:rPr>
              <w:t xml:space="preserve">Individual differences in acquisition and consolidation of emotional memories in a rat model of Post-Traumatic Stress </w:t>
            </w:r>
            <w:commentRangeStart w:id="10"/>
            <w:r w:rsidRPr="0078713A">
              <w:rPr>
                <w:rFonts w:ascii="Arial" w:hAnsi="Arial" w:cs="Arial"/>
                <w:b/>
                <w:color w:val="000000"/>
              </w:rPr>
              <w:t>Disorder</w:t>
            </w:r>
            <w:commentRangeEnd w:id="10"/>
            <w:r w:rsidR="00FC0EC4">
              <w:rPr>
                <w:rStyle w:val="CommentReference"/>
              </w:rPr>
              <w:commentReference w:id="10"/>
            </w:r>
            <w:r w:rsidRPr="0078713A">
              <w:rPr>
                <w:rFonts w:ascii="Arial" w:hAnsi="Arial" w:cs="Arial"/>
                <w:b/>
                <w:color w:val="000000"/>
              </w:rPr>
              <w:t>.</w:t>
            </w:r>
          </w:p>
        </w:tc>
        <w:tc>
          <w:tcPr>
            <w:tcW w:w="4500" w:type="dxa"/>
            <w:tcBorders>
              <w:top w:val="single" w:sz="12" w:space="0" w:color="auto"/>
              <w:left w:val="single" w:sz="12" w:space="0" w:color="auto"/>
              <w:bottom w:val="single" w:sz="12" w:space="0" w:color="auto"/>
              <w:right w:val="single" w:sz="12" w:space="0" w:color="auto"/>
            </w:tcBorders>
          </w:tcPr>
          <w:p w14:paraId="74146721" w14:textId="77777777" w:rsidR="00E94FD9" w:rsidRDefault="007C27F0" w:rsidP="00E94FD9">
            <w:pPr>
              <w:rPr>
                <w:rFonts w:ascii="Arial" w:hAnsi="Arial" w:cs="Arial"/>
                <w:color w:val="000000"/>
              </w:rPr>
            </w:pPr>
            <w:r>
              <w:rPr>
                <w:rFonts w:ascii="Arial" w:hAnsi="Arial" w:cs="Arial"/>
                <w:color w:val="000000"/>
              </w:rPr>
              <w:t xml:space="preserve">Funding Source(s):  </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870"/>
            </w:tblGrid>
            <w:tr w:rsidR="00E94FD9" w14:paraId="25E5C5F3" w14:textId="77777777" w:rsidTr="00E94FD9">
              <w:tc>
                <w:tcPr>
                  <w:tcW w:w="3870" w:type="dxa"/>
                  <w:tcBorders>
                    <w:top w:val="single" w:sz="4" w:space="0" w:color="auto"/>
                    <w:left w:val="single" w:sz="4" w:space="0" w:color="auto"/>
                    <w:bottom w:val="single" w:sz="4" w:space="0" w:color="auto"/>
                    <w:right w:val="single" w:sz="4" w:space="0" w:color="auto"/>
                  </w:tcBorders>
                  <w:shd w:val="clear" w:color="auto" w:fill="E0E0E0"/>
                </w:tcPr>
                <w:p w14:paraId="4DC551F3" w14:textId="77777777" w:rsidR="00E94FD9" w:rsidRDefault="00E94FD9" w:rsidP="00E94FD9">
                  <w:pPr>
                    <w:pStyle w:val="PlainText"/>
                    <w:ind w:left="-599" w:hanging="599"/>
                    <w:rPr>
                      <w:rFonts w:ascii="Arial" w:hAnsi="Arial" w:cs="Arial"/>
                      <w:color w:val="000000"/>
                    </w:rPr>
                  </w:pPr>
                  <w:r>
                    <w:rPr>
                      <w:rFonts w:ascii="Arial" w:hAnsi="Arial" w:cs="Arial"/>
                      <w:color w:val="000000"/>
                    </w:rPr>
                    <w:tab/>
                  </w:r>
                  <w:r w:rsidR="0078713A">
                    <w:rPr>
                      <w:rFonts w:ascii="Arial" w:hAnsi="Arial" w:cs="Arial"/>
                      <w:color w:val="000000"/>
                    </w:rPr>
                    <w:t>MCM MCG</w:t>
                  </w:r>
                </w:p>
              </w:tc>
            </w:tr>
          </w:tbl>
          <w:p w14:paraId="7AE7B99D" w14:textId="77777777" w:rsidR="00EC5345" w:rsidRDefault="00EC5345" w:rsidP="002E01C8">
            <w:pPr>
              <w:ind w:left="72"/>
              <w:rPr>
                <w:rFonts w:ascii="Arial" w:hAnsi="Arial" w:cs="Arial"/>
                <w:color w:val="000000"/>
              </w:rPr>
            </w:pPr>
            <w:r>
              <w:rPr>
                <w:rFonts w:ascii="Arial" w:hAnsi="Arial" w:cs="Arial"/>
                <w:color w:val="000000"/>
              </w:rPr>
              <w:t xml:space="preserve">Is or has this project been funded? </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720"/>
            </w:tblGrid>
            <w:tr w:rsidR="00EC5345" w14:paraId="3089BAA5" w14:textId="77777777" w:rsidTr="002E01C8">
              <w:tc>
                <w:tcPr>
                  <w:tcW w:w="630" w:type="dxa"/>
                  <w:tcBorders>
                    <w:top w:val="single" w:sz="4" w:space="0" w:color="auto"/>
                    <w:left w:val="single" w:sz="4" w:space="0" w:color="auto"/>
                    <w:bottom w:val="single" w:sz="4" w:space="0" w:color="auto"/>
                    <w:right w:val="single" w:sz="4" w:space="0" w:color="auto"/>
                  </w:tcBorders>
                  <w:shd w:val="clear" w:color="auto" w:fill="E0E0E0"/>
                </w:tcPr>
                <w:p w14:paraId="26C8C109" w14:textId="77777777" w:rsidR="00EC5345" w:rsidRDefault="00EC5345" w:rsidP="002D3B5A">
                  <w:pPr>
                    <w:pStyle w:val="PlainText"/>
                    <w:ind w:left="144"/>
                    <w:rPr>
                      <w:rFonts w:ascii="Arial" w:hAnsi="Arial" w:cs="Arial"/>
                      <w:color w:val="000000"/>
                    </w:rPr>
                  </w:pPr>
                  <w:r>
                    <w:rPr>
                      <w:rFonts w:ascii="Arial" w:hAnsi="Arial" w:cs="Arial"/>
                      <w:color w:val="000000"/>
                    </w:rPr>
                    <w:tab/>
                  </w:r>
                </w:p>
              </w:tc>
              <w:tc>
                <w:tcPr>
                  <w:tcW w:w="720" w:type="dxa"/>
                  <w:tcBorders>
                    <w:top w:val="nil"/>
                    <w:left w:val="single" w:sz="4" w:space="0" w:color="auto"/>
                    <w:bottom w:val="nil"/>
                    <w:right w:val="nil"/>
                  </w:tcBorders>
                </w:tcPr>
                <w:p w14:paraId="7EA239A0" w14:textId="77777777" w:rsidR="00EC5345" w:rsidRDefault="00EC5345" w:rsidP="002D3B5A">
                  <w:pPr>
                    <w:pStyle w:val="PlainText"/>
                    <w:rPr>
                      <w:rFonts w:ascii="Arial" w:hAnsi="Arial" w:cs="Arial"/>
                      <w:color w:val="000000"/>
                    </w:rPr>
                  </w:pPr>
                  <w:r>
                    <w:rPr>
                      <w:rFonts w:ascii="Arial" w:hAnsi="Arial" w:cs="Arial"/>
                      <w:color w:val="000000"/>
                    </w:rPr>
                    <w:t xml:space="preserve">Yes.   </w:t>
                  </w:r>
                </w:p>
              </w:tc>
            </w:tr>
            <w:tr w:rsidR="00EC5345" w14:paraId="1AA36AA4" w14:textId="77777777" w:rsidTr="002E01C8">
              <w:tc>
                <w:tcPr>
                  <w:tcW w:w="630" w:type="dxa"/>
                  <w:tcBorders>
                    <w:top w:val="single" w:sz="4" w:space="0" w:color="auto"/>
                    <w:left w:val="single" w:sz="4" w:space="0" w:color="auto"/>
                    <w:bottom w:val="single" w:sz="4" w:space="0" w:color="auto"/>
                    <w:right w:val="single" w:sz="4" w:space="0" w:color="auto"/>
                  </w:tcBorders>
                  <w:shd w:val="clear" w:color="auto" w:fill="E0E0E0"/>
                </w:tcPr>
                <w:p w14:paraId="2ECA07CF" w14:textId="77777777" w:rsidR="00EC5345" w:rsidRDefault="0078713A" w:rsidP="002D3B5A">
                  <w:pPr>
                    <w:pStyle w:val="PlainText"/>
                    <w:ind w:left="144"/>
                    <w:rPr>
                      <w:rFonts w:ascii="Arial" w:hAnsi="Arial" w:cs="Arial"/>
                      <w:color w:val="000000"/>
                    </w:rPr>
                  </w:pPr>
                  <w:r>
                    <w:rPr>
                      <w:rFonts w:ascii="Arial" w:hAnsi="Arial" w:cs="Arial"/>
                      <w:color w:val="000000"/>
                    </w:rPr>
                    <w:t>X</w:t>
                  </w:r>
                </w:p>
              </w:tc>
              <w:tc>
                <w:tcPr>
                  <w:tcW w:w="720" w:type="dxa"/>
                  <w:tcBorders>
                    <w:top w:val="nil"/>
                    <w:left w:val="single" w:sz="4" w:space="0" w:color="auto"/>
                    <w:bottom w:val="nil"/>
                    <w:right w:val="nil"/>
                  </w:tcBorders>
                </w:tcPr>
                <w:p w14:paraId="179A6F10" w14:textId="77777777" w:rsidR="00EC5345" w:rsidRDefault="00EC5345" w:rsidP="002D3B5A">
                  <w:pPr>
                    <w:pStyle w:val="PlainText"/>
                    <w:rPr>
                      <w:rFonts w:ascii="Arial" w:hAnsi="Arial" w:cs="Arial"/>
                      <w:color w:val="000000"/>
                    </w:rPr>
                  </w:pPr>
                  <w:r>
                    <w:rPr>
                      <w:rFonts w:ascii="Arial" w:hAnsi="Arial" w:cs="Arial"/>
                      <w:color w:val="000000"/>
                    </w:rPr>
                    <w:t>No</w:t>
                  </w:r>
                </w:p>
              </w:tc>
            </w:tr>
          </w:tbl>
          <w:p w14:paraId="0A3EE767" w14:textId="77777777" w:rsidR="00EC5345" w:rsidRDefault="00EC5345" w:rsidP="00DA322F">
            <w:pPr>
              <w:rPr>
                <w:rFonts w:ascii="Arial" w:hAnsi="Arial" w:cs="Arial"/>
                <w:color w:val="000000"/>
              </w:rPr>
            </w:pPr>
            <w:r>
              <w:rPr>
                <w:rFonts w:ascii="Arial" w:hAnsi="Arial" w:cs="Arial"/>
                <w:color w:val="000000"/>
              </w:rPr>
              <w:t xml:space="preserve">  If Yes, what is the Grant number?</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01"/>
            </w:tblGrid>
            <w:tr w:rsidR="00EC5345" w14:paraId="78674495" w14:textId="77777777" w:rsidTr="002E01C8">
              <w:tc>
                <w:tcPr>
                  <w:tcW w:w="3101" w:type="dxa"/>
                  <w:tcBorders>
                    <w:top w:val="single" w:sz="4" w:space="0" w:color="auto"/>
                    <w:left w:val="single" w:sz="4" w:space="0" w:color="auto"/>
                    <w:bottom w:val="single" w:sz="4" w:space="0" w:color="auto"/>
                    <w:right w:val="single" w:sz="4" w:space="0" w:color="auto"/>
                  </w:tcBorders>
                  <w:shd w:val="clear" w:color="auto" w:fill="E0E0E0"/>
                </w:tcPr>
                <w:p w14:paraId="2A401B62" w14:textId="77777777" w:rsidR="00EC5345" w:rsidRDefault="00EC5345" w:rsidP="00DA322F">
                  <w:pPr>
                    <w:pStyle w:val="PlainText"/>
                    <w:ind w:left="-599" w:hanging="599"/>
                    <w:rPr>
                      <w:rFonts w:ascii="Arial" w:hAnsi="Arial" w:cs="Arial"/>
                      <w:color w:val="000000"/>
                    </w:rPr>
                  </w:pPr>
                  <w:r>
                    <w:rPr>
                      <w:rFonts w:ascii="Arial" w:hAnsi="Arial" w:cs="Arial"/>
                      <w:color w:val="000000"/>
                    </w:rPr>
                    <w:tab/>
                  </w:r>
                </w:p>
              </w:tc>
            </w:tr>
          </w:tbl>
          <w:p w14:paraId="2CBEFAFF" w14:textId="77777777" w:rsidR="00EC5345" w:rsidRDefault="00EC5345">
            <w:pPr>
              <w:rPr>
                <w:rFonts w:ascii="Arial" w:hAnsi="Arial" w:cs="Arial"/>
                <w:color w:val="000000"/>
              </w:rPr>
            </w:pPr>
          </w:p>
        </w:tc>
      </w:tr>
      <w:tr w:rsidR="00EC5345" w14:paraId="635811FE" w14:textId="77777777" w:rsidTr="002E01C8">
        <w:trPr>
          <w:trHeight w:val="720"/>
        </w:trPr>
        <w:tc>
          <w:tcPr>
            <w:tcW w:w="6091" w:type="dxa"/>
            <w:vMerge/>
            <w:tcBorders>
              <w:left w:val="single" w:sz="12" w:space="0" w:color="auto"/>
              <w:bottom w:val="single" w:sz="12" w:space="0" w:color="auto"/>
              <w:right w:val="single" w:sz="12" w:space="0" w:color="auto"/>
            </w:tcBorders>
          </w:tcPr>
          <w:p w14:paraId="347117F2" w14:textId="77777777" w:rsidR="00EC5345" w:rsidRDefault="00EC5345">
            <w:pPr>
              <w:rPr>
                <w:rFonts w:ascii="Arial" w:hAnsi="Arial" w:cs="Arial"/>
                <w:color w:val="000000"/>
              </w:rPr>
            </w:pPr>
          </w:p>
        </w:tc>
        <w:tc>
          <w:tcPr>
            <w:tcW w:w="4500" w:type="dxa"/>
            <w:tcBorders>
              <w:top w:val="single" w:sz="12" w:space="0" w:color="auto"/>
              <w:left w:val="single" w:sz="12" w:space="0" w:color="auto"/>
              <w:bottom w:val="single" w:sz="12" w:space="0" w:color="auto"/>
              <w:right w:val="single" w:sz="12" w:space="0" w:color="auto"/>
            </w:tcBorders>
          </w:tcPr>
          <w:p w14:paraId="71B0730E" w14:textId="77777777" w:rsidR="00EC5345" w:rsidRPr="002E01C8" w:rsidRDefault="00EC5345" w:rsidP="002E01C8">
            <w:pPr>
              <w:rPr>
                <w:rFonts w:ascii="Arial" w:hAnsi="Arial" w:cs="Arial"/>
              </w:rPr>
            </w:pPr>
            <w:r w:rsidRPr="002E01C8">
              <w:rPr>
                <w:rFonts w:ascii="Arial" w:hAnsi="Arial" w:cs="Arial"/>
              </w:rPr>
              <w:t xml:space="preserve">Does this protocol accurately reflect what is in the grant proposal?  </w:t>
            </w:r>
          </w:p>
          <w:tbl>
            <w:tblPr>
              <w:tblW w:w="0" w:type="auto"/>
              <w:tblInd w:w="6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720"/>
            </w:tblGrid>
            <w:tr w:rsidR="00EC5345" w14:paraId="05674FB4" w14:textId="77777777" w:rsidTr="002E01C8">
              <w:tc>
                <w:tcPr>
                  <w:tcW w:w="630" w:type="dxa"/>
                  <w:tcBorders>
                    <w:top w:val="single" w:sz="4" w:space="0" w:color="auto"/>
                    <w:left w:val="single" w:sz="4" w:space="0" w:color="auto"/>
                    <w:bottom w:val="single" w:sz="4" w:space="0" w:color="auto"/>
                    <w:right w:val="single" w:sz="4" w:space="0" w:color="auto"/>
                  </w:tcBorders>
                  <w:shd w:val="clear" w:color="auto" w:fill="E0E0E0"/>
                </w:tcPr>
                <w:p w14:paraId="193ADF9E" w14:textId="77777777" w:rsidR="00EC5345" w:rsidRDefault="00EC5345" w:rsidP="002E01C8">
                  <w:pPr>
                    <w:pStyle w:val="PlainText"/>
                    <w:ind w:left="144"/>
                    <w:rPr>
                      <w:rFonts w:ascii="Arial" w:hAnsi="Arial" w:cs="Arial"/>
                      <w:color w:val="000000"/>
                    </w:rPr>
                  </w:pPr>
                  <w:r>
                    <w:rPr>
                      <w:rFonts w:ascii="Arial" w:hAnsi="Arial" w:cs="Arial"/>
                      <w:color w:val="000000"/>
                    </w:rPr>
                    <w:tab/>
                  </w:r>
                </w:p>
              </w:tc>
              <w:tc>
                <w:tcPr>
                  <w:tcW w:w="720" w:type="dxa"/>
                  <w:tcBorders>
                    <w:top w:val="nil"/>
                    <w:left w:val="single" w:sz="4" w:space="0" w:color="auto"/>
                    <w:bottom w:val="nil"/>
                    <w:right w:val="nil"/>
                  </w:tcBorders>
                </w:tcPr>
                <w:p w14:paraId="02A169DF" w14:textId="77777777" w:rsidR="00EC5345" w:rsidRDefault="00EC5345" w:rsidP="002E01C8">
                  <w:pPr>
                    <w:pStyle w:val="PlainText"/>
                    <w:rPr>
                      <w:rFonts w:ascii="Arial" w:hAnsi="Arial" w:cs="Arial"/>
                      <w:color w:val="000000"/>
                    </w:rPr>
                  </w:pPr>
                  <w:r>
                    <w:rPr>
                      <w:rFonts w:ascii="Arial" w:hAnsi="Arial" w:cs="Arial"/>
                      <w:color w:val="000000"/>
                    </w:rPr>
                    <w:t xml:space="preserve">Yes.   </w:t>
                  </w:r>
                </w:p>
              </w:tc>
            </w:tr>
            <w:tr w:rsidR="00EC5345" w14:paraId="36FB6261" w14:textId="77777777" w:rsidTr="002E01C8">
              <w:tc>
                <w:tcPr>
                  <w:tcW w:w="630" w:type="dxa"/>
                  <w:tcBorders>
                    <w:top w:val="single" w:sz="4" w:space="0" w:color="auto"/>
                    <w:left w:val="single" w:sz="4" w:space="0" w:color="auto"/>
                    <w:bottom w:val="single" w:sz="4" w:space="0" w:color="auto"/>
                    <w:right w:val="single" w:sz="4" w:space="0" w:color="auto"/>
                  </w:tcBorders>
                  <w:shd w:val="clear" w:color="auto" w:fill="E0E0E0"/>
                </w:tcPr>
                <w:p w14:paraId="67696F01" w14:textId="77777777" w:rsidR="00EC5345" w:rsidRDefault="00EC5345" w:rsidP="002E01C8">
                  <w:pPr>
                    <w:pStyle w:val="PlainText"/>
                    <w:ind w:left="144"/>
                    <w:rPr>
                      <w:rFonts w:ascii="Arial" w:hAnsi="Arial" w:cs="Arial"/>
                      <w:color w:val="000000"/>
                    </w:rPr>
                  </w:pPr>
                </w:p>
              </w:tc>
              <w:tc>
                <w:tcPr>
                  <w:tcW w:w="720" w:type="dxa"/>
                  <w:tcBorders>
                    <w:top w:val="nil"/>
                    <w:left w:val="single" w:sz="4" w:space="0" w:color="auto"/>
                    <w:bottom w:val="nil"/>
                    <w:right w:val="nil"/>
                  </w:tcBorders>
                </w:tcPr>
                <w:p w14:paraId="52D45630" w14:textId="77777777" w:rsidR="00EC5345" w:rsidRDefault="00EC5345" w:rsidP="002E01C8">
                  <w:pPr>
                    <w:pStyle w:val="PlainText"/>
                    <w:rPr>
                      <w:rFonts w:ascii="Arial" w:hAnsi="Arial" w:cs="Arial"/>
                      <w:color w:val="000000"/>
                    </w:rPr>
                  </w:pPr>
                  <w:r>
                    <w:rPr>
                      <w:rFonts w:ascii="Arial" w:hAnsi="Arial" w:cs="Arial"/>
                      <w:color w:val="000000"/>
                    </w:rPr>
                    <w:t>No</w:t>
                  </w:r>
                </w:p>
              </w:tc>
            </w:tr>
          </w:tbl>
          <w:p w14:paraId="64F9EF24" w14:textId="77777777" w:rsidR="00EC5345" w:rsidRDefault="00EC5345">
            <w:pPr>
              <w:rPr>
                <w:rFonts w:ascii="Arial" w:hAnsi="Arial" w:cs="Arial"/>
                <w:color w:val="000000"/>
              </w:rPr>
            </w:pPr>
          </w:p>
        </w:tc>
      </w:tr>
      <w:tr w:rsidR="00EC5345" w14:paraId="3ED08747" w14:textId="77777777">
        <w:trPr>
          <w:cantSplit/>
          <w:trHeight w:val="431"/>
        </w:trPr>
        <w:tc>
          <w:tcPr>
            <w:tcW w:w="10591" w:type="dxa"/>
            <w:gridSpan w:val="2"/>
            <w:tcBorders>
              <w:top w:val="single" w:sz="12" w:space="0" w:color="auto"/>
              <w:left w:val="single" w:sz="12" w:space="0" w:color="auto"/>
              <w:bottom w:val="single" w:sz="12" w:space="0" w:color="auto"/>
              <w:right w:val="single" w:sz="12" w:space="0" w:color="auto"/>
            </w:tcBorders>
          </w:tcPr>
          <w:p w14:paraId="44B715EA" w14:textId="77777777" w:rsidR="00EC5345" w:rsidRDefault="00EC5345" w:rsidP="002E3F6C">
            <w:pPr>
              <w:rPr>
                <w:rFonts w:ascii="Arial" w:hAnsi="Arial" w:cs="Arial"/>
                <w:color w:val="000000"/>
              </w:rPr>
              <w:pPrChange w:id="11" w:author="Thane" w:date="2016-07-22T12:02:00Z">
                <w:pPr/>
              </w:pPrChange>
            </w:pPr>
            <w:r>
              <w:rPr>
                <w:rFonts w:ascii="Arial" w:hAnsi="Arial" w:cs="Arial"/>
                <w:color w:val="000000"/>
              </w:rPr>
              <w:t xml:space="preserve">Animal Emergency Contact: (name &amp; </w:t>
            </w:r>
            <w:r w:rsidRPr="00EC5345">
              <w:rPr>
                <w:rFonts w:ascii="Arial" w:hAnsi="Arial" w:cs="Arial"/>
                <w:b/>
                <w:color w:val="000000"/>
              </w:rPr>
              <w:t xml:space="preserve">after </w:t>
            </w:r>
            <w:proofErr w:type="gramStart"/>
            <w:r w:rsidRPr="00EC5345">
              <w:rPr>
                <w:rFonts w:ascii="Arial" w:hAnsi="Arial" w:cs="Arial"/>
                <w:b/>
                <w:color w:val="000000"/>
              </w:rPr>
              <w:t>hours</w:t>
            </w:r>
            <w:proofErr w:type="gramEnd"/>
            <w:r>
              <w:rPr>
                <w:rFonts w:ascii="Arial" w:hAnsi="Arial" w:cs="Arial"/>
                <w:color w:val="000000"/>
              </w:rPr>
              <w:t xml:space="preserve"> phone number):</w:t>
            </w:r>
            <w:r w:rsidR="0078713A">
              <w:rPr>
                <w:rFonts w:ascii="Arial" w:hAnsi="Arial" w:cs="Arial"/>
                <w:color w:val="000000"/>
              </w:rPr>
              <w:t xml:space="preserve"> </w:t>
            </w:r>
            <w:r w:rsidR="0078713A" w:rsidRPr="0078713A">
              <w:rPr>
                <w:rFonts w:ascii="Arial" w:hAnsi="Arial" w:cs="Arial"/>
                <w:b/>
                <w:color w:val="000000"/>
              </w:rPr>
              <w:t xml:space="preserve">Almira </w:t>
            </w:r>
            <w:del w:id="12" w:author="Thane" w:date="2016-07-22T12:02:00Z">
              <w:r w:rsidR="0078713A" w:rsidRPr="0078713A" w:rsidDel="002E3F6C">
                <w:rPr>
                  <w:rFonts w:ascii="Arial" w:hAnsi="Arial" w:cs="Arial"/>
                  <w:b/>
                  <w:color w:val="000000"/>
                </w:rPr>
                <w:delText xml:space="preserve">Vazdarjanova </w:delText>
              </w:r>
            </w:del>
            <w:ins w:id="13" w:author="Thane" w:date="2016-07-22T12:02:00Z">
              <w:r w:rsidR="002E3F6C">
                <w:rPr>
                  <w:rFonts w:ascii="Arial" w:hAnsi="Arial" w:cs="Arial"/>
                  <w:b/>
                  <w:color w:val="000000"/>
                </w:rPr>
                <w:t>Smith</w:t>
              </w:r>
              <w:r w:rsidR="002E3F6C" w:rsidRPr="0078713A">
                <w:rPr>
                  <w:rFonts w:ascii="Arial" w:hAnsi="Arial" w:cs="Arial"/>
                  <w:b/>
                  <w:color w:val="000000"/>
                </w:rPr>
                <w:t xml:space="preserve"> </w:t>
              </w:r>
            </w:ins>
            <w:r w:rsidR="0078713A" w:rsidRPr="0078713A">
              <w:rPr>
                <w:rFonts w:ascii="Arial" w:hAnsi="Arial" w:cs="Arial"/>
                <w:b/>
                <w:color w:val="000000"/>
              </w:rPr>
              <w:t>520-820-2137 (cell)</w:t>
            </w:r>
          </w:p>
        </w:tc>
      </w:tr>
    </w:tbl>
    <w:p w14:paraId="60E27D64" w14:textId="77777777" w:rsidR="00B87B92" w:rsidRDefault="00B87B92">
      <w:pPr>
        <w:rPr>
          <w:rFonts w:ascii="Arial" w:hAnsi="Arial" w:cs="Arial"/>
          <w:b/>
          <w:bCs/>
          <w:color w:val="000000"/>
        </w:rPr>
      </w:pPr>
      <w:r>
        <w:rPr>
          <w:rFonts w:ascii="Arial" w:hAnsi="Arial" w:cs="Arial"/>
          <w:color w:val="000000"/>
        </w:rPr>
        <w:t xml:space="preserve">  </w:t>
      </w:r>
      <w:r>
        <w:rPr>
          <w:rFonts w:ascii="Arial" w:hAnsi="Arial" w:cs="Arial"/>
          <w:b/>
          <w:bCs/>
          <w:color w:val="000000"/>
        </w:rPr>
        <w:t xml:space="preserve">Check one:  </w:t>
      </w:r>
    </w:p>
    <w:tbl>
      <w:tblPr>
        <w:tblW w:w="10890" w:type="dxa"/>
        <w:tblInd w:w="19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06"/>
        <w:gridCol w:w="10384"/>
      </w:tblGrid>
      <w:tr w:rsidR="00B87B92" w14:paraId="7C27786C" w14:textId="77777777">
        <w:tc>
          <w:tcPr>
            <w:tcW w:w="506" w:type="dxa"/>
            <w:tcBorders>
              <w:top w:val="single" w:sz="4" w:space="0" w:color="auto"/>
              <w:left w:val="single" w:sz="4" w:space="0" w:color="auto"/>
              <w:bottom w:val="single" w:sz="4" w:space="0" w:color="auto"/>
              <w:right w:val="single" w:sz="4" w:space="0" w:color="auto"/>
            </w:tcBorders>
            <w:shd w:val="clear" w:color="auto" w:fill="CCCCCC"/>
          </w:tcPr>
          <w:p w14:paraId="6BF153EC" w14:textId="77777777" w:rsidR="00B87B92" w:rsidRDefault="0078713A">
            <w:pPr>
              <w:pStyle w:val="PlainText"/>
              <w:ind w:left="144"/>
              <w:rPr>
                <w:rFonts w:ascii="Arial" w:hAnsi="Arial" w:cs="Arial"/>
                <w:color w:val="000000"/>
              </w:rPr>
            </w:pPr>
            <w:r>
              <w:rPr>
                <w:rFonts w:ascii="Arial" w:hAnsi="Arial" w:cs="Arial"/>
                <w:color w:val="000000"/>
              </w:rPr>
              <w:t>X</w:t>
            </w:r>
          </w:p>
        </w:tc>
        <w:tc>
          <w:tcPr>
            <w:tcW w:w="10384" w:type="dxa"/>
            <w:tcBorders>
              <w:top w:val="nil"/>
              <w:left w:val="single" w:sz="4" w:space="0" w:color="auto"/>
              <w:bottom w:val="nil"/>
              <w:right w:val="nil"/>
            </w:tcBorders>
          </w:tcPr>
          <w:p w14:paraId="242D6279" w14:textId="77777777" w:rsidR="00B87B92" w:rsidRDefault="00B87B92">
            <w:pPr>
              <w:pStyle w:val="PlainText"/>
              <w:ind w:right="-1260"/>
              <w:rPr>
                <w:rFonts w:ascii="Arial" w:hAnsi="Arial" w:cs="Arial"/>
                <w:color w:val="000000"/>
              </w:rPr>
            </w:pPr>
            <w:r>
              <w:rPr>
                <w:rFonts w:ascii="Arial" w:hAnsi="Arial" w:cs="Arial"/>
                <w:color w:val="000000"/>
              </w:rPr>
              <w:t>New Protocol (Continue to question 1)</w:t>
            </w:r>
          </w:p>
        </w:tc>
      </w:tr>
      <w:tr w:rsidR="00B87B92" w14:paraId="2A4978D8" w14:textId="77777777">
        <w:tc>
          <w:tcPr>
            <w:tcW w:w="506" w:type="dxa"/>
            <w:tcBorders>
              <w:top w:val="single" w:sz="4" w:space="0" w:color="auto"/>
              <w:left w:val="single" w:sz="4" w:space="0" w:color="auto"/>
              <w:bottom w:val="single" w:sz="4" w:space="0" w:color="auto"/>
              <w:right w:val="single" w:sz="4" w:space="0" w:color="auto"/>
            </w:tcBorders>
            <w:shd w:val="clear" w:color="auto" w:fill="CCCCCC"/>
          </w:tcPr>
          <w:p w14:paraId="1143B77B" w14:textId="77777777" w:rsidR="00B87B92" w:rsidRDefault="00B87B92">
            <w:pPr>
              <w:pStyle w:val="PlainText"/>
              <w:ind w:left="144"/>
              <w:rPr>
                <w:rFonts w:ascii="Arial" w:hAnsi="Arial" w:cs="Arial"/>
                <w:color w:val="000000"/>
              </w:rPr>
            </w:pPr>
          </w:p>
        </w:tc>
        <w:tc>
          <w:tcPr>
            <w:tcW w:w="10384" w:type="dxa"/>
            <w:tcBorders>
              <w:top w:val="nil"/>
              <w:left w:val="single" w:sz="4" w:space="0" w:color="auto"/>
              <w:bottom w:val="nil"/>
              <w:right w:val="nil"/>
            </w:tcBorders>
          </w:tcPr>
          <w:p w14:paraId="6DE2A10E" w14:textId="77777777" w:rsidR="00B87B92" w:rsidRDefault="00B87B92">
            <w:pPr>
              <w:pStyle w:val="PlainText"/>
              <w:ind w:right="-1260"/>
              <w:rPr>
                <w:rFonts w:ascii="Arial" w:hAnsi="Arial" w:cs="Arial"/>
                <w:color w:val="000000"/>
              </w:rPr>
            </w:pPr>
            <w:r>
              <w:rPr>
                <w:rFonts w:ascii="Arial" w:hAnsi="Arial" w:cs="Arial"/>
                <w:color w:val="000000"/>
              </w:rPr>
              <w:t>3-Year Renewal (Answer questions below)</w:t>
            </w:r>
          </w:p>
        </w:tc>
      </w:tr>
    </w:tbl>
    <w:p w14:paraId="5FADB987" w14:textId="77777777" w:rsidR="00B87B92" w:rsidRDefault="00B87B92">
      <w:pPr>
        <w:numPr>
          <w:ilvl w:val="0"/>
          <w:numId w:val="1"/>
        </w:numPr>
        <w:rPr>
          <w:rFonts w:ascii="Arial" w:hAnsi="Arial" w:cs="Arial"/>
          <w:color w:val="000000"/>
        </w:rPr>
      </w:pPr>
      <w:r>
        <w:rPr>
          <w:rFonts w:ascii="Arial" w:hAnsi="Arial" w:cs="Arial"/>
          <w:color w:val="000000"/>
        </w:rPr>
        <w:t>What is the protocol number this is replacing: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tblGrid>
      <w:tr w:rsidR="00B87B92" w14:paraId="4A6AAF24" w14:textId="77777777">
        <w:tc>
          <w:tcPr>
            <w:tcW w:w="3150" w:type="dxa"/>
            <w:tcBorders>
              <w:top w:val="single" w:sz="4" w:space="0" w:color="auto"/>
              <w:left w:val="single" w:sz="4" w:space="0" w:color="auto"/>
              <w:bottom w:val="single" w:sz="4" w:space="0" w:color="auto"/>
              <w:right w:val="single" w:sz="4" w:space="0" w:color="auto"/>
            </w:tcBorders>
            <w:shd w:val="clear" w:color="auto" w:fill="E0E0E0"/>
          </w:tcPr>
          <w:p w14:paraId="26B35FB0" w14:textId="77777777" w:rsidR="00B87B92" w:rsidRDefault="00B87B92">
            <w:pPr>
              <w:pStyle w:val="PlainText"/>
              <w:rPr>
                <w:rFonts w:ascii="Arial" w:hAnsi="Arial" w:cs="Arial"/>
                <w:color w:val="000000"/>
              </w:rPr>
            </w:pPr>
            <w:r>
              <w:rPr>
                <w:rFonts w:ascii="Arial" w:hAnsi="Arial" w:cs="Arial"/>
                <w:color w:val="000000"/>
              </w:rPr>
              <w:tab/>
            </w:r>
          </w:p>
        </w:tc>
      </w:tr>
    </w:tbl>
    <w:p w14:paraId="79CDC780" w14:textId="77777777" w:rsidR="00B87B92" w:rsidRDefault="00B87B92">
      <w:pPr>
        <w:numPr>
          <w:ilvl w:val="0"/>
          <w:numId w:val="1"/>
        </w:numPr>
        <w:rPr>
          <w:rFonts w:ascii="Arial" w:hAnsi="Arial" w:cs="Arial"/>
          <w:color w:val="000000"/>
        </w:rPr>
      </w:pPr>
      <w:r>
        <w:rPr>
          <w:rFonts w:ascii="Arial" w:hAnsi="Arial" w:cs="Arial"/>
          <w:color w:val="000000"/>
        </w:rPr>
        <w:t xml:space="preserve">Do you presently have any live animals under this number?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954"/>
      </w:tblGrid>
      <w:tr w:rsidR="00B87B92" w14:paraId="417640E0" w14:textId="77777777">
        <w:tc>
          <w:tcPr>
            <w:tcW w:w="576" w:type="dxa"/>
            <w:tcBorders>
              <w:top w:val="single" w:sz="4" w:space="0" w:color="auto"/>
              <w:left w:val="single" w:sz="4" w:space="0" w:color="auto"/>
              <w:bottom w:val="single" w:sz="4" w:space="0" w:color="auto"/>
              <w:right w:val="single" w:sz="4" w:space="0" w:color="auto"/>
            </w:tcBorders>
            <w:shd w:val="clear" w:color="auto" w:fill="E0E0E0"/>
          </w:tcPr>
          <w:p w14:paraId="666B6804" w14:textId="77777777" w:rsidR="00B87B92" w:rsidRDefault="00B87B92">
            <w:pPr>
              <w:pStyle w:val="PlainText"/>
              <w:ind w:left="144"/>
              <w:rPr>
                <w:rFonts w:ascii="Arial" w:hAnsi="Arial" w:cs="Arial"/>
                <w:color w:val="000000"/>
              </w:rPr>
            </w:pPr>
            <w:r>
              <w:rPr>
                <w:rFonts w:ascii="Arial" w:hAnsi="Arial" w:cs="Arial"/>
                <w:color w:val="000000"/>
              </w:rPr>
              <w:tab/>
            </w:r>
          </w:p>
        </w:tc>
        <w:tc>
          <w:tcPr>
            <w:tcW w:w="954" w:type="dxa"/>
            <w:tcBorders>
              <w:top w:val="nil"/>
              <w:left w:val="single" w:sz="4" w:space="0" w:color="auto"/>
              <w:bottom w:val="nil"/>
              <w:right w:val="nil"/>
            </w:tcBorders>
          </w:tcPr>
          <w:p w14:paraId="41825EA9" w14:textId="77777777" w:rsidR="00B87B92" w:rsidRDefault="00B87B92">
            <w:pPr>
              <w:pStyle w:val="PlainText"/>
              <w:rPr>
                <w:rFonts w:ascii="Arial" w:hAnsi="Arial" w:cs="Arial"/>
                <w:color w:val="000000"/>
              </w:rPr>
            </w:pPr>
            <w:r>
              <w:rPr>
                <w:rFonts w:ascii="Arial" w:hAnsi="Arial" w:cs="Arial"/>
                <w:color w:val="000000"/>
              </w:rPr>
              <w:t xml:space="preserve">Yes.   </w:t>
            </w:r>
          </w:p>
        </w:tc>
      </w:tr>
      <w:tr w:rsidR="00B87B92" w14:paraId="50EEFA18" w14:textId="77777777">
        <w:tc>
          <w:tcPr>
            <w:tcW w:w="576" w:type="dxa"/>
            <w:tcBorders>
              <w:top w:val="single" w:sz="4" w:space="0" w:color="auto"/>
              <w:left w:val="single" w:sz="4" w:space="0" w:color="auto"/>
              <w:bottom w:val="single" w:sz="4" w:space="0" w:color="auto"/>
              <w:right w:val="single" w:sz="4" w:space="0" w:color="auto"/>
            </w:tcBorders>
            <w:shd w:val="clear" w:color="auto" w:fill="E0E0E0"/>
          </w:tcPr>
          <w:p w14:paraId="70A3B627" w14:textId="77777777" w:rsidR="00B87B92" w:rsidRDefault="00B87B92">
            <w:pPr>
              <w:pStyle w:val="PlainText"/>
              <w:ind w:left="144"/>
              <w:rPr>
                <w:rFonts w:ascii="Arial" w:hAnsi="Arial" w:cs="Arial"/>
                <w:color w:val="000000"/>
              </w:rPr>
            </w:pPr>
          </w:p>
        </w:tc>
        <w:tc>
          <w:tcPr>
            <w:tcW w:w="954" w:type="dxa"/>
            <w:tcBorders>
              <w:top w:val="nil"/>
              <w:left w:val="single" w:sz="4" w:space="0" w:color="auto"/>
              <w:bottom w:val="nil"/>
              <w:right w:val="nil"/>
            </w:tcBorders>
          </w:tcPr>
          <w:p w14:paraId="538FDBC5" w14:textId="77777777" w:rsidR="00B87B92" w:rsidRDefault="00B87B92">
            <w:pPr>
              <w:pStyle w:val="PlainText"/>
              <w:rPr>
                <w:rFonts w:ascii="Arial" w:hAnsi="Arial" w:cs="Arial"/>
                <w:color w:val="000000"/>
              </w:rPr>
            </w:pPr>
            <w:r>
              <w:rPr>
                <w:rFonts w:ascii="Arial" w:hAnsi="Arial" w:cs="Arial"/>
                <w:color w:val="000000"/>
              </w:rPr>
              <w:t>No</w:t>
            </w:r>
          </w:p>
        </w:tc>
      </w:tr>
    </w:tbl>
    <w:p w14:paraId="7AFD4946" w14:textId="77777777" w:rsidR="00B87B92" w:rsidRDefault="00B87B92" w:rsidP="00DA322F">
      <w:pPr>
        <w:rPr>
          <w:rFonts w:ascii="Arial" w:hAnsi="Arial" w:cs="Arial"/>
          <w:color w:val="000000"/>
        </w:rPr>
      </w:pPr>
      <w:r>
        <w:rPr>
          <w:rFonts w:ascii="Arial" w:hAnsi="Arial" w:cs="Arial"/>
          <w:color w:val="000000"/>
        </w:rPr>
        <w:t xml:space="preserve">   </w:t>
      </w:r>
      <w:r>
        <w:rPr>
          <w:rFonts w:ascii="Arial" w:hAnsi="Arial" w:cs="Arial"/>
          <w:color w:val="000000"/>
        </w:rPr>
        <w:tab/>
        <w:t xml:space="preserve">If Yes, how many?  (This amount will be subtracted from the total number of animals you request)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50"/>
      </w:tblGrid>
      <w:tr w:rsidR="00B87B92" w14:paraId="77520356" w14:textId="77777777">
        <w:tc>
          <w:tcPr>
            <w:tcW w:w="3150" w:type="dxa"/>
            <w:tcBorders>
              <w:top w:val="single" w:sz="4" w:space="0" w:color="auto"/>
              <w:left w:val="single" w:sz="4" w:space="0" w:color="auto"/>
              <w:bottom w:val="single" w:sz="4" w:space="0" w:color="auto"/>
              <w:right w:val="single" w:sz="4" w:space="0" w:color="auto"/>
            </w:tcBorders>
            <w:shd w:val="clear" w:color="auto" w:fill="E0E0E0"/>
          </w:tcPr>
          <w:p w14:paraId="61F10B79" w14:textId="77777777" w:rsidR="00B87B92" w:rsidRDefault="00B87B92">
            <w:pPr>
              <w:pStyle w:val="PlainText"/>
              <w:rPr>
                <w:rFonts w:ascii="Arial" w:hAnsi="Arial" w:cs="Arial"/>
                <w:color w:val="000000"/>
              </w:rPr>
            </w:pPr>
            <w:r>
              <w:rPr>
                <w:rFonts w:ascii="Arial" w:hAnsi="Arial" w:cs="Arial"/>
                <w:color w:val="000000"/>
              </w:rPr>
              <w:tab/>
            </w:r>
          </w:p>
        </w:tc>
      </w:tr>
    </w:tbl>
    <w:p w14:paraId="2056E70A" w14:textId="77777777" w:rsidR="00B87B92" w:rsidRDefault="00B87B92" w:rsidP="006B207F">
      <w:pPr>
        <w:ind w:left="720"/>
        <w:rPr>
          <w:rFonts w:ascii="Arial" w:hAnsi="Arial" w:cs="Arial"/>
          <w:color w:val="000000"/>
        </w:rPr>
      </w:pPr>
      <w:r>
        <w:rPr>
          <w:rFonts w:ascii="Arial" w:hAnsi="Arial" w:cs="Arial"/>
          <w:color w:val="000000"/>
        </w:rPr>
        <w:t>As this is a 3-year renewal the IACUC requests that you provide a very brief progress report on the outcome of the work carried out under the previous 3-year approval. (Type in the highlighted area below)</w:t>
      </w:r>
    </w:p>
    <w:tbl>
      <w:tblPr>
        <w:tblW w:w="98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08A0BF47"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40EA3A95"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74D638B2" w14:textId="77777777" w:rsidR="00B87B92" w:rsidRDefault="00B87B92">
            <w:pPr>
              <w:pStyle w:val="Level1"/>
              <w:widowControl/>
              <w:tabs>
                <w:tab w:val="left" w:pos="360"/>
              </w:tabs>
              <w:rPr>
                <w:rFonts w:ascii="Arial" w:hAnsi="Arial" w:cs="Arial"/>
                <w:color w:val="000000"/>
                <w:sz w:val="20"/>
                <w:szCs w:val="20"/>
              </w:rPr>
            </w:pPr>
          </w:p>
          <w:p w14:paraId="594A0B4F" w14:textId="77777777" w:rsidR="00B87B92" w:rsidRDefault="00B87B92">
            <w:pPr>
              <w:pStyle w:val="Level1"/>
              <w:widowControl/>
              <w:tabs>
                <w:tab w:val="left" w:pos="360"/>
              </w:tabs>
              <w:rPr>
                <w:rFonts w:ascii="Arial" w:hAnsi="Arial" w:cs="Arial"/>
                <w:color w:val="000000"/>
                <w:sz w:val="20"/>
                <w:szCs w:val="20"/>
              </w:rPr>
            </w:pPr>
          </w:p>
        </w:tc>
      </w:tr>
    </w:tbl>
    <w:p w14:paraId="19D6B7A6" w14:textId="77777777" w:rsidR="00B87B92" w:rsidRDefault="00B87B92">
      <w:pPr>
        <w:ind w:right="-720"/>
        <w:jc w:val="both"/>
        <w:rPr>
          <w:rFonts w:ascii="Arial" w:hAnsi="Arial" w:cs="Arial"/>
        </w:rPr>
      </w:pPr>
      <w:r>
        <w:rPr>
          <w:rFonts w:ascii="Arial" w:hAnsi="Arial" w:cs="Arial"/>
          <w:color w:val="000000"/>
        </w:rPr>
        <w:br/>
        <w:t xml:space="preserve">1.  </w:t>
      </w:r>
      <w:r>
        <w:rPr>
          <w:rFonts w:ascii="Arial" w:hAnsi="Arial" w:cs="Arial"/>
        </w:rPr>
        <w:t>Please provide a brief statement, in LAY TERMINOLOGY, understandable by someone with a high school</w:t>
      </w:r>
    </w:p>
    <w:p w14:paraId="5D501F43" w14:textId="77777777" w:rsidR="00B87B92" w:rsidRPr="00E94FD9" w:rsidRDefault="00B87B92">
      <w:pPr>
        <w:tabs>
          <w:tab w:val="left" w:pos="-360"/>
          <w:tab w:val="left" w:pos="270"/>
        </w:tabs>
        <w:ind w:left="-360" w:right="-720" w:hanging="360"/>
        <w:jc w:val="both"/>
        <w:rPr>
          <w:rFonts w:ascii="Arial" w:hAnsi="Arial" w:cs="Arial"/>
          <w:b/>
        </w:rPr>
      </w:pPr>
      <w:r>
        <w:rPr>
          <w:rFonts w:ascii="Arial" w:hAnsi="Arial" w:cs="Arial"/>
        </w:rPr>
        <w:tab/>
      </w:r>
      <w:r>
        <w:rPr>
          <w:rFonts w:ascii="Arial" w:hAnsi="Arial" w:cs="Arial"/>
        </w:rPr>
        <w:tab/>
        <w:t xml:space="preserve">education, with no acronyms or scientific jargon, outlining </w:t>
      </w:r>
      <w:r w:rsidR="00E94FD9">
        <w:rPr>
          <w:rFonts w:ascii="Arial" w:hAnsi="Arial" w:cs="Arial"/>
        </w:rPr>
        <w:t xml:space="preserve">the objectives and specific aims of the study.  Describe the </w:t>
      </w:r>
      <w:r w:rsidR="00E94FD9">
        <w:rPr>
          <w:rFonts w:ascii="Arial" w:hAnsi="Arial" w:cs="Arial"/>
        </w:rPr>
        <w:br/>
        <w:t xml:space="preserve">           relevance of the study to advancing scientific knowledge and/or benefits of the study to human and/or animal health.  </w:t>
      </w:r>
      <w:r w:rsidR="00E94FD9">
        <w:rPr>
          <w:rFonts w:ascii="Arial" w:hAnsi="Arial" w:cs="Arial"/>
        </w:rPr>
        <w:br/>
        <w:t xml:space="preserve">           </w:t>
      </w:r>
      <w:r w:rsidR="00E94FD9" w:rsidRPr="00E94FD9">
        <w:rPr>
          <w:rFonts w:ascii="Arial" w:hAnsi="Arial" w:cs="Arial"/>
          <w:b/>
        </w:rPr>
        <w:t>(Note:  A scientific abstract from grant application using highly technical terms is NOT acceptable)</w:t>
      </w:r>
    </w:p>
    <w:tbl>
      <w:tblPr>
        <w:tblW w:w="1029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96"/>
      </w:tblGrid>
      <w:tr w:rsidR="00B87B92" w14:paraId="18B6B21E" w14:textId="77777777">
        <w:tc>
          <w:tcPr>
            <w:tcW w:w="10296" w:type="dxa"/>
            <w:tcBorders>
              <w:top w:val="single" w:sz="4" w:space="0" w:color="auto"/>
              <w:left w:val="single" w:sz="4" w:space="0" w:color="auto"/>
              <w:bottom w:val="single" w:sz="4" w:space="0" w:color="auto"/>
              <w:right w:val="single" w:sz="4" w:space="0" w:color="auto"/>
            </w:tcBorders>
            <w:shd w:val="clear" w:color="auto" w:fill="D9D9D9"/>
          </w:tcPr>
          <w:p w14:paraId="65CC43E0" w14:textId="77777777" w:rsidR="0078713A" w:rsidRDefault="0078713A" w:rsidP="0078713A">
            <w:pPr>
              <w:pStyle w:val="Level1"/>
              <w:widowControl/>
              <w:tabs>
                <w:tab w:val="left" w:pos="360"/>
              </w:tabs>
              <w:rPr>
                <w:rFonts w:ascii="Arial" w:hAnsi="Arial" w:cs="Arial"/>
                <w:b/>
                <w:color w:val="000000"/>
                <w:sz w:val="20"/>
                <w:szCs w:val="20"/>
              </w:rPr>
            </w:pPr>
          </w:p>
          <w:p w14:paraId="6854CFD9" w14:textId="77777777" w:rsidR="00B87B92" w:rsidRDefault="0078713A" w:rsidP="000B7219">
            <w:pPr>
              <w:pStyle w:val="Level1"/>
              <w:widowControl/>
              <w:tabs>
                <w:tab w:val="left" w:pos="360"/>
              </w:tabs>
              <w:rPr>
                <w:rFonts w:ascii="Arial" w:hAnsi="Arial" w:cs="Arial"/>
                <w:color w:val="000000"/>
                <w:sz w:val="20"/>
                <w:szCs w:val="20"/>
              </w:rPr>
            </w:pPr>
            <w:r w:rsidRPr="005B7177">
              <w:rPr>
                <w:rFonts w:ascii="Arial" w:hAnsi="Arial" w:cs="Arial"/>
                <w:b/>
                <w:color w:val="000000"/>
                <w:sz w:val="20"/>
                <w:szCs w:val="20"/>
              </w:rPr>
              <w:t>Exposure to a traumatic experience, either with or without physical harm, can cause long-lasting changes in stress hormone</w:t>
            </w:r>
            <w:r w:rsidR="00800C5A">
              <w:rPr>
                <w:rFonts w:ascii="Arial" w:hAnsi="Arial" w:cs="Arial"/>
                <w:b/>
                <w:color w:val="000000"/>
                <w:sz w:val="20"/>
                <w:szCs w:val="20"/>
              </w:rPr>
              <w:t xml:space="preserve"> levels and in psychological wel</w:t>
            </w:r>
            <w:r w:rsidRPr="005B7177">
              <w:rPr>
                <w:rFonts w:ascii="Arial" w:hAnsi="Arial" w:cs="Arial"/>
                <w:b/>
                <w:color w:val="000000"/>
                <w:sz w:val="20"/>
                <w:szCs w:val="20"/>
              </w:rPr>
              <w:t xml:space="preserve">lbeing. </w:t>
            </w:r>
            <w:del w:id="14" w:author="Chris" w:date="2013-12-03T12:19:00Z">
              <w:r w:rsidRPr="005B7177" w:rsidDel="000B7219">
                <w:rPr>
                  <w:rFonts w:ascii="Arial" w:hAnsi="Arial" w:cs="Arial"/>
                  <w:b/>
                  <w:color w:val="000000"/>
                  <w:sz w:val="20"/>
                  <w:szCs w:val="20"/>
                </w:rPr>
                <w:delText xml:space="preserve">Almost 30% of people exposed to such a traumatic experience develop long-lasting physiological and psychological changes which can severely impair their ability to function and their quality of life. </w:delText>
              </w:r>
            </w:del>
            <w:r w:rsidRPr="005B7177">
              <w:rPr>
                <w:rFonts w:ascii="Arial" w:hAnsi="Arial" w:cs="Arial"/>
                <w:b/>
                <w:color w:val="000000"/>
                <w:sz w:val="20"/>
                <w:szCs w:val="20"/>
              </w:rPr>
              <w:t xml:space="preserve">Typical </w:t>
            </w:r>
            <w:r w:rsidR="00800C5A">
              <w:rPr>
                <w:rFonts w:ascii="Arial" w:hAnsi="Arial" w:cs="Arial"/>
                <w:b/>
                <w:color w:val="000000"/>
                <w:sz w:val="20"/>
                <w:szCs w:val="20"/>
              </w:rPr>
              <w:t>Post-Traumatic Stress Disorder (</w:t>
            </w:r>
            <w:r w:rsidRPr="005B7177">
              <w:rPr>
                <w:rFonts w:ascii="Arial" w:hAnsi="Arial" w:cs="Arial"/>
                <w:b/>
                <w:color w:val="000000"/>
                <w:sz w:val="20"/>
                <w:szCs w:val="20"/>
              </w:rPr>
              <w:t>PTSD</w:t>
            </w:r>
            <w:r w:rsidR="00800C5A">
              <w:rPr>
                <w:rFonts w:ascii="Arial" w:hAnsi="Arial" w:cs="Arial"/>
                <w:b/>
                <w:color w:val="000000"/>
                <w:sz w:val="20"/>
                <w:szCs w:val="20"/>
              </w:rPr>
              <w:t>)</w:t>
            </w:r>
            <w:r w:rsidRPr="005B7177">
              <w:rPr>
                <w:rFonts w:ascii="Arial" w:hAnsi="Arial" w:cs="Arial"/>
                <w:b/>
                <w:color w:val="000000"/>
                <w:sz w:val="20"/>
                <w:szCs w:val="20"/>
              </w:rPr>
              <w:t xml:space="preserve"> symptoms include unwanted daytime flashbacks and nightmares, increased startle, </w:t>
            </w:r>
            <w:commentRangeStart w:id="15"/>
            <w:r w:rsidRPr="005B7177">
              <w:rPr>
                <w:rFonts w:ascii="Arial" w:hAnsi="Arial" w:cs="Arial"/>
                <w:b/>
                <w:color w:val="000000"/>
                <w:sz w:val="20"/>
                <w:szCs w:val="20"/>
              </w:rPr>
              <w:t xml:space="preserve">generalized </w:t>
            </w:r>
            <w:commentRangeEnd w:id="15"/>
            <w:r w:rsidR="000B1989">
              <w:rPr>
                <w:rStyle w:val="CommentReference"/>
              </w:rPr>
              <w:commentReference w:id="15"/>
            </w:r>
            <w:r w:rsidRPr="005B7177">
              <w:rPr>
                <w:rFonts w:ascii="Arial" w:hAnsi="Arial" w:cs="Arial"/>
                <w:b/>
                <w:color w:val="000000"/>
                <w:sz w:val="20"/>
                <w:szCs w:val="20"/>
              </w:rPr>
              <w:t>anxiety, and often co-morbid depression. It is currently not understood how PTSD develops and why it affects some people and not others. We are investigating such questions in an animal model that replicates key features observed in PTSD patients</w:t>
            </w:r>
            <w:r>
              <w:rPr>
                <w:rFonts w:ascii="Arial" w:hAnsi="Arial" w:cs="Arial"/>
                <w:b/>
                <w:color w:val="000000"/>
                <w:sz w:val="20"/>
                <w:szCs w:val="20"/>
              </w:rPr>
              <w:t>, such as elevated startle, generalized anxiety and difficulty to suppress fear responses, once the trauma-associated cues no longer predict an aversive event</w:t>
            </w:r>
            <w:r w:rsidRPr="005B7177">
              <w:rPr>
                <w:rFonts w:ascii="Arial" w:hAnsi="Arial" w:cs="Arial"/>
                <w:b/>
                <w:color w:val="000000"/>
                <w:sz w:val="20"/>
                <w:szCs w:val="20"/>
              </w:rPr>
              <w:t xml:space="preserve">. </w:t>
            </w:r>
            <w:r>
              <w:rPr>
                <w:rFonts w:ascii="Arial" w:hAnsi="Arial" w:cs="Arial"/>
                <w:b/>
                <w:color w:val="000000"/>
                <w:sz w:val="20"/>
                <w:szCs w:val="20"/>
              </w:rPr>
              <w:t xml:space="preserve">We are studying whether rats predisposed to show PTSD-behaviors after experiencing a traumatic event are learning about the event differently than rats that cope well with the identical trauma. We are also studying how traumatic memories are consolidated into long-term memory in the immediate aftermath of the trauma (first 12 </w:t>
            </w:r>
            <w:proofErr w:type="spellStart"/>
            <w:r>
              <w:rPr>
                <w:rFonts w:ascii="Arial" w:hAnsi="Arial" w:cs="Arial"/>
                <w:b/>
                <w:color w:val="000000"/>
                <w:sz w:val="20"/>
                <w:szCs w:val="20"/>
              </w:rPr>
              <w:t>hrs</w:t>
            </w:r>
            <w:proofErr w:type="spellEnd"/>
            <w:r>
              <w:rPr>
                <w:rFonts w:ascii="Arial" w:hAnsi="Arial" w:cs="Arial"/>
                <w:b/>
                <w:color w:val="000000"/>
                <w:sz w:val="20"/>
                <w:szCs w:val="20"/>
              </w:rPr>
              <w:t xml:space="preserve">) by examining the expression of learning-related genes. To reveal which rats have </w:t>
            </w:r>
            <w:r>
              <w:rPr>
                <w:rFonts w:ascii="Arial" w:hAnsi="Arial" w:cs="Arial"/>
                <w:b/>
                <w:color w:val="000000"/>
                <w:sz w:val="20"/>
                <w:szCs w:val="20"/>
              </w:rPr>
              <w:lastRenderedPageBreak/>
              <w:t xml:space="preserve">a predisposition to develop PTSD-like we assess their startle and generalized anxiety after one stressful event (exposure to a simulated predator). Then, to study how traumatic memories are acquired and stored, we collect their brains at different times after a second stressful event, </w:t>
            </w:r>
            <w:proofErr w:type="spellStart"/>
            <w:r>
              <w:rPr>
                <w:rFonts w:ascii="Arial" w:hAnsi="Arial" w:cs="Arial"/>
                <w:b/>
                <w:color w:val="000000"/>
                <w:sz w:val="20"/>
                <w:szCs w:val="20"/>
              </w:rPr>
              <w:t>footshock</w:t>
            </w:r>
            <w:proofErr w:type="spellEnd"/>
            <w:r>
              <w:rPr>
                <w:rFonts w:ascii="Arial" w:hAnsi="Arial" w:cs="Arial"/>
                <w:b/>
                <w:color w:val="000000"/>
                <w:sz w:val="20"/>
                <w:szCs w:val="20"/>
              </w:rPr>
              <w:t xml:space="preserve"> in a new place.</w:t>
            </w:r>
          </w:p>
        </w:tc>
      </w:tr>
    </w:tbl>
    <w:p w14:paraId="33DBED29" w14:textId="77777777" w:rsidR="00B87B92" w:rsidRDefault="00B87B92">
      <w:pPr>
        <w:tabs>
          <w:tab w:val="left" w:pos="0"/>
          <w:tab w:val="left" w:pos="360"/>
        </w:tabs>
        <w:ind w:left="-360" w:right="-720" w:hanging="360"/>
        <w:jc w:val="both"/>
        <w:rPr>
          <w:rFonts w:ascii="Arial" w:hAnsi="Arial" w:cs="Arial"/>
        </w:rPr>
      </w:pPr>
      <w:r>
        <w:rPr>
          <w:rFonts w:ascii="Arial" w:hAnsi="Arial" w:cs="Arial"/>
        </w:rPr>
        <w:lastRenderedPageBreak/>
        <w:tab/>
      </w:r>
      <w:r>
        <w:rPr>
          <w:rFonts w:ascii="Arial" w:hAnsi="Arial" w:cs="Arial"/>
        </w:rPr>
        <w:tab/>
      </w:r>
    </w:p>
    <w:p w14:paraId="17260395" w14:textId="77777777" w:rsidR="00B87B92" w:rsidRDefault="00B87B92">
      <w:pPr>
        <w:tabs>
          <w:tab w:val="left" w:pos="0"/>
          <w:tab w:val="left" w:pos="360"/>
        </w:tabs>
        <w:ind w:left="-360" w:right="-720" w:hanging="360"/>
        <w:jc w:val="both"/>
        <w:rPr>
          <w:rFonts w:ascii="Arial" w:hAnsi="Arial" w:cs="Arial"/>
        </w:rPr>
      </w:pPr>
      <w:r>
        <w:rPr>
          <w:rFonts w:ascii="Arial" w:hAnsi="Arial" w:cs="Arial"/>
        </w:rPr>
        <w:tab/>
      </w:r>
      <w:r>
        <w:rPr>
          <w:rFonts w:ascii="Arial" w:hAnsi="Arial" w:cs="Arial"/>
        </w:rPr>
        <w:tab/>
        <w:t>2.</w:t>
      </w:r>
      <w:r>
        <w:rPr>
          <w:rFonts w:ascii="Arial" w:hAnsi="Arial" w:cs="Arial"/>
        </w:rPr>
        <w:tab/>
        <w:t xml:space="preserve">Animal Procedures:  Describe in narrative form, using LAY TERMINOLOGY, understandable by someone with </w:t>
      </w:r>
    </w:p>
    <w:p w14:paraId="28641BC2" w14:textId="77777777" w:rsidR="00B87B92" w:rsidRDefault="00B87B92">
      <w:pPr>
        <w:tabs>
          <w:tab w:val="left" w:pos="-360"/>
          <w:tab w:val="left" w:pos="360"/>
        </w:tabs>
        <w:ind w:left="-360" w:right="-720" w:hanging="360"/>
        <w:jc w:val="both"/>
        <w:rPr>
          <w:rFonts w:ascii="Arial" w:hAnsi="Arial" w:cs="Arial"/>
        </w:rPr>
      </w:pPr>
      <w:r>
        <w:rPr>
          <w:rFonts w:ascii="Arial" w:hAnsi="Arial" w:cs="Arial"/>
        </w:rPr>
        <w:tab/>
      </w:r>
      <w:r>
        <w:rPr>
          <w:rFonts w:ascii="Arial" w:hAnsi="Arial" w:cs="Arial"/>
        </w:rPr>
        <w:tab/>
        <w:t xml:space="preserve">a high school education, no acronyms or scientific jargon, the experimental procedures and manipulation that will </w:t>
      </w:r>
    </w:p>
    <w:p w14:paraId="2389B6E6" w14:textId="77777777" w:rsidR="00B87B92" w:rsidRDefault="00B87B92">
      <w:pPr>
        <w:tabs>
          <w:tab w:val="left" w:pos="-360"/>
          <w:tab w:val="left" w:pos="360"/>
        </w:tabs>
        <w:ind w:left="-360" w:right="-720" w:hanging="360"/>
        <w:jc w:val="both"/>
        <w:rPr>
          <w:rFonts w:ascii="Arial" w:hAnsi="Arial" w:cs="Arial"/>
          <w:i/>
          <w:iCs/>
        </w:rPr>
      </w:pPr>
      <w:r>
        <w:rPr>
          <w:rFonts w:ascii="Arial" w:hAnsi="Arial" w:cs="Arial"/>
        </w:rPr>
        <w:tab/>
      </w:r>
      <w:r>
        <w:rPr>
          <w:rFonts w:ascii="Arial" w:hAnsi="Arial" w:cs="Arial"/>
        </w:rPr>
        <w:tab/>
        <w:t xml:space="preserve">be performed on the animals (not scientific rationale). </w:t>
      </w:r>
      <w:r>
        <w:rPr>
          <w:rFonts w:ascii="Arial" w:hAnsi="Arial" w:cs="Arial"/>
          <w:i/>
          <w:iCs/>
        </w:rPr>
        <w:t xml:space="preserve">[Be brief and specific in describing the animal procedures. </w:t>
      </w:r>
    </w:p>
    <w:p w14:paraId="753A4BBA" w14:textId="77777777" w:rsidR="00B87B92" w:rsidRDefault="00B87B92">
      <w:pPr>
        <w:tabs>
          <w:tab w:val="left" w:pos="-360"/>
          <w:tab w:val="left" w:pos="360"/>
        </w:tabs>
        <w:ind w:left="-360" w:right="-720" w:hanging="360"/>
        <w:jc w:val="both"/>
        <w:rPr>
          <w:rFonts w:ascii="Arial" w:hAnsi="Arial" w:cs="Arial"/>
        </w:rPr>
      </w:pPr>
      <w:r>
        <w:rPr>
          <w:rFonts w:ascii="Arial" w:hAnsi="Arial" w:cs="Arial"/>
          <w:i/>
          <w:iCs/>
        </w:rPr>
        <w:tab/>
      </w:r>
      <w:r>
        <w:rPr>
          <w:rFonts w:ascii="Arial" w:hAnsi="Arial" w:cs="Arial"/>
          <w:i/>
          <w:iCs/>
        </w:rPr>
        <w:tab/>
        <w:t xml:space="preserve">However, it is </w:t>
      </w:r>
      <w:r>
        <w:rPr>
          <w:rFonts w:ascii="Arial" w:hAnsi="Arial" w:cs="Arial"/>
          <w:i/>
          <w:iCs/>
          <w:u w:val="single"/>
        </w:rPr>
        <w:t>not</w:t>
      </w:r>
      <w:r>
        <w:rPr>
          <w:rFonts w:ascii="Arial" w:hAnsi="Arial" w:cs="Arial"/>
          <w:i/>
          <w:iCs/>
        </w:rPr>
        <w:t xml:space="preserve"> necessary to go into detail (in this section) regarding surgical procedures.</w:t>
      </w:r>
      <w:r>
        <w:rPr>
          <w:rFonts w:ascii="Arial" w:hAnsi="Arial" w:cs="Arial"/>
        </w:rPr>
        <w:t xml:space="preserve">       </w:t>
      </w:r>
    </w:p>
    <w:tbl>
      <w:tblPr>
        <w:tblW w:w="10296" w:type="dxa"/>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296"/>
      </w:tblGrid>
      <w:tr w:rsidR="00B87B92" w14:paraId="31B7EFCC" w14:textId="77777777">
        <w:tc>
          <w:tcPr>
            <w:tcW w:w="10296" w:type="dxa"/>
            <w:tcBorders>
              <w:top w:val="single" w:sz="4" w:space="0" w:color="auto"/>
              <w:left w:val="single" w:sz="4" w:space="0" w:color="auto"/>
              <w:bottom w:val="single" w:sz="4" w:space="0" w:color="auto"/>
              <w:right w:val="single" w:sz="4" w:space="0" w:color="auto"/>
            </w:tcBorders>
            <w:shd w:val="clear" w:color="auto" w:fill="D9D9D9"/>
          </w:tcPr>
          <w:p w14:paraId="587804EC" w14:textId="77777777" w:rsidR="0078713A" w:rsidRDefault="0078713A">
            <w:pPr>
              <w:pStyle w:val="Level1"/>
              <w:widowControl/>
              <w:tabs>
                <w:tab w:val="left" w:pos="360"/>
              </w:tabs>
              <w:rPr>
                <w:rFonts w:ascii="Arial" w:hAnsi="Arial" w:cs="Arial"/>
                <w:b/>
                <w:color w:val="000000"/>
                <w:sz w:val="20"/>
                <w:szCs w:val="20"/>
              </w:rPr>
            </w:pPr>
          </w:p>
          <w:p w14:paraId="0F61B05F" w14:textId="77777777" w:rsidR="00B87B92" w:rsidRDefault="0078713A">
            <w:pPr>
              <w:pStyle w:val="Level1"/>
              <w:widowControl/>
              <w:tabs>
                <w:tab w:val="left" w:pos="360"/>
              </w:tabs>
              <w:rPr>
                <w:rFonts w:ascii="Arial" w:hAnsi="Arial" w:cs="Arial"/>
                <w:color w:val="000000"/>
                <w:sz w:val="20"/>
                <w:szCs w:val="20"/>
              </w:rPr>
            </w:pPr>
            <w:r>
              <w:rPr>
                <w:rFonts w:ascii="Arial" w:hAnsi="Arial" w:cs="Arial"/>
                <w:b/>
                <w:color w:val="000000"/>
                <w:sz w:val="20"/>
                <w:szCs w:val="20"/>
              </w:rPr>
              <w:t xml:space="preserve">To allow us to pre-classify rats as prone to PTSD-like behaviors (PTSD-prone) and those that are not (PTSD-resistant), we first expose all rats to one stressful stimulus, a simulated predator made of a ball of cat hair. The next day we test them for the amplitude of their startle response to a loud noise and their generalized anxiety by testing whether they chose to go to a new place, high above the ground (Elevated Plus Maze, or EPM). PTSD-prone rats show higher startle and no time in the open arms of the EPM. A week later all rats experience a second traumatic event, </w:t>
            </w:r>
            <w:proofErr w:type="spellStart"/>
            <w:r>
              <w:rPr>
                <w:rFonts w:ascii="Arial" w:hAnsi="Arial" w:cs="Arial"/>
                <w:b/>
                <w:color w:val="000000"/>
                <w:sz w:val="20"/>
                <w:szCs w:val="20"/>
              </w:rPr>
              <w:t>footshock</w:t>
            </w:r>
            <w:proofErr w:type="spellEnd"/>
            <w:r>
              <w:rPr>
                <w:rFonts w:ascii="Arial" w:hAnsi="Arial" w:cs="Arial"/>
                <w:b/>
                <w:color w:val="000000"/>
                <w:sz w:val="20"/>
                <w:szCs w:val="20"/>
              </w:rPr>
              <w:t xml:space="preserve"> in a new place, and we collect their brains and blood at different times after this traumatic event to</w:t>
            </w:r>
            <w:r w:rsidRPr="005B7177">
              <w:rPr>
                <w:rFonts w:ascii="Arial" w:hAnsi="Arial" w:cs="Arial"/>
                <w:b/>
                <w:color w:val="000000"/>
                <w:sz w:val="20"/>
                <w:szCs w:val="20"/>
              </w:rPr>
              <w:t xml:space="preserve"> examine changes in </w:t>
            </w:r>
            <w:r>
              <w:rPr>
                <w:rFonts w:ascii="Arial" w:hAnsi="Arial" w:cs="Arial"/>
                <w:b/>
                <w:color w:val="000000"/>
                <w:sz w:val="20"/>
                <w:szCs w:val="20"/>
              </w:rPr>
              <w:t>stress hormones and gene</w:t>
            </w:r>
            <w:r w:rsidRPr="005B7177">
              <w:rPr>
                <w:rFonts w:ascii="Arial" w:hAnsi="Arial" w:cs="Arial"/>
                <w:b/>
                <w:color w:val="000000"/>
                <w:sz w:val="20"/>
                <w:szCs w:val="20"/>
              </w:rPr>
              <w:t xml:space="preserve"> expression</w:t>
            </w:r>
            <w:r>
              <w:rPr>
                <w:rFonts w:ascii="Arial" w:hAnsi="Arial" w:cs="Arial"/>
                <w:b/>
                <w:color w:val="000000"/>
                <w:sz w:val="20"/>
                <w:szCs w:val="20"/>
              </w:rPr>
              <w:t xml:space="preserve"> in brain regions critical for emotional memory. Some rats are allowed to survive for up to a month and are tested in the shock place daily (no </w:t>
            </w:r>
            <w:proofErr w:type="spellStart"/>
            <w:r>
              <w:rPr>
                <w:rFonts w:ascii="Arial" w:hAnsi="Arial" w:cs="Arial"/>
                <w:b/>
                <w:color w:val="000000"/>
                <w:sz w:val="20"/>
                <w:szCs w:val="20"/>
              </w:rPr>
              <w:t>footshocks</w:t>
            </w:r>
            <w:proofErr w:type="spellEnd"/>
            <w:r>
              <w:rPr>
                <w:rFonts w:ascii="Arial" w:hAnsi="Arial" w:cs="Arial"/>
                <w:b/>
                <w:color w:val="000000"/>
                <w:sz w:val="20"/>
                <w:szCs w:val="20"/>
              </w:rPr>
              <w:t xml:space="preserve"> are delivered) to assess how quickly they learn that this place is now ‘safe’. Some may also be tested in a new place to assess generalized anxiety to novelty. To examine whether some known memory-impairing drugs may be beneficial in reducing the probability of developing PTSD-like behaviors, we will inject systemically cholinergic and adrenergic drugs an hour before the time when elevated levels of learning-related gene expression has been observed.</w:t>
            </w:r>
          </w:p>
        </w:tc>
      </w:tr>
    </w:tbl>
    <w:p w14:paraId="7877434B"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tabs>
          <w:tab w:val="left" w:pos="360"/>
        </w:tabs>
        <w:ind w:left="360"/>
        <w:rPr>
          <w:rFonts w:ascii="Arial" w:hAnsi="Arial" w:cs="Arial"/>
          <w:color w:val="000000"/>
          <w:sz w:val="20"/>
          <w:szCs w:val="20"/>
        </w:rPr>
      </w:pPr>
    </w:p>
    <w:p w14:paraId="125D7A74" w14:textId="77777777" w:rsidR="00C47F0A" w:rsidRDefault="00C47F0A">
      <w:pPr>
        <w:pStyle w:val="Level1"/>
        <w:widowControl/>
        <w:pBdr>
          <w:top w:val="single" w:sz="6" w:space="0" w:color="FFFFFF"/>
          <w:left w:val="single" w:sz="6" w:space="1" w:color="FFFFFF"/>
          <w:bottom w:val="single" w:sz="6" w:space="0" w:color="FFFFFF"/>
          <w:right w:val="single" w:sz="6" w:space="0" w:color="FFFFFF"/>
        </w:pBdr>
        <w:tabs>
          <w:tab w:val="left" w:pos="360"/>
        </w:tabs>
        <w:ind w:left="360"/>
        <w:rPr>
          <w:rFonts w:ascii="Arial" w:hAnsi="Arial" w:cs="Arial"/>
          <w:color w:val="000000"/>
          <w:sz w:val="20"/>
          <w:szCs w:val="20"/>
        </w:rPr>
      </w:pPr>
    </w:p>
    <w:p w14:paraId="272F5E54" w14:textId="77777777" w:rsidR="00B87B92" w:rsidRDefault="00B87B92" w:rsidP="00B87B92">
      <w:pPr>
        <w:pStyle w:val="Level1"/>
        <w:widowControl/>
        <w:numPr>
          <w:ilvl w:val="0"/>
          <w:numId w:val="7"/>
        </w:numPr>
        <w:pBdr>
          <w:top w:val="single" w:sz="6" w:space="0" w:color="FFFFFF"/>
          <w:left w:val="single" w:sz="6" w:space="1" w:color="FFFFFF"/>
          <w:bottom w:val="single" w:sz="6" w:space="0" w:color="FFFFFF"/>
          <w:right w:val="single" w:sz="6" w:space="0" w:color="FFFFFF"/>
        </w:pBdr>
        <w:tabs>
          <w:tab w:val="left" w:pos="0"/>
          <w:tab w:val="left" w:pos="360"/>
        </w:tabs>
        <w:ind w:hanging="720"/>
        <w:rPr>
          <w:rFonts w:ascii="Arial" w:hAnsi="Arial" w:cs="Arial"/>
          <w:color w:val="000000"/>
          <w:sz w:val="20"/>
          <w:szCs w:val="20"/>
        </w:rPr>
      </w:pPr>
      <w:r>
        <w:rPr>
          <w:rFonts w:ascii="Arial" w:hAnsi="Arial" w:cs="Arial"/>
          <w:color w:val="000000"/>
          <w:sz w:val="20"/>
          <w:szCs w:val="20"/>
        </w:rPr>
        <w:t>Animal Species (Check all that apply). Multiple species can be placed on the same protocol only if the</w:t>
      </w:r>
    </w:p>
    <w:p w14:paraId="5F427A1B"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tabs>
          <w:tab w:val="left" w:pos="0"/>
          <w:tab w:val="left" w:pos="360"/>
        </w:tabs>
        <w:ind w:left="360"/>
        <w:rPr>
          <w:rFonts w:ascii="Arial" w:hAnsi="Arial" w:cs="Arial"/>
          <w:color w:val="000000"/>
          <w:sz w:val="20"/>
          <w:szCs w:val="20"/>
        </w:rPr>
      </w:pPr>
      <w:r>
        <w:rPr>
          <w:rFonts w:ascii="Arial" w:hAnsi="Arial" w:cs="Arial"/>
          <w:color w:val="000000"/>
          <w:sz w:val="20"/>
          <w:szCs w:val="20"/>
        </w:rPr>
        <w:t xml:space="preserve">procedures and species distinction can be clearly assessed </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
        <w:gridCol w:w="277"/>
        <w:gridCol w:w="5393"/>
        <w:gridCol w:w="714"/>
        <w:gridCol w:w="3534"/>
      </w:tblGrid>
      <w:tr w:rsidR="00B87B92" w14:paraId="0D9026F0" w14:textId="77777777">
        <w:trPr>
          <w:gridAfter w:val="1"/>
          <w:wAfter w:w="3534" w:type="dxa"/>
          <w:trHeight w:val="268"/>
        </w:trPr>
        <w:tc>
          <w:tcPr>
            <w:tcW w:w="547" w:type="dxa"/>
            <w:gridSpan w:val="2"/>
            <w:tcBorders>
              <w:top w:val="single" w:sz="4" w:space="0" w:color="auto"/>
              <w:left w:val="single" w:sz="4" w:space="0" w:color="auto"/>
              <w:bottom w:val="single" w:sz="4" w:space="0" w:color="auto"/>
              <w:right w:val="single" w:sz="4" w:space="0" w:color="auto"/>
            </w:tcBorders>
            <w:shd w:val="clear" w:color="auto" w:fill="D9D9D9"/>
          </w:tcPr>
          <w:p w14:paraId="1453437D" w14:textId="77777777" w:rsidR="00B87B92" w:rsidRDefault="00412B45">
            <w:pPr>
              <w:pStyle w:val="PlainText"/>
              <w:ind w:left="144"/>
              <w:rPr>
                <w:rFonts w:ascii="Arial" w:hAnsi="Arial" w:cs="Arial"/>
                <w:color w:val="000000"/>
              </w:rPr>
            </w:pPr>
            <w:r>
              <w:rPr>
                <w:rFonts w:ascii="Arial" w:hAnsi="Arial" w:cs="Arial"/>
                <w:color w:val="000000"/>
              </w:rPr>
              <w:t>X</w:t>
            </w:r>
          </w:p>
        </w:tc>
        <w:tc>
          <w:tcPr>
            <w:tcW w:w="6107" w:type="dxa"/>
            <w:gridSpan w:val="2"/>
            <w:tcBorders>
              <w:top w:val="nil"/>
              <w:left w:val="single" w:sz="4" w:space="0" w:color="auto"/>
              <w:bottom w:val="nil"/>
              <w:right w:val="nil"/>
            </w:tcBorders>
          </w:tcPr>
          <w:p w14:paraId="5950D88B" w14:textId="77777777" w:rsidR="00B87B92" w:rsidRDefault="00B87B92">
            <w:pPr>
              <w:pStyle w:val="PlainText"/>
              <w:ind w:right="-3618"/>
              <w:rPr>
                <w:rFonts w:ascii="Arial" w:hAnsi="Arial" w:cs="Arial"/>
                <w:color w:val="000000"/>
              </w:rPr>
            </w:pPr>
            <w:r>
              <w:rPr>
                <w:rFonts w:ascii="Arial" w:hAnsi="Arial" w:cs="Arial"/>
                <w:color w:val="000000"/>
              </w:rPr>
              <w:t>Rat</w:t>
            </w:r>
          </w:p>
        </w:tc>
      </w:tr>
      <w:tr w:rsidR="00B87B92" w14:paraId="7335ACF9" w14:textId="77777777">
        <w:trPr>
          <w:gridAfter w:val="1"/>
          <w:wAfter w:w="3534" w:type="dxa"/>
          <w:trHeight w:val="257"/>
        </w:trPr>
        <w:tc>
          <w:tcPr>
            <w:tcW w:w="547" w:type="dxa"/>
            <w:gridSpan w:val="2"/>
            <w:tcBorders>
              <w:top w:val="single" w:sz="4" w:space="0" w:color="auto"/>
              <w:left w:val="single" w:sz="4" w:space="0" w:color="auto"/>
              <w:bottom w:val="single" w:sz="4" w:space="0" w:color="auto"/>
              <w:right w:val="single" w:sz="4" w:space="0" w:color="auto"/>
            </w:tcBorders>
            <w:shd w:val="clear" w:color="auto" w:fill="D9D9D9"/>
          </w:tcPr>
          <w:p w14:paraId="6E3281E0" w14:textId="77777777" w:rsidR="00B87B92" w:rsidRDefault="00B87B92">
            <w:pPr>
              <w:pStyle w:val="PlainText"/>
              <w:ind w:left="144"/>
              <w:rPr>
                <w:rFonts w:ascii="Arial" w:hAnsi="Arial" w:cs="Arial"/>
                <w:color w:val="000000"/>
              </w:rPr>
            </w:pPr>
          </w:p>
        </w:tc>
        <w:tc>
          <w:tcPr>
            <w:tcW w:w="6107" w:type="dxa"/>
            <w:gridSpan w:val="2"/>
            <w:tcBorders>
              <w:top w:val="nil"/>
              <w:left w:val="single" w:sz="4" w:space="0" w:color="auto"/>
              <w:bottom w:val="nil"/>
              <w:right w:val="nil"/>
            </w:tcBorders>
          </w:tcPr>
          <w:p w14:paraId="22AD7386" w14:textId="77777777" w:rsidR="00B87B92" w:rsidRDefault="00B87B92">
            <w:pPr>
              <w:pStyle w:val="PlainText"/>
              <w:ind w:right="-3618"/>
              <w:rPr>
                <w:rFonts w:ascii="Arial" w:hAnsi="Arial" w:cs="Arial"/>
                <w:color w:val="000000"/>
              </w:rPr>
            </w:pPr>
            <w:r>
              <w:rPr>
                <w:rFonts w:ascii="Arial" w:hAnsi="Arial" w:cs="Arial"/>
                <w:color w:val="000000"/>
              </w:rPr>
              <w:t>Mouse</w:t>
            </w:r>
          </w:p>
        </w:tc>
      </w:tr>
      <w:tr w:rsidR="00B87B92" w14:paraId="6CACF828" w14:textId="77777777">
        <w:trPr>
          <w:gridAfter w:val="1"/>
          <w:wAfter w:w="3534" w:type="dxa"/>
          <w:trHeight w:val="257"/>
        </w:trPr>
        <w:tc>
          <w:tcPr>
            <w:tcW w:w="547" w:type="dxa"/>
            <w:gridSpan w:val="2"/>
            <w:tcBorders>
              <w:top w:val="single" w:sz="4" w:space="0" w:color="auto"/>
              <w:left w:val="single" w:sz="4" w:space="0" w:color="auto"/>
              <w:bottom w:val="single" w:sz="4" w:space="0" w:color="auto"/>
              <w:right w:val="single" w:sz="4" w:space="0" w:color="auto"/>
            </w:tcBorders>
            <w:shd w:val="clear" w:color="auto" w:fill="D9D9D9"/>
          </w:tcPr>
          <w:p w14:paraId="6D39CFBB" w14:textId="77777777" w:rsidR="00B87B92" w:rsidRDefault="00B87B92">
            <w:pPr>
              <w:pStyle w:val="PlainText"/>
              <w:ind w:left="144"/>
              <w:rPr>
                <w:rFonts w:ascii="Arial" w:hAnsi="Arial" w:cs="Arial"/>
                <w:color w:val="000000"/>
              </w:rPr>
            </w:pPr>
          </w:p>
        </w:tc>
        <w:tc>
          <w:tcPr>
            <w:tcW w:w="6107" w:type="dxa"/>
            <w:gridSpan w:val="2"/>
            <w:tcBorders>
              <w:top w:val="nil"/>
              <w:left w:val="single" w:sz="4" w:space="0" w:color="auto"/>
              <w:bottom w:val="nil"/>
              <w:right w:val="nil"/>
            </w:tcBorders>
          </w:tcPr>
          <w:p w14:paraId="5DE31BC3" w14:textId="77777777" w:rsidR="00B87B92" w:rsidRDefault="00B87B92">
            <w:pPr>
              <w:pStyle w:val="PlainText"/>
              <w:ind w:right="-3618"/>
              <w:rPr>
                <w:rFonts w:ascii="Arial" w:hAnsi="Arial" w:cs="Arial"/>
                <w:color w:val="000000"/>
              </w:rPr>
            </w:pPr>
            <w:r>
              <w:rPr>
                <w:rFonts w:ascii="Arial" w:hAnsi="Arial" w:cs="Arial"/>
                <w:color w:val="000000"/>
              </w:rPr>
              <w:t>Pig</w:t>
            </w:r>
          </w:p>
        </w:tc>
      </w:tr>
      <w:tr w:rsidR="00B87B92" w14:paraId="0DBB5093" w14:textId="77777777">
        <w:trPr>
          <w:gridAfter w:val="1"/>
          <w:wAfter w:w="3534" w:type="dxa"/>
          <w:trHeight w:val="257"/>
        </w:trPr>
        <w:tc>
          <w:tcPr>
            <w:tcW w:w="547" w:type="dxa"/>
            <w:gridSpan w:val="2"/>
            <w:tcBorders>
              <w:top w:val="single" w:sz="4" w:space="0" w:color="auto"/>
              <w:left w:val="single" w:sz="4" w:space="0" w:color="auto"/>
              <w:bottom w:val="single" w:sz="4" w:space="0" w:color="auto"/>
              <w:right w:val="single" w:sz="4" w:space="0" w:color="auto"/>
            </w:tcBorders>
            <w:shd w:val="clear" w:color="auto" w:fill="D9D9D9"/>
          </w:tcPr>
          <w:p w14:paraId="42B8FB16" w14:textId="77777777" w:rsidR="00B87B92" w:rsidRDefault="00B87B92">
            <w:pPr>
              <w:pStyle w:val="PlainText"/>
              <w:ind w:left="144"/>
              <w:rPr>
                <w:rFonts w:ascii="Arial" w:hAnsi="Arial" w:cs="Arial"/>
                <w:color w:val="000000"/>
              </w:rPr>
            </w:pPr>
          </w:p>
        </w:tc>
        <w:tc>
          <w:tcPr>
            <w:tcW w:w="6107" w:type="dxa"/>
            <w:gridSpan w:val="2"/>
            <w:tcBorders>
              <w:top w:val="nil"/>
              <w:left w:val="single" w:sz="4" w:space="0" w:color="auto"/>
              <w:bottom w:val="nil"/>
              <w:right w:val="nil"/>
            </w:tcBorders>
          </w:tcPr>
          <w:p w14:paraId="4D854BD7" w14:textId="77777777" w:rsidR="00B87B92" w:rsidRDefault="00B87B92">
            <w:pPr>
              <w:pStyle w:val="PlainText"/>
              <w:ind w:right="-3618"/>
              <w:rPr>
                <w:rFonts w:ascii="Arial" w:hAnsi="Arial" w:cs="Arial"/>
                <w:color w:val="000000"/>
              </w:rPr>
            </w:pPr>
            <w:r>
              <w:rPr>
                <w:rFonts w:ascii="Arial" w:hAnsi="Arial" w:cs="Arial"/>
                <w:color w:val="000000"/>
              </w:rPr>
              <w:t>Dog</w:t>
            </w:r>
          </w:p>
        </w:tc>
      </w:tr>
      <w:tr w:rsidR="00B87B92" w14:paraId="710B4F4F" w14:textId="77777777">
        <w:trPr>
          <w:gridAfter w:val="1"/>
          <w:wAfter w:w="3534" w:type="dxa"/>
          <w:trHeight w:val="257"/>
        </w:trPr>
        <w:tc>
          <w:tcPr>
            <w:tcW w:w="547" w:type="dxa"/>
            <w:gridSpan w:val="2"/>
            <w:tcBorders>
              <w:top w:val="single" w:sz="4" w:space="0" w:color="auto"/>
              <w:left w:val="single" w:sz="4" w:space="0" w:color="auto"/>
              <w:bottom w:val="single" w:sz="4" w:space="0" w:color="auto"/>
              <w:right w:val="single" w:sz="4" w:space="0" w:color="auto"/>
            </w:tcBorders>
            <w:shd w:val="clear" w:color="auto" w:fill="D9D9D9"/>
          </w:tcPr>
          <w:p w14:paraId="660EC63B" w14:textId="77777777" w:rsidR="00B87B92" w:rsidRDefault="00B87B92">
            <w:pPr>
              <w:pStyle w:val="PlainText"/>
              <w:ind w:left="144"/>
              <w:rPr>
                <w:rFonts w:ascii="Arial" w:hAnsi="Arial" w:cs="Arial"/>
                <w:color w:val="000000"/>
              </w:rPr>
            </w:pPr>
          </w:p>
        </w:tc>
        <w:tc>
          <w:tcPr>
            <w:tcW w:w="6107" w:type="dxa"/>
            <w:gridSpan w:val="2"/>
            <w:tcBorders>
              <w:top w:val="nil"/>
              <w:left w:val="single" w:sz="4" w:space="0" w:color="auto"/>
              <w:bottom w:val="nil"/>
              <w:right w:val="nil"/>
            </w:tcBorders>
          </w:tcPr>
          <w:p w14:paraId="5FD7B36D" w14:textId="77777777" w:rsidR="00B87B92" w:rsidRDefault="00B87B92">
            <w:pPr>
              <w:pStyle w:val="PlainText"/>
              <w:ind w:right="-3618"/>
              <w:rPr>
                <w:rFonts w:ascii="Arial" w:hAnsi="Arial" w:cs="Arial"/>
                <w:color w:val="000000"/>
              </w:rPr>
            </w:pPr>
            <w:r>
              <w:rPr>
                <w:rFonts w:ascii="Arial" w:hAnsi="Arial" w:cs="Arial"/>
                <w:color w:val="000000"/>
              </w:rPr>
              <w:t>Rabbit</w:t>
            </w:r>
          </w:p>
        </w:tc>
      </w:tr>
      <w:tr w:rsidR="00B87B92" w14:paraId="333A8ED9" w14:textId="77777777">
        <w:trPr>
          <w:gridAfter w:val="1"/>
          <w:wAfter w:w="3534" w:type="dxa"/>
          <w:trHeight w:val="257"/>
        </w:trPr>
        <w:tc>
          <w:tcPr>
            <w:tcW w:w="547" w:type="dxa"/>
            <w:gridSpan w:val="2"/>
            <w:tcBorders>
              <w:top w:val="single" w:sz="4" w:space="0" w:color="auto"/>
              <w:left w:val="single" w:sz="4" w:space="0" w:color="auto"/>
              <w:bottom w:val="single" w:sz="4" w:space="0" w:color="auto"/>
              <w:right w:val="single" w:sz="4" w:space="0" w:color="auto"/>
            </w:tcBorders>
            <w:shd w:val="clear" w:color="auto" w:fill="D9D9D9"/>
          </w:tcPr>
          <w:p w14:paraId="59EE8D6C" w14:textId="77777777" w:rsidR="00B87B92" w:rsidRDefault="00B87B92">
            <w:pPr>
              <w:pStyle w:val="PlainText"/>
              <w:ind w:left="144"/>
              <w:rPr>
                <w:rFonts w:ascii="Arial" w:hAnsi="Arial" w:cs="Arial"/>
                <w:color w:val="000000"/>
              </w:rPr>
            </w:pPr>
          </w:p>
        </w:tc>
        <w:tc>
          <w:tcPr>
            <w:tcW w:w="6107" w:type="dxa"/>
            <w:gridSpan w:val="2"/>
            <w:tcBorders>
              <w:top w:val="nil"/>
              <w:left w:val="single" w:sz="4" w:space="0" w:color="auto"/>
              <w:bottom w:val="nil"/>
              <w:right w:val="nil"/>
            </w:tcBorders>
          </w:tcPr>
          <w:p w14:paraId="2FB44EAA" w14:textId="77777777" w:rsidR="00B87B92" w:rsidRDefault="00B87B92">
            <w:pPr>
              <w:pStyle w:val="PlainText"/>
              <w:ind w:right="-3618"/>
              <w:rPr>
                <w:rFonts w:ascii="Arial" w:hAnsi="Arial" w:cs="Arial"/>
                <w:color w:val="000000"/>
              </w:rPr>
            </w:pPr>
            <w:r>
              <w:rPr>
                <w:rFonts w:ascii="Arial" w:hAnsi="Arial" w:cs="Arial"/>
                <w:color w:val="000000"/>
              </w:rPr>
              <w:t>Nonhuman Primate</w:t>
            </w:r>
          </w:p>
        </w:tc>
      </w:tr>
      <w:tr w:rsidR="00B87B92" w14:paraId="06813B34" w14:textId="77777777">
        <w:trPr>
          <w:gridAfter w:val="1"/>
          <w:wAfter w:w="3534" w:type="dxa"/>
          <w:trHeight w:val="257"/>
        </w:trPr>
        <w:tc>
          <w:tcPr>
            <w:tcW w:w="547" w:type="dxa"/>
            <w:gridSpan w:val="2"/>
            <w:tcBorders>
              <w:top w:val="single" w:sz="4" w:space="0" w:color="auto"/>
              <w:left w:val="single" w:sz="4" w:space="0" w:color="auto"/>
              <w:bottom w:val="single" w:sz="4" w:space="0" w:color="auto"/>
              <w:right w:val="single" w:sz="4" w:space="0" w:color="auto"/>
            </w:tcBorders>
            <w:shd w:val="clear" w:color="auto" w:fill="D9D9D9"/>
          </w:tcPr>
          <w:p w14:paraId="6886F26C" w14:textId="77777777" w:rsidR="00B87B92" w:rsidRDefault="00B87B92">
            <w:pPr>
              <w:pStyle w:val="PlainText"/>
              <w:ind w:left="144"/>
              <w:rPr>
                <w:rFonts w:ascii="Arial" w:hAnsi="Arial" w:cs="Arial"/>
                <w:color w:val="000000"/>
              </w:rPr>
            </w:pPr>
          </w:p>
        </w:tc>
        <w:tc>
          <w:tcPr>
            <w:tcW w:w="6107" w:type="dxa"/>
            <w:gridSpan w:val="2"/>
            <w:tcBorders>
              <w:top w:val="nil"/>
              <w:left w:val="single" w:sz="4" w:space="0" w:color="auto"/>
              <w:bottom w:val="nil"/>
              <w:right w:val="nil"/>
            </w:tcBorders>
          </w:tcPr>
          <w:p w14:paraId="1C0F000A" w14:textId="77777777" w:rsidR="00B87B92" w:rsidRDefault="00B87B92">
            <w:pPr>
              <w:pStyle w:val="PlainText"/>
              <w:ind w:right="-3618"/>
              <w:rPr>
                <w:rFonts w:ascii="Arial" w:hAnsi="Arial" w:cs="Arial"/>
                <w:color w:val="000000"/>
              </w:rPr>
            </w:pPr>
            <w:r>
              <w:rPr>
                <w:rFonts w:ascii="Arial" w:hAnsi="Arial" w:cs="Arial"/>
                <w:color w:val="000000"/>
              </w:rPr>
              <w:t>Hamster</w:t>
            </w:r>
          </w:p>
        </w:tc>
      </w:tr>
      <w:tr w:rsidR="00B87B92" w14:paraId="3AE6F10C" w14:textId="77777777">
        <w:trPr>
          <w:gridAfter w:val="2"/>
          <w:wAfter w:w="4248" w:type="dxa"/>
          <w:trHeight w:val="257"/>
        </w:trPr>
        <w:tc>
          <w:tcPr>
            <w:tcW w:w="270" w:type="dxa"/>
            <w:tcBorders>
              <w:top w:val="single" w:sz="4" w:space="0" w:color="auto"/>
              <w:left w:val="single" w:sz="4" w:space="0" w:color="auto"/>
              <w:bottom w:val="single" w:sz="4" w:space="0" w:color="auto"/>
              <w:right w:val="single" w:sz="4" w:space="0" w:color="auto"/>
            </w:tcBorders>
            <w:shd w:val="clear" w:color="auto" w:fill="D9D9D9"/>
          </w:tcPr>
          <w:p w14:paraId="26C8FCE1" w14:textId="77777777" w:rsidR="00B87B92" w:rsidRDefault="00B87B92">
            <w:pPr>
              <w:pStyle w:val="PlainText"/>
              <w:tabs>
                <w:tab w:val="left" w:pos="360"/>
              </w:tabs>
              <w:ind w:left="144"/>
              <w:rPr>
                <w:rFonts w:ascii="Arial" w:hAnsi="Arial" w:cs="Arial"/>
                <w:color w:val="000000"/>
              </w:rPr>
            </w:pPr>
          </w:p>
        </w:tc>
        <w:tc>
          <w:tcPr>
            <w:tcW w:w="5670" w:type="dxa"/>
            <w:gridSpan w:val="2"/>
            <w:tcBorders>
              <w:top w:val="nil"/>
              <w:left w:val="single" w:sz="4" w:space="0" w:color="auto"/>
              <w:bottom w:val="nil"/>
              <w:right w:val="nil"/>
            </w:tcBorders>
          </w:tcPr>
          <w:p w14:paraId="079A060E" w14:textId="77777777" w:rsidR="00B87B92" w:rsidRDefault="00B87B92">
            <w:pPr>
              <w:pStyle w:val="PlainText"/>
              <w:tabs>
                <w:tab w:val="left" w:pos="360"/>
              </w:tabs>
              <w:ind w:right="-3618"/>
              <w:rPr>
                <w:rFonts w:ascii="Arial" w:hAnsi="Arial" w:cs="Arial"/>
                <w:color w:val="000000"/>
              </w:rPr>
            </w:pPr>
            <w:r>
              <w:rPr>
                <w:rFonts w:ascii="Arial" w:hAnsi="Arial" w:cs="Arial"/>
                <w:color w:val="000000"/>
              </w:rPr>
              <w:t>Other  (Type the common name of species to be used below)</w:t>
            </w:r>
          </w:p>
        </w:tc>
      </w:tr>
      <w:tr w:rsidR="00B87B92" w14:paraId="1244D6AA" w14:textId="77777777">
        <w:trPr>
          <w:gridBefore w:val="1"/>
          <w:wBefore w:w="270" w:type="dxa"/>
        </w:trPr>
        <w:tc>
          <w:tcPr>
            <w:tcW w:w="9918" w:type="dxa"/>
            <w:gridSpan w:val="4"/>
            <w:tcBorders>
              <w:top w:val="single" w:sz="4" w:space="0" w:color="auto"/>
              <w:left w:val="single" w:sz="4" w:space="0" w:color="auto"/>
              <w:bottom w:val="single" w:sz="4" w:space="0" w:color="auto"/>
              <w:right w:val="single" w:sz="4" w:space="0" w:color="auto"/>
            </w:tcBorders>
            <w:shd w:val="clear" w:color="auto" w:fill="D9D9D9"/>
          </w:tcPr>
          <w:p w14:paraId="48BA2869"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28AD0FD3" w14:textId="77777777" w:rsidR="00B87B92" w:rsidRDefault="00B87B92">
            <w:pPr>
              <w:pStyle w:val="Level1"/>
              <w:widowControl/>
              <w:tabs>
                <w:tab w:val="left" w:pos="360"/>
              </w:tabs>
              <w:rPr>
                <w:rFonts w:ascii="Arial" w:hAnsi="Arial" w:cs="Arial"/>
                <w:b/>
                <w:bCs/>
                <w:color w:val="000000"/>
                <w:sz w:val="20"/>
                <w:szCs w:val="20"/>
              </w:rPr>
            </w:pPr>
          </w:p>
        </w:tc>
      </w:tr>
    </w:tbl>
    <w:p w14:paraId="75EBF665"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tabs>
          <w:tab w:val="left" w:pos="360"/>
        </w:tabs>
        <w:ind w:left="-360"/>
        <w:rPr>
          <w:rFonts w:ascii="Arial" w:hAnsi="Arial" w:cs="Arial"/>
          <w:color w:val="000000"/>
          <w:sz w:val="20"/>
          <w:szCs w:val="20"/>
        </w:rPr>
      </w:pPr>
    </w:p>
    <w:p w14:paraId="78587B32" w14:textId="77777777" w:rsidR="00B87B92" w:rsidRDefault="00B87B92">
      <w:pPr>
        <w:suppressAutoHyphens/>
        <w:ind w:left="360" w:right="288"/>
        <w:rPr>
          <w:rFonts w:ascii="Arial" w:hAnsi="Arial" w:cs="Arial"/>
          <w:color w:val="000000"/>
        </w:rPr>
      </w:pPr>
      <w:r>
        <w:rPr>
          <w:rFonts w:ascii="Arial" w:hAnsi="Arial" w:cs="Arial"/>
          <w:color w:val="000000"/>
        </w:rPr>
        <w:t>A. SOURCE (</w:t>
      </w:r>
      <w:r w:rsidR="00C14033">
        <w:rPr>
          <w:rFonts w:ascii="Arial" w:hAnsi="Arial" w:cs="Arial"/>
          <w:color w:val="000000"/>
        </w:rPr>
        <w:t>check all that applies)</w:t>
      </w:r>
      <w:r>
        <w:rPr>
          <w:rFonts w:ascii="Arial" w:hAnsi="Arial" w:cs="Arial"/>
          <w:color w:val="000000"/>
        </w:rPr>
        <w:t>:</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7"/>
        <w:gridCol w:w="8723"/>
        <w:gridCol w:w="918"/>
      </w:tblGrid>
      <w:tr w:rsidR="00B87B92" w14:paraId="40FB2280" w14:textId="77777777" w:rsidTr="00367E47">
        <w:trPr>
          <w:gridAfter w:val="1"/>
          <w:wAfter w:w="918" w:type="dxa"/>
          <w:trHeight w:val="323"/>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757B2CC4" w14:textId="77777777" w:rsidR="00B87B92" w:rsidRDefault="00412B45">
            <w:pPr>
              <w:pStyle w:val="PlainText"/>
              <w:ind w:left="144"/>
              <w:rPr>
                <w:rFonts w:ascii="Arial" w:hAnsi="Arial" w:cs="Arial"/>
                <w:color w:val="000000"/>
              </w:rPr>
            </w:pPr>
            <w:r>
              <w:rPr>
                <w:rFonts w:ascii="Arial" w:hAnsi="Arial" w:cs="Arial"/>
                <w:color w:val="000000"/>
              </w:rPr>
              <w:t>X</w:t>
            </w:r>
          </w:p>
        </w:tc>
        <w:tc>
          <w:tcPr>
            <w:tcW w:w="8723" w:type="dxa"/>
            <w:tcBorders>
              <w:top w:val="nil"/>
              <w:left w:val="single" w:sz="4" w:space="0" w:color="auto"/>
              <w:bottom w:val="nil"/>
              <w:right w:val="nil"/>
            </w:tcBorders>
          </w:tcPr>
          <w:p w14:paraId="117141EF" w14:textId="77777777" w:rsidR="00B87B92" w:rsidRDefault="00B87B92">
            <w:pPr>
              <w:pStyle w:val="PlainText"/>
              <w:ind w:right="-3618"/>
              <w:rPr>
                <w:rFonts w:ascii="Arial" w:hAnsi="Arial" w:cs="Arial"/>
                <w:color w:val="000000"/>
              </w:rPr>
            </w:pPr>
            <w:r>
              <w:rPr>
                <w:rFonts w:ascii="Arial" w:hAnsi="Arial" w:cs="Arial"/>
                <w:color w:val="000000"/>
              </w:rPr>
              <w:t>Purchased from an approved vendor</w:t>
            </w:r>
          </w:p>
        </w:tc>
      </w:tr>
      <w:tr w:rsidR="00B87B92" w14:paraId="10550D6D" w14:textId="77777777" w:rsidTr="00367E47">
        <w:trPr>
          <w:gridAfter w:val="1"/>
          <w:wAfter w:w="918" w:type="dxa"/>
          <w:trHeight w:val="257"/>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7D675692" w14:textId="77777777" w:rsidR="00B87B92" w:rsidRDefault="00B87B92">
            <w:pPr>
              <w:pStyle w:val="PlainText"/>
              <w:ind w:left="144"/>
              <w:rPr>
                <w:rFonts w:ascii="Arial" w:hAnsi="Arial" w:cs="Arial"/>
                <w:color w:val="000000"/>
              </w:rPr>
            </w:pPr>
          </w:p>
        </w:tc>
        <w:tc>
          <w:tcPr>
            <w:tcW w:w="8723" w:type="dxa"/>
            <w:tcBorders>
              <w:top w:val="nil"/>
              <w:left w:val="single" w:sz="4" w:space="0" w:color="auto"/>
              <w:bottom w:val="nil"/>
              <w:right w:val="nil"/>
            </w:tcBorders>
          </w:tcPr>
          <w:p w14:paraId="00712996" w14:textId="77777777" w:rsidR="00B87B92" w:rsidRDefault="00B87B92">
            <w:pPr>
              <w:pStyle w:val="PlainText"/>
              <w:ind w:right="-3618"/>
              <w:rPr>
                <w:rFonts w:ascii="Arial" w:hAnsi="Arial" w:cs="Arial"/>
                <w:color w:val="000000"/>
              </w:rPr>
            </w:pPr>
            <w:r>
              <w:rPr>
                <w:rFonts w:ascii="Arial" w:hAnsi="Arial" w:cs="Arial"/>
                <w:color w:val="000000"/>
              </w:rPr>
              <w:t xml:space="preserve">Breeding </w:t>
            </w:r>
            <w:r w:rsidR="00DA322F">
              <w:rPr>
                <w:rFonts w:ascii="Arial" w:hAnsi="Arial" w:cs="Arial"/>
                <w:color w:val="000000"/>
              </w:rPr>
              <w:t xml:space="preserve">Mice </w:t>
            </w:r>
            <w:r>
              <w:rPr>
                <w:rFonts w:ascii="Arial" w:hAnsi="Arial" w:cs="Arial"/>
                <w:color w:val="000000"/>
              </w:rPr>
              <w:t>in-house (</w:t>
            </w:r>
            <w:r>
              <w:rPr>
                <w:rFonts w:ascii="Arial" w:hAnsi="Arial" w:cs="Arial"/>
                <w:b/>
                <w:bCs/>
                <w:color w:val="000000"/>
              </w:rPr>
              <w:t>breeding addendum</w:t>
            </w:r>
            <w:r w:rsidR="00367E47">
              <w:rPr>
                <w:rFonts w:ascii="Arial" w:hAnsi="Arial" w:cs="Arial"/>
                <w:b/>
                <w:bCs/>
                <w:color w:val="000000"/>
              </w:rPr>
              <w:t xml:space="preserve"> must also be submitted</w:t>
            </w:r>
            <w:r>
              <w:rPr>
                <w:rFonts w:ascii="Arial" w:hAnsi="Arial" w:cs="Arial"/>
                <w:color w:val="000000"/>
              </w:rPr>
              <w:t>)</w:t>
            </w:r>
          </w:p>
        </w:tc>
      </w:tr>
      <w:tr w:rsidR="00DA322F" w14:paraId="6EBA6796" w14:textId="77777777" w:rsidTr="00367E47">
        <w:trPr>
          <w:gridAfter w:val="1"/>
          <w:wAfter w:w="918" w:type="dxa"/>
          <w:trHeight w:val="257"/>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29F0CF57" w14:textId="77777777" w:rsidR="00DA322F" w:rsidRDefault="00DA322F">
            <w:pPr>
              <w:pStyle w:val="PlainText"/>
              <w:ind w:left="144"/>
              <w:rPr>
                <w:rFonts w:ascii="Arial" w:hAnsi="Arial" w:cs="Arial"/>
                <w:color w:val="000000"/>
              </w:rPr>
            </w:pPr>
          </w:p>
        </w:tc>
        <w:tc>
          <w:tcPr>
            <w:tcW w:w="8723" w:type="dxa"/>
            <w:tcBorders>
              <w:top w:val="nil"/>
              <w:left w:val="single" w:sz="4" w:space="0" w:color="auto"/>
              <w:bottom w:val="nil"/>
              <w:right w:val="nil"/>
            </w:tcBorders>
          </w:tcPr>
          <w:p w14:paraId="164EF930" w14:textId="77777777" w:rsidR="00DA322F" w:rsidRDefault="00DA322F">
            <w:pPr>
              <w:pStyle w:val="PlainText"/>
              <w:ind w:right="-3618"/>
              <w:rPr>
                <w:rFonts w:ascii="Arial" w:hAnsi="Arial" w:cs="Arial"/>
                <w:color w:val="000000"/>
              </w:rPr>
            </w:pPr>
            <w:r>
              <w:rPr>
                <w:rFonts w:ascii="Arial" w:hAnsi="Arial" w:cs="Arial"/>
                <w:color w:val="000000"/>
              </w:rPr>
              <w:t>Breeding Rats in-house (</w:t>
            </w:r>
            <w:r>
              <w:rPr>
                <w:rFonts w:ascii="Arial" w:hAnsi="Arial" w:cs="Arial"/>
                <w:b/>
                <w:bCs/>
                <w:color w:val="000000"/>
              </w:rPr>
              <w:t>breeding addendum must also be submitted</w:t>
            </w:r>
            <w:r>
              <w:rPr>
                <w:rFonts w:ascii="Arial" w:hAnsi="Arial" w:cs="Arial"/>
                <w:color w:val="000000"/>
              </w:rPr>
              <w:t>)</w:t>
            </w:r>
          </w:p>
        </w:tc>
      </w:tr>
      <w:tr w:rsidR="00B87B92" w14:paraId="43D949FC" w14:textId="77777777" w:rsidTr="00367E47">
        <w:trPr>
          <w:gridAfter w:val="1"/>
          <w:wAfter w:w="918" w:type="dxa"/>
          <w:trHeight w:val="257"/>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0024D015" w14:textId="77777777" w:rsidR="00B87B92" w:rsidRDefault="00B87B92">
            <w:pPr>
              <w:pStyle w:val="PlainText"/>
              <w:ind w:left="144"/>
              <w:rPr>
                <w:rFonts w:ascii="Arial" w:hAnsi="Arial" w:cs="Arial"/>
                <w:color w:val="000000"/>
              </w:rPr>
            </w:pPr>
          </w:p>
        </w:tc>
        <w:tc>
          <w:tcPr>
            <w:tcW w:w="8723" w:type="dxa"/>
            <w:tcBorders>
              <w:top w:val="nil"/>
              <w:left w:val="single" w:sz="4" w:space="0" w:color="auto"/>
              <w:bottom w:val="nil"/>
              <w:right w:val="nil"/>
            </w:tcBorders>
          </w:tcPr>
          <w:p w14:paraId="1F4F64C3" w14:textId="77777777" w:rsidR="00B87B92" w:rsidRDefault="00367E47">
            <w:pPr>
              <w:pStyle w:val="PlainText"/>
              <w:ind w:right="-3618"/>
              <w:rPr>
                <w:rFonts w:ascii="Arial" w:hAnsi="Arial" w:cs="Arial"/>
                <w:color w:val="000000"/>
              </w:rPr>
            </w:pPr>
            <w:r>
              <w:rPr>
                <w:rFonts w:ascii="Arial" w:hAnsi="Arial" w:cs="Arial"/>
                <w:color w:val="000000"/>
              </w:rPr>
              <w:t xml:space="preserve">Animals from another PI </w:t>
            </w:r>
            <w:r w:rsidR="00502331">
              <w:rPr>
                <w:rFonts w:ascii="Arial" w:hAnsi="Arial" w:cs="Arial"/>
                <w:color w:val="000000"/>
              </w:rPr>
              <w:t>at MCG</w:t>
            </w:r>
            <w:r w:rsidR="00B87B92">
              <w:rPr>
                <w:rFonts w:ascii="Arial" w:hAnsi="Arial" w:cs="Arial"/>
                <w:color w:val="000000"/>
              </w:rPr>
              <w:t xml:space="preserve"> (A transfer</w:t>
            </w:r>
            <w:r w:rsidR="00502331">
              <w:rPr>
                <w:rFonts w:ascii="Arial" w:hAnsi="Arial" w:cs="Arial"/>
                <w:color w:val="000000"/>
              </w:rPr>
              <w:t xml:space="preserve"> between protocols</w:t>
            </w:r>
            <w:r w:rsidR="00B87B92">
              <w:rPr>
                <w:rFonts w:ascii="Arial" w:hAnsi="Arial" w:cs="Arial"/>
                <w:color w:val="000000"/>
              </w:rPr>
              <w:t xml:space="preserve"> form must be submitted)</w:t>
            </w:r>
          </w:p>
        </w:tc>
      </w:tr>
      <w:tr w:rsidR="00B87B92" w14:paraId="10B19A5A" w14:textId="77777777" w:rsidTr="00367E47">
        <w:trPr>
          <w:gridAfter w:val="1"/>
          <w:wAfter w:w="918" w:type="dxa"/>
          <w:trHeight w:val="257"/>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01F812CE" w14:textId="77777777" w:rsidR="00B87B92" w:rsidRDefault="00B87B92">
            <w:pPr>
              <w:pStyle w:val="PlainText"/>
              <w:ind w:left="144"/>
              <w:rPr>
                <w:rFonts w:ascii="Arial" w:hAnsi="Arial" w:cs="Arial"/>
                <w:color w:val="000000"/>
              </w:rPr>
            </w:pPr>
          </w:p>
        </w:tc>
        <w:tc>
          <w:tcPr>
            <w:tcW w:w="8723" w:type="dxa"/>
            <w:tcBorders>
              <w:top w:val="nil"/>
              <w:left w:val="single" w:sz="4" w:space="0" w:color="auto"/>
              <w:bottom w:val="nil"/>
              <w:right w:val="nil"/>
            </w:tcBorders>
          </w:tcPr>
          <w:p w14:paraId="24F61C8A" w14:textId="77777777" w:rsidR="00B87B92" w:rsidRDefault="00B87B92">
            <w:pPr>
              <w:pStyle w:val="PlainText"/>
              <w:ind w:right="-3618"/>
              <w:rPr>
                <w:rFonts w:ascii="Arial" w:hAnsi="Arial" w:cs="Arial"/>
                <w:color w:val="000000"/>
              </w:rPr>
            </w:pPr>
            <w:r>
              <w:rPr>
                <w:rFonts w:ascii="Arial" w:hAnsi="Arial" w:cs="Arial"/>
                <w:color w:val="000000"/>
              </w:rPr>
              <w:t>Other  (Type your response below)</w:t>
            </w:r>
          </w:p>
        </w:tc>
      </w:tr>
      <w:tr w:rsidR="00B87B92" w14:paraId="7861B211" w14:textId="77777777" w:rsidTr="00502331">
        <w:trPr>
          <w:gridBefore w:val="1"/>
          <w:wBefore w:w="547" w:type="dxa"/>
        </w:trPr>
        <w:tc>
          <w:tcPr>
            <w:tcW w:w="9641" w:type="dxa"/>
            <w:gridSpan w:val="2"/>
            <w:tcBorders>
              <w:top w:val="single" w:sz="4" w:space="0" w:color="auto"/>
              <w:left w:val="single" w:sz="4" w:space="0" w:color="auto"/>
              <w:bottom w:val="single" w:sz="4" w:space="0" w:color="auto"/>
              <w:right w:val="single" w:sz="4" w:space="0" w:color="auto"/>
            </w:tcBorders>
            <w:shd w:val="clear" w:color="auto" w:fill="D9D9D9"/>
          </w:tcPr>
          <w:p w14:paraId="087B2C5D"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tc>
      </w:tr>
    </w:tbl>
    <w:p w14:paraId="56F91E8D" w14:textId="77777777" w:rsidR="00B87B92" w:rsidRDefault="00B87B92">
      <w:pPr>
        <w:tabs>
          <w:tab w:val="left" w:pos="360"/>
        </w:tabs>
        <w:rPr>
          <w:rFonts w:ascii="Arial" w:hAnsi="Arial" w:cs="Arial"/>
          <w:color w:val="000000"/>
        </w:rPr>
      </w:pPr>
    </w:p>
    <w:p w14:paraId="2E15E21D" w14:textId="77777777" w:rsidR="00B87B92" w:rsidRDefault="00B87B92">
      <w:pPr>
        <w:tabs>
          <w:tab w:val="left" w:pos="360"/>
        </w:tabs>
        <w:rPr>
          <w:rFonts w:ascii="Arial" w:hAnsi="Arial" w:cs="Arial"/>
          <w:color w:val="000000"/>
        </w:rPr>
      </w:pPr>
      <w:r>
        <w:rPr>
          <w:rFonts w:ascii="Arial" w:hAnsi="Arial" w:cs="Arial"/>
          <w:color w:val="000000"/>
        </w:rPr>
        <w:t>4.</w:t>
      </w:r>
      <w:r>
        <w:rPr>
          <w:rFonts w:ascii="Arial" w:hAnsi="Arial" w:cs="Arial"/>
          <w:color w:val="000000"/>
        </w:rPr>
        <w:tab/>
        <w:t>Animal justification – Check all that apply.</w:t>
      </w:r>
    </w:p>
    <w:p w14:paraId="189032AD" w14:textId="77777777" w:rsidR="00B87B92" w:rsidRDefault="00B87B92">
      <w:pPr>
        <w:tabs>
          <w:tab w:val="left" w:pos="-576"/>
          <w:tab w:val="left" w:pos="360"/>
          <w:tab w:val="left" w:pos="1260"/>
        </w:tabs>
        <w:rPr>
          <w:rFonts w:ascii="Arial" w:hAnsi="Arial" w:cs="Arial"/>
          <w:color w:val="000000"/>
        </w:rPr>
      </w:pPr>
      <w:r>
        <w:rPr>
          <w:rFonts w:ascii="Arial" w:hAnsi="Arial" w:cs="Arial"/>
          <w:color w:val="000000"/>
        </w:rPr>
        <w:tab/>
        <w:t>A.  Living animals are required for this study because:</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
        <w:gridCol w:w="9587"/>
        <w:gridCol w:w="107"/>
      </w:tblGrid>
      <w:tr w:rsidR="00B87B92" w14:paraId="148A4414" w14:textId="77777777" w:rsidTr="006B207F">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6EF4DCE7" w14:textId="77777777" w:rsidR="00B87B92" w:rsidRDefault="00412B45">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42CB83C0" w14:textId="77777777" w:rsidR="00B87B92" w:rsidRDefault="00B87B92">
            <w:pPr>
              <w:pStyle w:val="PlainText"/>
              <w:ind w:right="-1260"/>
              <w:rPr>
                <w:rFonts w:ascii="Arial" w:hAnsi="Arial" w:cs="Arial"/>
                <w:color w:val="000000"/>
              </w:rPr>
            </w:pPr>
            <w:r>
              <w:rPr>
                <w:rFonts w:ascii="Arial" w:hAnsi="Arial" w:cs="Arial"/>
                <w:color w:val="000000"/>
              </w:rPr>
              <w:t>The complexity of the processes being studied cannot be duplicated or modeled in simpler systems i.e. computer or mathematical models</w:t>
            </w:r>
          </w:p>
        </w:tc>
      </w:tr>
      <w:tr w:rsidR="00B87B92" w14:paraId="1BA3A90D" w14:textId="77777777" w:rsidTr="006B207F">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17627940" w14:textId="77777777" w:rsidR="00B87B92" w:rsidRDefault="00412B45">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37D258C1" w14:textId="77777777" w:rsidR="00B87B92" w:rsidRDefault="00B87B92">
            <w:pPr>
              <w:pStyle w:val="PlainText"/>
              <w:rPr>
                <w:rFonts w:ascii="Arial" w:hAnsi="Arial" w:cs="Arial"/>
                <w:color w:val="000000"/>
              </w:rPr>
            </w:pPr>
            <w:r>
              <w:rPr>
                <w:rFonts w:ascii="Arial" w:hAnsi="Arial" w:cs="Arial"/>
                <w:color w:val="000000"/>
              </w:rPr>
              <w:t>There is not enough information known about the processes being studied to design nonliving models</w:t>
            </w:r>
          </w:p>
        </w:tc>
      </w:tr>
      <w:tr w:rsidR="00B87B92" w14:paraId="34B728F2" w14:textId="77777777" w:rsidTr="006B207F">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70990F64" w14:textId="77777777" w:rsidR="00B87B92" w:rsidRDefault="00412B45">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3AF06DF5" w14:textId="77777777" w:rsidR="00B87B92" w:rsidRDefault="00B87B92">
            <w:pPr>
              <w:pStyle w:val="PlainText"/>
              <w:rPr>
                <w:rFonts w:ascii="Arial" w:hAnsi="Arial" w:cs="Arial"/>
                <w:color w:val="000000"/>
              </w:rPr>
            </w:pPr>
            <w:r>
              <w:rPr>
                <w:rFonts w:ascii="Arial" w:hAnsi="Arial" w:cs="Arial"/>
                <w:color w:val="000000"/>
              </w:rPr>
              <w:t>Preclinical studies in living animals are necessary prior to human use</w:t>
            </w:r>
          </w:p>
        </w:tc>
      </w:tr>
      <w:tr w:rsidR="00B87B92" w14:paraId="6BE60A75" w14:textId="77777777" w:rsidTr="006B207F">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71AA96B1"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3863E8C8" w14:textId="77777777" w:rsidR="00B87B92" w:rsidRDefault="00B87B92">
            <w:pPr>
              <w:pStyle w:val="PlainText"/>
              <w:rPr>
                <w:rFonts w:ascii="Arial" w:hAnsi="Arial" w:cs="Arial"/>
                <w:color w:val="000000"/>
              </w:rPr>
            </w:pPr>
            <w:r>
              <w:rPr>
                <w:rFonts w:ascii="Arial" w:hAnsi="Arial" w:cs="Arial"/>
                <w:color w:val="000000"/>
              </w:rPr>
              <w:t>Other  (Type your response below)</w:t>
            </w:r>
          </w:p>
        </w:tc>
      </w:tr>
      <w:tr w:rsidR="00B87B92" w14:paraId="3F40ECC4" w14:textId="77777777" w:rsidTr="006B207F">
        <w:trPr>
          <w:gridBefore w:val="1"/>
          <w:wBefore w:w="450" w:type="dxa"/>
          <w:trHeight w:val="359"/>
        </w:trPr>
        <w:tc>
          <w:tcPr>
            <w:tcW w:w="9738" w:type="dxa"/>
            <w:gridSpan w:val="2"/>
            <w:tcBorders>
              <w:top w:val="single" w:sz="4" w:space="0" w:color="auto"/>
              <w:left w:val="single" w:sz="4" w:space="0" w:color="auto"/>
              <w:bottom w:val="single" w:sz="4" w:space="0" w:color="auto"/>
              <w:right w:val="single" w:sz="4" w:space="0" w:color="auto"/>
            </w:tcBorders>
            <w:shd w:val="clear" w:color="auto" w:fill="D9D9D9"/>
          </w:tcPr>
          <w:p w14:paraId="732C277B"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7FF398FC" w14:textId="77777777" w:rsidR="00B87B92" w:rsidRDefault="00B87B92">
            <w:pPr>
              <w:pStyle w:val="Level1"/>
              <w:widowControl/>
              <w:tabs>
                <w:tab w:val="left" w:pos="360"/>
              </w:tabs>
              <w:rPr>
                <w:rFonts w:ascii="Arial" w:hAnsi="Arial" w:cs="Arial"/>
                <w:color w:val="000000"/>
                <w:sz w:val="20"/>
                <w:szCs w:val="20"/>
              </w:rPr>
            </w:pPr>
          </w:p>
        </w:tc>
      </w:tr>
    </w:tbl>
    <w:p w14:paraId="38C7E05D" w14:textId="77777777" w:rsidR="00B87B92" w:rsidRDefault="00B87B92">
      <w:pPr>
        <w:suppressAutoHyphens/>
        <w:ind w:left="360" w:right="-288"/>
        <w:rPr>
          <w:rFonts w:ascii="Arial" w:hAnsi="Arial" w:cs="Arial"/>
          <w:color w:val="000000"/>
        </w:rPr>
      </w:pPr>
    </w:p>
    <w:p w14:paraId="66F71C5C" w14:textId="77777777" w:rsidR="00B87B92" w:rsidRDefault="00B87B92">
      <w:pPr>
        <w:tabs>
          <w:tab w:val="left" w:pos="1260"/>
        </w:tabs>
        <w:suppressAutoHyphens/>
        <w:ind w:left="360" w:right="288" w:hanging="432"/>
        <w:rPr>
          <w:rFonts w:ascii="Arial" w:hAnsi="Arial" w:cs="Arial"/>
          <w:color w:val="000000"/>
        </w:rPr>
      </w:pPr>
      <w:r>
        <w:rPr>
          <w:rFonts w:ascii="Arial" w:hAnsi="Arial" w:cs="Arial"/>
          <w:color w:val="000000"/>
        </w:rPr>
        <w:tab/>
        <w:t>B. This species has been selected because: - Check all that apply.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9630"/>
        <w:gridCol w:w="108"/>
      </w:tblGrid>
      <w:tr w:rsidR="00B87B92" w14:paraId="78A297D5" w14:textId="77777777">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3107E7B0" w14:textId="77777777" w:rsidR="00B87B92" w:rsidRDefault="00412B45">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175024DB" w14:textId="77777777" w:rsidR="00B87B92" w:rsidRDefault="00B87B92">
            <w:pPr>
              <w:pStyle w:val="PlainText"/>
              <w:ind w:right="-1260"/>
              <w:rPr>
                <w:rFonts w:ascii="Arial" w:hAnsi="Arial" w:cs="Arial"/>
                <w:color w:val="000000"/>
              </w:rPr>
            </w:pPr>
            <w:r>
              <w:rPr>
                <w:rFonts w:ascii="Arial" w:hAnsi="Arial" w:cs="Arial"/>
                <w:color w:val="000000"/>
              </w:rPr>
              <w:t>A large database exists for this species allowing comparisons with previous data</w:t>
            </w:r>
          </w:p>
        </w:tc>
      </w:tr>
      <w:tr w:rsidR="00B87B92" w14:paraId="1294FD47" w14:textId="77777777">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10A7C204" w14:textId="77777777" w:rsidR="00B87B92" w:rsidRDefault="00412B45">
            <w:pPr>
              <w:pStyle w:val="PlainText"/>
              <w:ind w:left="144"/>
              <w:rPr>
                <w:rFonts w:ascii="Arial" w:hAnsi="Arial" w:cs="Arial"/>
                <w:color w:val="000000"/>
              </w:rPr>
            </w:pPr>
            <w:r>
              <w:rPr>
                <w:rFonts w:ascii="Arial" w:hAnsi="Arial" w:cs="Arial"/>
                <w:color w:val="000000"/>
              </w:rPr>
              <w:lastRenderedPageBreak/>
              <w:t>X</w:t>
            </w:r>
          </w:p>
        </w:tc>
        <w:tc>
          <w:tcPr>
            <w:tcW w:w="9630" w:type="dxa"/>
            <w:tcBorders>
              <w:top w:val="nil"/>
              <w:left w:val="single" w:sz="4" w:space="0" w:color="auto"/>
              <w:bottom w:val="nil"/>
              <w:right w:val="nil"/>
            </w:tcBorders>
          </w:tcPr>
          <w:p w14:paraId="0ECABBD8" w14:textId="77777777" w:rsidR="00B87B92" w:rsidRDefault="00B87B92">
            <w:pPr>
              <w:pStyle w:val="PlainText"/>
              <w:rPr>
                <w:rFonts w:ascii="Arial" w:hAnsi="Arial" w:cs="Arial"/>
                <w:color w:val="000000"/>
              </w:rPr>
            </w:pPr>
            <w:r>
              <w:rPr>
                <w:rFonts w:ascii="Arial" w:hAnsi="Arial" w:cs="Arial"/>
                <w:color w:val="000000"/>
              </w:rPr>
              <w:t>This is the lowest sentient species that provides adequate size, tissue, or anatomy for the proposed study</w:t>
            </w:r>
          </w:p>
        </w:tc>
      </w:tr>
      <w:tr w:rsidR="00B87B92" w14:paraId="19ADF665" w14:textId="77777777">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78C53BEB"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4198B03D" w14:textId="77777777" w:rsidR="00B87B92" w:rsidRDefault="00B87B92">
            <w:pPr>
              <w:pStyle w:val="PlainText"/>
              <w:rPr>
                <w:rFonts w:ascii="Arial" w:hAnsi="Arial" w:cs="Arial"/>
                <w:color w:val="000000"/>
              </w:rPr>
            </w:pPr>
            <w:r>
              <w:rPr>
                <w:rFonts w:ascii="Arial" w:hAnsi="Arial" w:cs="Arial"/>
                <w:color w:val="000000"/>
              </w:rPr>
              <w:t>This species provides a particularly good model for duplicating the human situation</w:t>
            </w:r>
          </w:p>
        </w:tc>
      </w:tr>
      <w:tr w:rsidR="00B87B92" w14:paraId="53E5F84F" w14:textId="77777777">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41D23930" w14:textId="77777777" w:rsidR="00B87B92" w:rsidRDefault="00412B45">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38E8BEA1" w14:textId="77777777" w:rsidR="00B87B92" w:rsidRDefault="00B87B92">
            <w:pPr>
              <w:pStyle w:val="PlainText"/>
              <w:rPr>
                <w:rFonts w:ascii="Arial" w:hAnsi="Arial" w:cs="Arial"/>
                <w:color w:val="000000"/>
              </w:rPr>
            </w:pPr>
            <w:r>
              <w:rPr>
                <w:rFonts w:ascii="Arial" w:hAnsi="Arial" w:cs="Arial"/>
                <w:color w:val="000000"/>
              </w:rPr>
              <w:t>Previous studies using this species formed the background of this project.</w:t>
            </w:r>
          </w:p>
        </w:tc>
      </w:tr>
      <w:tr w:rsidR="00B87B92" w14:paraId="7E43578B" w14:textId="77777777">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3873D607"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4EE69087" w14:textId="77777777" w:rsidR="00B87B92" w:rsidRDefault="00B87B92">
            <w:pPr>
              <w:pStyle w:val="PlainText"/>
              <w:rPr>
                <w:rFonts w:ascii="Arial" w:hAnsi="Arial" w:cs="Arial"/>
                <w:color w:val="000000"/>
              </w:rPr>
            </w:pPr>
            <w:r>
              <w:rPr>
                <w:rFonts w:ascii="Arial" w:hAnsi="Arial" w:cs="Arial"/>
                <w:color w:val="000000"/>
              </w:rPr>
              <w:t>This species has the following unique features that make it the best choice available for this study because  (explain below)</w:t>
            </w:r>
          </w:p>
        </w:tc>
      </w:tr>
      <w:tr w:rsidR="00B87B92" w14:paraId="3BE1FBC8" w14:textId="77777777">
        <w:trPr>
          <w:gridBefore w:val="1"/>
          <w:wBefore w:w="450" w:type="dxa"/>
          <w:trHeight w:val="485"/>
        </w:trPr>
        <w:tc>
          <w:tcPr>
            <w:tcW w:w="9738" w:type="dxa"/>
            <w:gridSpan w:val="2"/>
            <w:tcBorders>
              <w:top w:val="single" w:sz="4" w:space="0" w:color="auto"/>
              <w:left w:val="single" w:sz="4" w:space="0" w:color="auto"/>
              <w:bottom w:val="single" w:sz="4" w:space="0" w:color="auto"/>
              <w:right w:val="single" w:sz="4" w:space="0" w:color="auto"/>
            </w:tcBorders>
            <w:shd w:val="clear" w:color="auto" w:fill="D9D9D9"/>
          </w:tcPr>
          <w:p w14:paraId="78825ACA"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 xml:space="preserve">Explain here: </w:t>
            </w:r>
          </w:p>
        </w:tc>
      </w:tr>
    </w:tbl>
    <w:p w14:paraId="6784FFFF"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ind w:left="360" w:hanging="360"/>
        <w:rPr>
          <w:rFonts w:ascii="Arial" w:hAnsi="Arial" w:cs="Arial"/>
          <w:color w:val="000000"/>
          <w:sz w:val="20"/>
          <w:szCs w:val="20"/>
        </w:rPr>
      </w:pPr>
    </w:p>
    <w:p w14:paraId="745DB964"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ind w:left="360" w:hanging="360"/>
        <w:rPr>
          <w:rFonts w:ascii="Arial" w:hAnsi="Arial" w:cs="Arial"/>
          <w:color w:val="000000"/>
          <w:sz w:val="20"/>
          <w:szCs w:val="20"/>
        </w:rPr>
      </w:pPr>
      <w:r>
        <w:rPr>
          <w:rFonts w:ascii="Arial" w:hAnsi="Arial" w:cs="Arial"/>
          <w:color w:val="000000"/>
          <w:sz w:val="20"/>
          <w:szCs w:val="20"/>
        </w:rPr>
        <w:t>5.</w:t>
      </w:r>
      <w:r>
        <w:rPr>
          <w:rFonts w:ascii="Arial" w:hAnsi="Arial" w:cs="Arial"/>
          <w:color w:val="000000"/>
        </w:rPr>
        <w:t xml:space="preserve"> </w:t>
      </w:r>
      <w:r>
        <w:rPr>
          <w:rFonts w:ascii="Arial" w:hAnsi="Arial" w:cs="Arial"/>
          <w:color w:val="000000"/>
        </w:rPr>
        <w:tab/>
      </w:r>
      <w:r>
        <w:rPr>
          <w:rFonts w:ascii="Arial" w:hAnsi="Arial" w:cs="Arial"/>
          <w:color w:val="000000"/>
          <w:sz w:val="20"/>
          <w:szCs w:val="20"/>
        </w:rPr>
        <w:t xml:space="preserve">Enter minimum number of </w:t>
      </w:r>
      <w:r w:rsidRPr="001B79B6">
        <w:rPr>
          <w:rFonts w:ascii="Arial" w:hAnsi="Arial" w:cs="Arial"/>
          <w:b/>
          <w:color w:val="000000"/>
          <w:sz w:val="20"/>
          <w:szCs w:val="20"/>
        </w:rPr>
        <w:t>animals needed for a three-year period</w:t>
      </w:r>
      <w:r>
        <w:rPr>
          <w:rFonts w:ascii="Arial" w:hAnsi="Arial" w:cs="Arial"/>
          <w:color w:val="000000"/>
          <w:sz w:val="20"/>
          <w:szCs w:val="20"/>
        </w:rPr>
        <w:t xml:space="preserve"> to obtain statistically valid results.  If more than one species is being used enter a separate total for each species.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700"/>
        <w:gridCol w:w="3150"/>
      </w:tblGrid>
      <w:tr w:rsidR="00502331" w14:paraId="7A56ACDE" w14:textId="77777777" w:rsidTr="00502331">
        <w:trPr>
          <w:trHeight w:val="245"/>
        </w:trPr>
        <w:tc>
          <w:tcPr>
            <w:tcW w:w="2700" w:type="dxa"/>
            <w:tcBorders>
              <w:top w:val="single" w:sz="4" w:space="0" w:color="auto"/>
              <w:left w:val="single" w:sz="4" w:space="0" w:color="auto"/>
              <w:bottom w:val="single" w:sz="4" w:space="0" w:color="auto"/>
              <w:right w:val="single" w:sz="4" w:space="0" w:color="auto"/>
            </w:tcBorders>
            <w:shd w:val="clear" w:color="auto" w:fill="CCCCCC"/>
          </w:tcPr>
          <w:p w14:paraId="4A9E36C6" w14:textId="77777777" w:rsidR="00502331" w:rsidRPr="00502331" w:rsidRDefault="00502331">
            <w:pPr>
              <w:pStyle w:val="PlainText"/>
              <w:rPr>
                <w:rFonts w:ascii="Arial" w:hAnsi="Arial" w:cs="Arial"/>
                <w:b/>
                <w:color w:val="000000"/>
              </w:rPr>
            </w:pPr>
            <w:r w:rsidRPr="00502331">
              <w:rPr>
                <w:rFonts w:ascii="Arial" w:hAnsi="Arial" w:cs="Arial"/>
                <w:b/>
                <w:color w:val="000000"/>
              </w:rPr>
              <w:t>Species</w:t>
            </w:r>
          </w:p>
        </w:tc>
        <w:tc>
          <w:tcPr>
            <w:tcW w:w="3150" w:type="dxa"/>
            <w:tcBorders>
              <w:top w:val="single" w:sz="4" w:space="0" w:color="auto"/>
              <w:left w:val="single" w:sz="4" w:space="0" w:color="auto"/>
              <w:bottom w:val="single" w:sz="4" w:space="0" w:color="auto"/>
              <w:right w:val="single" w:sz="4" w:space="0" w:color="auto"/>
            </w:tcBorders>
            <w:shd w:val="clear" w:color="auto" w:fill="CCCCCC"/>
          </w:tcPr>
          <w:p w14:paraId="32A8371A" w14:textId="77777777" w:rsidR="00502331" w:rsidRPr="00502331" w:rsidRDefault="00502331">
            <w:pPr>
              <w:pStyle w:val="PlainText"/>
              <w:rPr>
                <w:rFonts w:ascii="Arial" w:hAnsi="Arial" w:cs="Arial"/>
                <w:b/>
                <w:color w:val="000000"/>
              </w:rPr>
            </w:pPr>
            <w:r w:rsidRPr="00502331">
              <w:rPr>
                <w:rFonts w:ascii="Arial" w:hAnsi="Arial" w:cs="Arial"/>
                <w:b/>
                <w:color w:val="000000"/>
              </w:rPr>
              <w:t>Total for 3 years</w:t>
            </w:r>
          </w:p>
        </w:tc>
      </w:tr>
      <w:tr w:rsidR="00502331" w14:paraId="2339B29A" w14:textId="77777777" w:rsidTr="00502331">
        <w:trPr>
          <w:trHeight w:val="245"/>
        </w:trPr>
        <w:tc>
          <w:tcPr>
            <w:tcW w:w="2700" w:type="dxa"/>
            <w:tcBorders>
              <w:top w:val="single" w:sz="4" w:space="0" w:color="auto"/>
              <w:left w:val="single" w:sz="4" w:space="0" w:color="auto"/>
              <w:bottom w:val="single" w:sz="4" w:space="0" w:color="auto"/>
              <w:right w:val="single" w:sz="4" w:space="0" w:color="auto"/>
            </w:tcBorders>
            <w:shd w:val="clear" w:color="auto" w:fill="CCCCCC"/>
          </w:tcPr>
          <w:p w14:paraId="6A32CB57" w14:textId="77777777" w:rsidR="00502331" w:rsidRDefault="00412B45">
            <w:pPr>
              <w:pStyle w:val="PlainText"/>
              <w:rPr>
                <w:rFonts w:ascii="Arial" w:hAnsi="Arial" w:cs="Arial"/>
                <w:color w:val="000000"/>
              </w:rPr>
            </w:pPr>
            <w:r>
              <w:rPr>
                <w:rFonts w:ascii="Arial" w:hAnsi="Arial" w:cs="Arial"/>
                <w:color w:val="000000"/>
              </w:rPr>
              <w:t>Rats</w:t>
            </w:r>
          </w:p>
        </w:tc>
        <w:tc>
          <w:tcPr>
            <w:tcW w:w="3150" w:type="dxa"/>
            <w:tcBorders>
              <w:top w:val="single" w:sz="4" w:space="0" w:color="auto"/>
              <w:left w:val="single" w:sz="4" w:space="0" w:color="auto"/>
              <w:bottom w:val="single" w:sz="4" w:space="0" w:color="auto"/>
              <w:right w:val="single" w:sz="4" w:space="0" w:color="auto"/>
            </w:tcBorders>
            <w:shd w:val="clear" w:color="auto" w:fill="CCCCCC"/>
          </w:tcPr>
          <w:p w14:paraId="39AFAAD6" w14:textId="77777777" w:rsidR="00502331" w:rsidRDefault="00412B45">
            <w:pPr>
              <w:pStyle w:val="PlainText"/>
              <w:rPr>
                <w:rFonts w:ascii="Arial" w:hAnsi="Arial" w:cs="Arial"/>
                <w:color w:val="000000"/>
              </w:rPr>
            </w:pPr>
            <w:r>
              <w:rPr>
                <w:rFonts w:ascii="Arial" w:hAnsi="Arial" w:cs="Arial"/>
                <w:color w:val="000000"/>
              </w:rPr>
              <w:t>576</w:t>
            </w:r>
          </w:p>
        </w:tc>
      </w:tr>
      <w:tr w:rsidR="00502331" w14:paraId="00B2051A" w14:textId="77777777" w:rsidTr="00502331">
        <w:trPr>
          <w:trHeight w:val="245"/>
        </w:trPr>
        <w:tc>
          <w:tcPr>
            <w:tcW w:w="2700" w:type="dxa"/>
            <w:tcBorders>
              <w:top w:val="single" w:sz="4" w:space="0" w:color="auto"/>
              <w:left w:val="single" w:sz="4" w:space="0" w:color="auto"/>
              <w:bottom w:val="single" w:sz="4" w:space="0" w:color="auto"/>
              <w:right w:val="single" w:sz="4" w:space="0" w:color="auto"/>
            </w:tcBorders>
            <w:shd w:val="clear" w:color="auto" w:fill="CCCCCC"/>
          </w:tcPr>
          <w:p w14:paraId="77859622" w14:textId="77777777" w:rsidR="00502331" w:rsidRDefault="00502331">
            <w:pPr>
              <w:pStyle w:val="PlainText"/>
              <w:rPr>
                <w:rFonts w:ascii="Arial" w:hAnsi="Arial" w:cs="Arial"/>
                <w:color w:val="000000"/>
              </w:rPr>
            </w:pPr>
          </w:p>
        </w:tc>
        <w:tc>
          <w:tcPr>
            <w:tcW w:w="3150" w:type="dxa"/>
            <w:tcBorders>
              <w:top w:val="single" w:sz="4" w:space="0" w:color="auto"/>
              <w:left w:val="single" w:sz="4" w:space="0" w:color="auto"/>
              <w:bottom w:val="single" w:sz="4" w:space="0" w:color="auto"/>
              <w:right w:val="single" w:sz="4" w:space="0" w:color="auto"/>
            </w:tcBorders>
            <w:shd w:val="clear" w:color="auto" w:fill="CCCCCC"/>
          </w:tcPr>
          <w:p w14:paraId="5ADD8E89" w14:textId="77777777" w:rsidR="00502331" w:rsidRDefault="00502331">
            <w:pPr>
              <w:pStyle w:val="PlainText"/>
              <w:rPr>
                <w:rFonts w:ascii="Arial" w:hAnsi="Arial" w:cs="Arial"/>
                <w:color w:val="000000"/>
              </w:rPr>
            </w:pPr>
          </w:p>
        </w:tc>
      </w:tr>
    </w:tbl>
    <w:p w14:paraId="487A5611" w14:textId="77777777" w:rsidR="00B87B92" w:rsidRDefault="00B87B92">
      <w:pPr>
        <w:suppressAutoHyphens/>
        <w:ind w:left="360" w:right="288" w:hanging="432"/>
        <w:rPr>
          <w:rFonts w:ascii="Arial" w:hAnsi="Arial" w:cs="Arial"/>
          <w:color w:val="000000"/>
        </w:rPr>
      </w:pPr>
      <w:r>
        <w:rPr>
          <w:rFonts w:ascii="Arial" w:hAnsi="Arial" w:cs="Arial"/>
          <w:color w:val="000000"/>
        </w:rPr>
        <w:tab/>
      </w:r>
    </w:p>
    <w:p w14:paraId="184496AE" w14:textId="77777777" w:rsidR="00B87B92" w:rsidRDefault="00B87B92" w:rsidP="00B87B92">
      <w:pPr>
        <w:numPr>
          <w:ilvl w:val="0"/>
          <w:numId w:val="4"/>
        </w:numPr>
        <w:tabs>
          <w:tab w:val="left" w:pos="360"/>
        </w:tabs>
        <w:spacing w:before="100" w:beforeAutospacing="1" w:after="100" w:afterAutospacing="1"/>
        <w:rPr>
          <w:rFonts w:ascii="Arial" w:hAnsi="Arial" w:cs="Arial"/>
        </w:rPr>
      </w:pPr>
      <w:r>
        <w:rPr>
          <w:rFonts w:ascii="Arial" w:hAnsi="Arial" w:cs="Arial"/>
        </w:rPr>
        <w:t>Experimental Groups and Numbers</w:t>
      </w:r>
    </w:p>
    <w:tbl>
      <w:tblPr>
        <w:tblW w:w="0" w:type="auto"/>
        <w:tblInd w:w="36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18"/>
        <w:gridCol w:w="1721"/>
        <w:gridCol w:w="1721"/>
        <w:gridCol w:w="1618"/>
        <w:gridCol w:w="1639"/>
        <w:gridCol w:w="1619"/>
      </w:tblGrid>
      <w:tr w:rsidR="00B87B92" w14:paraId="673C4CD5" w14:textId="77777777">
        <w:tc>
          <w:tcPr>
            <w:tcW w:w="1618" w:type="dxa"/>
            <w:tcBorders>
              <w:top w:val="single" w:sz="4" w:space="0" w:color="auto"/>
              <w:left w:val="single" w:sz="4" w:space="0" w:color="auto"/>
              <w:bottom w:val="single" w:sz="4" w:space="0" w:color="auto"/>
              <w:right w:val="single" w:sz="4" w:space="0" w:color="auto"/>
            </w:tcBorders>
            <w:shd w:val="clear" w:color="auto" w:fill="D9D9D9"/>
          </w:tcPr>
          <w:p w14:paraId="1A55619D" w14:textId="77777777" w:rsidR="00B87B92" w:rsidRDefault="00B87B92">
            <w:pPr>
              <w:tabs>
                <w:tab w:val="left" w:pos="360"/>
              </w:tabs>
              <w:spacing w:before="100" w:beforeAutospacing="1" w:after="100" w:afterAutospacing="1"/>
              <w:jc w:val="center"/>
              <w:rPr>
                <w:rFonts w:ascii="Arial" w:hAnsi="Arial" w:cs="Arial"/>
                <w:b/>
                <w:bCs/>
              </w:rPr>
            </w:pPr>
            <w:r>
              <w:rPr>
                <w:rFonts w:ascii="Arial" w:hAnsi="Arial" w:cs="Arial"/>
                <w:b/>
                <w:bCs/>
              </w:rPr>
              <w:t>Species</w:t>
            </w:r>
          </w:p>
        </w:tc>
        <w:tc>
          <w:tcPr>
            <w:tcW w:w="1721" w:type="dxa"/>
            <w:tcBorders>
              <w:top w:val="single" w:sz="4" w:space="0" w:color="auto"/>
              <w:left w:val="single" w:sz="4" w:space="0" w:color="auto"/>
              <w:bottom w:val="single" w:sz="4" w:space="0" w:color="auto"/>
              <w:right w:val="single" w:sz="4" w:space="0" w:color="auto"/>
            </w:tcBorders>
            <w:shd w:val="clear" w:color="auto" w:fill="D9D9D9"/>
          </w:tcPr>
          <w:p w14:paraId="588E73B0" w14:textId="77777777" w:rsidR="00B87B92" w:rsidRDefault="00B87B92">
            <w:pPr>
              <w:tabs>
                <w:tab w:val="left" w:pos="360"/>
              </w:tabs>
              <w:spacing w:before="100" w:beforeAutospacing="1" w:after="100" w:afterAutospacing="1"/>
              <w:jc w:val="center"/>
              <w:rPr>
                <w:rFonts w:ascii="Arial" w:hAnsi="Arial" w:cs="Arial"/>
                <w:b/>
                <w:bCs/>
              </w:rPr>
            </w:pPr>
            <w:r>
              <w:rPr>
                <w:rFonts w:ascii="Arial" w:hAnsi="Arial" w:cs="Arial"/>
                <w:b/>
                <w:bCs/>
              </w:rPr>
              <w:t>Strain</w:t>
            </w:r>
          </w:p>
        </w:tc>
        <w:tc>
          <w:tcPr>
            <w:tcW w:w="1721" w:type="dxa"/>
            <w:tcBorders>
              <w:top w:val="single" w:sz="4" w:space="0" w:color="auto"/>
              <w:left w:val="single" w:sz="4" w:space="0" w:color="auto"/>
              <w:bottom w:val="single" w:sz="4" w:space="0" w:color="auto"/>
              <w:right w:val="single" w:sz="4" w:space="0" w:color="auto"/>
            </w:tcBorders>
            <w:shd w:val="clear" w:color="auto" w:fill="D9D9D9"/>
          </w:tcPr>
          <w:p w14:paraId="6BF914DB" w14:textId="77777777" w:rsidR="00B87B92" w:rsidRDefault="00B87B92">
            <w:pPr>
              <w:tabs>
                <w:tab w:val="left" w:pos="360"/>
              </w:tabs>
              <w:spacing w:before="100" w:beforeAutospacing="1" w:after="100" w:afterAutospacing="1"/>
              <w:jc w:val="center"/>
              <w:rPr>
                <w:rFonts w:ascii="Arial" w:hAnsi="Arial" w:cs="Arial"/>
                <w:b/>
                <w:bCs/>
              </w:rPr>
            </w:pPr>
            <w:r>
              <w:rPr>
                <w:rFonts w:ascii="Arial" w:hAnsi="Arial" w:cs="Arial"/>
                <w:b/>
                <w:bCs/>
              </w:rPr>
              <w:t>Number of Experimental/</w:t>
            </w:r>
            <w:r>
              <w:rPr>
                <w:rFonts w:ascii="Arial" w:hAnsi="Arial" w:cs="Arial"/>
                <w:b/>
                <w:bCs/>
              </w:rPr>
              <w:br/>
              <w:t>Control Groups</w:t>
            </w:r>
          </w:p>
        </w:tc>
        <w:tc>
          <w:tcPr>
            <w:tcW w:w="1618" w:type="dxa"/>
            <w:tcBorders>
              <w:top w:val="single" w:sz="4" w:space="0" w:color="auto"/>
              <w:left w:val="single" w:sz="4" w:space="0" w:color="auto"/>
              <w:bottom w:val="single" w:sz="4" w:space="0" w:color="auto"/>
              <w:right w:val="single" w:sz="4" w:space="0" w:color="auto"/>
            </w:tcBorders>
            <w:shd w:val="clear" w:color="auto" w:fill="D9D9D9"/>
          </w:tcPr>
          <w:p w14:paraId="4DA2014E" w14:textId="77777777" w:rsidR="00B87B92" w:rsidRDefault="00B87B92">
            <w:pPr>
              <w:tabs>
                <w:tab w:val="left" w:pos="360"/>
              </w:tabs>
              <w:spacing w:before="100" w:beforeAutospacing="1" w:after="100" w:afterAutospacing="1"/>
              <w:jc w:val="center"/>
              <w:rPr>
                <w:rFonts w:ascii="Arial" w:hAnsi="Arial" w:cs="Arial"/>
                <w:b/>
                <w:bCs/>
              </w:rPr>
            </w:pPr>
            <w:r>
              <w:rPr>
                <w:rFonts w:ascii="Arial" w:hAnsi="Arial" w:cs="Arial"/>
                <w:b/>
                <w:bCs/>
              </w:rPr>
              <w:t>Number of Animals per Group</w:t>
            </w:r>
          </w:p>
        </w:tc>
        <w:tc>
          <w:tcPr>
            <w:tcW w:w="1639" w:type="dxa"/>
            <w:tcBorders>
              <w:top w:val="single" w:sz="4" w:space="0" w:color="auto"/>
              <w:left w:val="single" w:sz="4" w:space="0" w:color="auto"/>
              <w:bottom w:val="single" w:sz="4" w:space="0" w:color="auto"/>
              <w:right w:val="single" w:sz="4" w:space="0" w:color="auto"/>
            </w:tcBorders>
            <w:shd w:val="clear" w:color="auto" w:fill="D9D9D9"/>
          </w:tcPr>
          <w:p w14:paraId="5B18EEF7" w14:textId="77777777" w:rsidR="00B87B92" w:rsidRDefault="00D021AB">
            <w:pPr>
              <w:tabs>
                <w:tab w:val="left" w:pos="360"/>
              </w:tabs>
              <w:spacing w:before="100" w:beforeAutospacing="1" w:after="100" w:afterAutospacing="1"/>
              <w:jc w:val="center"/>
              <w:rPr>
                <w:rFonts w:ascii="Arial" w:hAnsi="Arial" w:cs="Arial"/>
                <w:b/>
                <w:bCs/>
              </w:rPr>
            </w:pPr>
            <w:r>
              <w:rPr>
                <w:rFonts w:ascii="Arial" w:hAnsi="Arial" w:cs="Arial"/>
                <w:b/>
                <w:bCs/>
              </w:rPr>
              <w:t>Number of Times Procedure is Performed</w:t>
            </w:r>
          </w:p>
        </w:tc>
        <w:tc>
          <w:tcPr>
            <w:tcW w:w="1619" w:type="dxa"/>
            <w:tcBorders>
              <w:top w:val="single" w:sz="4" w:space="0" w:color="auto"/>
              <w:left w:val="single" w:sz="4" w:space="0" w:color="auto"/>
              <w:bottom w:val="single" w:sz="4" w:space="0" w:color="auto"/>
              <w:right w:val="single" w:sz="4" w:space="0" w:color="auto"/>
            </w:tcBorders>
            <w:shd w:val="clear" w:color="auto" w:fill="D9D9D9"/>
          </w:tcPr>
          <w:p w14:paraId="66946D91" w14:textId="77777777" w:rsidR="00B87B92" w:rsidRDefault="00B87B92">
            <w:pPr>
              <w:tabs>
                <w:tab w:val="left" w:pos="360"/>
              </w:tabs>
              <w:spacing w:before="100" w:beforeAutospacing="1" w:after="100" w:afterAutospacing="1"/>
              <w:jc w:val="center"/>
              <w:rPr>
                <w:rFonts w:ascii="Arial" w:hAnsi="Arial" w:cs="Arial"/>
                <w:b/>
                <w:bCs/>
              </w:rPr>
            </w:pPr>
            <w:r>
              <w:rPr>
                <w:rFonts w:ascii="Arial" w:hAnsi="Arial" w:cs="Arial"/>
                <w:b/>
                <w:bCs/>
              </w:rPr>
              <w:t>Total Number of Animal Used</w:t>
            </w:r>
          </w:p>
        </w:tc>
      </w:tr>
      <w:tr w:rsidR="00B87B92" w14:paraId="47CA68FB" w14:textId="77777777">
        <w:tc>
          <w:tcPr>
            <w:tcW w:w="1618" w:type="dxa"/>
            <w:tcBorders>
              <w:top w:val="single" w:sz="4" w:space="0" w:color="auto"/>
              <w:left w:val="single" w:sz="4" w:space="0" w:color="auto"/>
              <w:bottom w:val="single" w:sz="4" w:space="0" w:color="auto"/>
              <w:right w:val="single" w:sz="4" w:space="0" w:color="auto"/>
            </w:tcBorders>
          </w:tcPr>
          <w:p w14:paraId="0F5C7C92" w14:textId="77777777" w:rsidR="00B87B92" w:rsidRDefault="00412B45">
            <w:pPr>
              <w:tabs>
                <w:tab w:val="left" w:pos="360"/>
              </w:tabs>
              <w:spacing w:before="100" w:beforeAutospacing="1" w:after="100" w:afterAutospacing="1"/>
              <w:rPr>
                <w:rFonts w:ascii="Arial" w:hAnsi="Arial" w:cs="Arial"/>
              </w:rPr>
            </w:pPr>
            <w:r>
              <w:rPr>
                <w:rFonts w:ascii="Arial" w:hAnsi="Arial" w:cs="Arial"/>
              </w:rPr>
              <w:t>Rats</w:t>
            </w:r>
          </w:p>
        </w:tc>
        <w:tc>
          <w:tcPr>
            <w:tcW w:w="1721" w:type="dxa"/>
            <w:tcBorders>
              <w:top w:val="single" w:sz="4" w:space="0" w:color="auto"/>
              <w:left w:val="single" w:sz="4" w:space="0" w:color="auto"/>
              <w:bottom w:val="single" w:sz="4" w:space="0" w:color="auto"/>
              <w:right w:val="single" w:sz="4" w:space="0" w:color="auto"/>
            </w:tcBorders>
          </w:tcPr>
          <w:p w14:paraId="6A23A3CF" w14:textId="77777777" w:rsidR="00B87B92" w:rsidRDefault="00412B45">
            <w:pPr>
              <w:tabs>
                <w:tab w:val="left" w:pos="360"/>
              </w:tabs>
              <w:spacing w:before="100" w:beforeAutospacing="1" w:after="100" w:afterAutospacing="1"/>
              <w:rPr>
                <w:rFonts w:ascii="Arial" w:hAnsi="Arial" w:cs="Arial"/>
              </w:rPr>
            </w:pPr>
            <w:r>
              <w:rPr>
                <w:rFonts w:ascii="Arial" w:hAnsi="Arial" w:cs="Arial"/>
              </w:rPr>
              <w:t xml:space="preserve">SD or </w:t>
            </w:r>
            <w:proofErr w:type="spellStart"/>
            <w:r>
              <w:rPr>
                <w:rFonts w:ascii="Arial" w:hAnsi="Arial" w:cs="Arial"/>
              </w:rPr>
              <w:t>Wistar</w:t>
            </w:r>
            <w:proofErr w:type="spellEnd"/>
          </w:p>
        </w:tc>
        <w:tc>
          <w:tcPr>
            <w:tcW w:w="1721" w:type="dxa"/>
            <w:tcBorders>
              <w:top w:val="single" w:sz="4" w:space="0" w:color="auto"/>
              <w:left w:val="single" w:sz="4" w:space="0" w:color="auto"/>
              <w:bottom w:val="single" w:sz="4" w:space="0" w:color="auto"/>
              <w:right w:val="single" w:sz="4" w:space="0" w:color="auto"/>
            </w:tcBorders>
          </w:tcPr>
          <w:p w14:paraId="745033EF" w14:textId="77777777" w:rsidR="00B87B92" w:rsidRDefault="00412B45">
            <w:pPr>
              <w:tabs>
                <w:tab w:val="left" w:pos="360"/>
              </w:tabs>
              <w:spacing w:before="100" w:beforeAutospacing="1" w:after="100" w:afterAutospacing="1"/>
              <w:rPr>
                <w:rFonts w:ascii="Arial" w:hAnsi="Arial" w:cs="Arial"/>
              </w:rPr>
            </w:pPr>
            <w:r>
              <w:rPr>
                <w:rFonts w:ascii="Arial" w:hAnsi="Arial" w:cs="Arial"/>
              </w:rPr>
              <w:t>12</w:t>
            </w:r>
          </w:p>
        </w:tc>
        <w:tc>
          <w:tcPr>
            <w:tcW w:w="1618" w:type="dxa"/>
            <w:tcBorders>
              <w:top w:val="single" w:sz="4" w:space="0" w:color="auto"/>
              <w:left w:val="single" w:sz="4" w:space="0" w:color="auto"/>
              <w:bottom w:val="single" w:sz="4" w:space="0" w:color="auto"/>
              <w:right w:val="single" w:sz="4" w:space="0" w:color="auto"/>
            </w:tcBorders>
          </w:tcPr>
          <w:p w14:paraId="43E53BB4" w14:textId="77777777" w:rsidR="00B87B92" w:rsidRDefault="00412B45">
            <w:pPr>
              <w:tabs>
                <w:tab w:val="left" w:pos="360"/>
              </w:tabs>
              <w:spacing w:before="100" w:beforeAutospacing="1" w:after="100" w:afterAutospacing="1"/>
              <w:rPr>
                <w:rFonts w:ascii="Arial" w:hAnsi="Arial" w:cs="Arial"/>
              </w:rPr>
            </w:pPr>
            <w:r>
              <w:rPr>
                <w:rFonts w:ascii="Arial" w:hAnsi="Arial" w:cs="Arial"/>
              </w:rPr>
              <w:t>12</w:t>
            </w:r>
          </w:p>
        </w:tc>
        <w:tc>
          <w:tcPr>
            <w:tcW w:w="1639" w:type="dxa"/>
            <w:tcBorders>
              <w:top w:val="single" w:sz="4" w:space="0" w:color="auto"/>
              <w:left w:val="single" w:sz="4" w:space="0" w:color="auto"/>
              <w:bottom w:val="single" w:sz="4" w:space="0" w:color="auto"/>
              <w:right w:val="single" w:sz="4" w:space="0" w:color="auto"/>
            </w:tcBorders>
          </w:tcPr>
          <w:p w14:paraId="4C30472D" w14:textId="77777777" w:rsidR="00B87B92" w:rsidRDefault="00412B45">
            <w:pPr>
              <w:tabs>
                <w:tab w:val="left" w:pos="360"/>
              </w:tabs>
              <w:spacing w:before="100" w:beforeAutospacing="1" w:after="100" w:afterAutospacing="1"/>
              <w:rPr>
                <w:rFonts w:ascii="Arial" w:hAnsi="Arial" w:cs="Arial"/>
              </w:rPr>
            </w:pPr>
            <w:r>
              <w:rPr>
                <w:rFonts w:ascii="Arial" w:hAnsi="Arial" w:cs="Arial"/>
              </w:rPr>
              <w:t>2</w:t>
            </w:r>
          </w:p>
        </w:tc>
        <w:tc>
          <w:tcPr>
            <w:tcW w:w="1619" w:type="dxa"/>
            <w:tcBorders>
              <w:top w:val="single" w:sz="4" w:space="0" w:color="auto"/>
              <w:left w:val="single" w:sz="4" w:space="0" w:color="auto"/>
              <w:bottom w:val="single" w:sz="4" w:space="0" w:color="auto"/>
              <w:right w:val="single" w:sz="4" w:space="0" w:color="auto"/>
            </w:tcBorders>
          </w:tcPr>
          <w:p w14:paraId="73275A91" w14:textId="77777777" w:rsidR="00B87B92" w:rsidRDefault="00412B45">
            <w:pPr>
              <w:tabs>
                <w:tab w:val="left" w:pos="360"/>
              </w:tabs>
              <w:spacing w:before="100" w:beforeAutospacing="1" w:after="100" w:afterAutospacing="1"/>
              <w:rPr>
                <w:rFonts w:ascii="Arial" w:hAnsi="Arial" w:cs="Arial"/>
              </w:rPr>
            </w:pPr>
            <w:r>
              <w:rPr>
                <w:rFonts w:ascii="Arial" w:hAnsi="Arial" w:cs="Arial"/>
              </w:rPr>
              <w:t>288</w:t>
            </w:r>
          </w:p>
        </w:tc>
      </w:tr>
      <w:tr w:rsidR="00B87B92" w14:paraId="6A8D0AF6" w14:textId="77777777">
        <w:tc>
          <w:tcPr>
            <w:tcW w:w="1618" w:type="dxa"/>
            <w:tcBorders>
              <w:top w:val="single" w:sz="4" w:space="0" w:color="auto"/>
              <w:left w:val="single" w:sz="4" w:space="0" w:color="auto"/>
              <w:bottom w:val="single" w:sz="4" w:space="0" w:color="auto"/>
              <w:right w:val="single" w:sz="4" w:space="0" w:color="auto"/>
            </w:tcBorders>
          </w:tcPr>
          <w:p w14:paraId="3B2A4C36" w14:textId="77777777" w:rsidR="00B87B92" w:rsidRDefault="00412B45">
            <w:pPr>
              <w:tabs>
                <w:tab w:val="left" w:pos="360"/>
              </w:tabs>
              <w:spacing w:before="100" w:beforeAutospacing="1" w:after="100" w:afterAutospacing="1"/>
              <w:rPr>
                <w:rFonts w:ascii="Arial" w:hAnsi="Arial" w:cs="Arial"/>
              </w:rPr>
            </w:pPr>
            <w:r>
              <w:rPr>
                <w:rFonts w:ascii="Arial" w:hAnsi="Arial" w:cs="Arial"/>
              </w:rPr>
              <w:t>Rats</w:t>
            </w:r>
          </w:p>
        </w:tc>
        <w:tc>
          <w:tcPr>
            <w:tcW w:w="1721" w:type="dxa"/>
            <w:tcBorders>
              <w:top w:val="single" w:sz="4" w:space="0" w:color="auto"/>
              <w:left w:val="single" w:sz="4" w:space="0" w:color="auto"/>
              <w:bottom w:val="single" w:sz="4" w:space="0" w:color="auto"/>
              <w:right w:val="single" w:sz="4" w:space="0" w:color="auto"/>
            </w:tcBorders>
          </w:tcPr>
          <w:p w14:paraId="60BA8417" w14:textId="77777777" w:rsidR="00B87B92" w:rsidRDefault="00412B45">
            <w:pPr>
              <w:tabs>
                <w:tab w:val="left" w:pos="360"/>
              </w:tabs>
              <w:spacing w:before="100" w:beforeAutospacing="1" w:after="100" w:afterAutospacing="1"/>
              <w:rPr>
                <w:rFonts w:ascii="Arial" w:hAnsi="Arial" w:cs="Arial"/>
              </w:rPr>
            </w:pPr>
            <w:r>
              <w:rPr>
                <w:rFonts w:ascii="Arial" w:hAnsi="Arial" w:cs="Arial"/>
              </w:rPr>
              <w:t>Lewis</w:t>
            </w:r>
          </w:p>
        </w:tc>
        <w:tc>
          <w:tcPr>
            <w:tcW w:w="1721" w:type="dxa"/>
            <w:tcBorders>
              <w:top w:val="single" w:sz="4" w:space="0" w:color="auto"/>
              <w:left w:val="single" w:sz="4" w:space="0" w:color="auto"/>
              <w:bottom w:val="single" w:sz="4" w:space="0" w:color="auto"/>
              <w:right w:val="single" w:sz="4" w:space="0" w:color="auto"/>
            </w:tcBorders>
          </w:tcPr>
          <w:p w14:paraId="6E6A4357" w14:textId="77777777" w:rsidR="00B87B92" w:rsidRDefault="00412B45">
            <w:pPr>
              <w:tabs>
                <w:tab w:val="left" w:pos="360"/>
              </w:tabs>
              <w:spacing w:before="100" w:beforeAutospacing="1" w:after="100" w:afterAutospacing="1"/>
              <w:rPr>
                <w:rFonts w:ascii="Arial" w:hAnsi="Arial" w:cs="Arial"/>
              </w:rPr>
            </w:pPr>
            <w:r>
              <w:rPr>
                <w:rFonts w:ascii="Arial" w:hAnsi="Arial" w:cs="Arial"/>
              </w:rPr>
              <w:t>12</w:t>
            </w:r>
          </w:p>
        </w:tc>
        <w:tc>
          <w:tcPr>
            <w:tcW w:w="1618" w:type="dxa"/>
            <w:tcBorders>
              <w:top w:val="single" w:sz="4" w:space="0" w:color="auto"/>
              <w:left w:val="single" w:sz="4" w:space="0" w:color="auto"/>
              <w:bottom w:val="single" w:sz="4" w:space="0" w:color="auto"/>
              <w:right w:val="single" w:sz="4" w:space="0" w:color="auto"/>
            </w:tcBorders>
          </w:tcPr>
          <w:p w14:paraId="7DA64A67" w14:textId="77777777" w:rsidR="00B87B92" w:rsidRDefault="00412B45">
            <w:pPr>
              <w:tabs>
                <w:tab w:val="left" w:pos="360"/>
              </w:tabs>
              <w:spacing w:before="100" w:beforeAutospacing="1" w:after="100" w:afterAutospacing="1"/>
              <w:rPr>
                <w:rFonts w:ascii="Arial" w:hAnsi="Arial" w:cs="Arial"/>
              </w:rPr>
            </w:pPr>
            <w:r>
              <w:rPr>
                <w:rFonts w:ascii="Arial" w:hAnsi="Arial" w:cs="Arial"/>
              </w:rPr>
              <w:t>12</w:t>
            </w:r>
          </w:p>
        </w:tc>
        <w:tc>
          <w:tcPr>
            <w:tcW w:w="1639" w:type="dxa"/>
            <w:tcBorders>
              <w:top w:val="single" w:sz="4" w:space="0" w:color="auto"/>
              <w:left w:val="single" w:sz="4" w:space="0" w:color="auto"/>
              <w:bottom w:val="single" w:sz="4" w:space="0" w:color="auto"/>
              <w:right w:val="single" w:sz="4" w:space="0" w:color="auto"/>
            </w:tcBorders>
          </w:tcPr>
          <w:p w14:paraId="6F813D89" w14:textId="77777777" w:rsidR="00B87B92" w:rsidRDefault="00412B45">
            <w:pPr>
              <w:tabs>
                <w:tab w:val="left" w:pos="360"/>
              </w:tabs>
              <w:spacing w:before="100" w:beforeAutospacing="1" w:after="100" w:afterAutospacing="1"/>
              <w:rPr>
                <w:rFonts w:ascii="Arial" w:hAnsi="Arial" w:cs="Arial"/>
              </w:rPr>
            </w:pPr>
            <w:r>
              <w:rPr>
                <w:rFonts w:ascii="Arial" w:hAnsi="Arial" w:cs="Arial"/>
              </w:rPr>
              <w:t>2</w:t>
            </w:r>
          </w:p>
        </w:tc>
        <w:tc>
          <w:tcPr>
            <w:tcW w:w="1619" w:type="dxa"/>
            <w:tcBorders>
              <w:top w:val="single" w:sz="4" w:space="0" w:color="auto"/>
              <w:left w:val="single" w:sz="4" w:space="0" w:color="auto"/>
              <w:bottom w:val="single" w:sz="4" w:space="0" w:color="auto"/>
              <w:right w:val="single" w:sz="4" w:space="0" w:color="auto"/>
            </w:tcBorders>
          </w:tcPr>
          <w:p w14:paraId="4C22B52B" w14:textId="77777777" w:rsidR="00B87B92" w:rsidRDefault="00412B45">
            <w:pPr>
              <w:tabs>
                <w:tab w:val="left" w:pos="360"/>
              </w:tabs>
              <w:spacing w:before="100" w:beforeAutospacing="1" w:after="100" w:afterAutospacing="1"/>
              <w:rPr>
                <w:rFonts w:ascii="Arial" w:hAnsi="Arial" w:cs="Arial"/>
              </w:rPr>
            </w:pPr>
            <w:r>
              <w:rPr>
                <w:rFonts w:ascii="Arial" w:hAnsi="Arial" w:cs="Arial"/>
              </w:rPr>
              <w:t>288</w:t>
            </w:r>
          </w:p>
        </w:tc>
      </w:tr>
      <w:tr w:rsidR="00B87B92" w14:paraId="62211A9F" w14:textId="77777777">
        <w:tc>
          <w:tcPr>
            <w:tcW w:w="1618" w:type="dxa"/>
            <w:tcBorders>
              <w:top w:val="single" w:sz="4" w:space="0" w:color="auto"/>
              <w:left w:val="single" w:sz="4" w:space="0" w:color="auto"/>
              <w:bottom w:val="single" w:sz="4" w:space="0" w:color="auto"/>
              <w:right w:val="single" w:sz="4" w:space="0" w:color="auto"/>
            </w:tcBorders>
          </w:tcPr>
          <w:p w14:paraId="3FEA5F20" w14:textId="77777777" w:rsidR="00B87B92" w:rsidRDefault="00B87B92">
            <w:pPr>
              <w:tabs>
                <w:tab w:val="left" w:pos="360"/>
              </w:tabs>
              <w:spacing w:before="100" w:beforeAutospacing="1" w:after="100" w:afterAutospacing="1"/>
              <w:rPr>
                <w:rFonts w:ascii="Arial" w:hAnsi="Arial" w:cs="Arial"/>
              </w:rPr>
            </w:pPr>
          </w:p>
        </w:tc>
        <w:tc>
          <w:tcPr>
            <w:tcW w:w="1721" w:type="dxa"/>
            <w:tcBorders>
              <w:top w:val="single" w:sz="4" w:space="0" w:color="auto"/>
              <w:left w:val="single" w:sz="4" w:space="0" w:color="auto"/>
              <w:bottom w:val="single" w:sz="4" w:space="0" w:color="auto"/>
              <w:right w:val="single" w:sz="4" w:space="0" w:color="auto"/>
            </w:tcBorders>
          </w:tcPr>
          <w:p w14:paraId="1D502DB6" w14:textId="77777777" w:rsidR="00B87B92" w:rsidRDefault="00B87B92">
            <w:pPr>
              <w:tabs>
                <w:tab w:val="left" w:pos="360"/>
              </w:tabs>
              <w:spacing w:before="100" w:beforeAutospacing="1" w:after="100" w:afterAutospacing="1"/>
              <w:rPr>
                <w:rFonts w:ascii="Arial" w:hAnsi="Arial" w:cs="Arial"/>
              </w:rPr>
            </w:pPr>
          </w:p>
        </w:tc>
        <w:tc>
          <w:tcPr>
            <w:tcW w:w="1721" w:type="dxa"/>
            <w:tcBorders>
              <w:top w:val="single" w:sz="4" w:space="0" w:color="auto"/>
              <w:left w:val="single" w:sz="4" w:space="0" w:color="auto"/>
              <w:bottom w:val="single" w:sz="4" w:space="0" w:color="auto"/>
              <w:right w:val="single" w:sz="4" w:space="0" w:color="auto"/>
            </w:tcBorders>
          </w:tcPr>
          <w:p w14:paraId="27F665DA" w14:textId="77777777" w:rsidR="00B87B92" w:rsidRDefault="00B87B92">
            <w:pPr>
              <w:tabs>
                <w:tab w:val="left" w:pos="360"/>
              </w:tabs>
              <w:spacing w:before="100" w:beforeAutospacing="1" w:after="100" w:afterAutospacing="1"/>
              <w:rPr>
                <w:rFonts w:ascii="Arial" w:hAnsi="Arial" w:cs="Arial"/>
              </w:rPr>
            </w:pPr>
          </w:p>
        </w:tc>
        <w:tc>
          <w:tcPr>
            <w:tcW w:w="1618" w:type="dxa"/>
            <w:tcBorders>
              <w:top w:val="single" w:sz="4" w:space="0" w:color="auto"/>
              <w:left w:val="single" w:sz="4" w:space="0" w:color="auto"/>
              <w:bottom w:val="single" w:sz="4" w:space="0" w:color="auto"/>
              <w:right w:val="single" w:sz="4" w:space="0" w:color="auto"/>
            </w:tcBorders>
          </w:tcPr>
          <w:p w14:paraId="32AE21A8" w14:textId="77777777" w:rsidR="00B87B92" w:rsidRDefault="00B87B92">
            <w:pPr>
              <w:tabs>
                <w:tab w:val="left" w:pos="360"/>
              </w:tabs>
              <w:spacing w:before="100" w:beforeAutospacing="1" w:after="100" w:afterAutospacing="1"/>
              <w:rPr>
                <w:rFonts w:ascii="Arial" w:hAnsi="Arial" w:cs="Arial"/>
              </w:rPr>
            </w:pPr>
          </w:p>
        </w:tc>
        <w:tc>
          <w:tcPr>
            <w:tcW w:w="1639" w:type="dxa"/>
            <w:tcBorders>
              <w:top w:val="single" w:sz="4" w:space="0" w:color="auto"/>
              <w:left w:val="single" w:sz="4" w:space="0" w:color="auto"/>
              <w:bottom w:val="single" w:sz="4" w:space="0" w:color="auto"/>
              <w:right w:val="single" w:sz="4" w:space="0" w:color="auto"/>
            </w:tcBorders>
          </w:tcPr>
          <w:p w14:paraId="5D4DEC1E" w14:textId="77777777" w:rsidR="00B87B92" w:rsidRDefault="00B87B92">
            <w:pPr>
              <w:pStyle w:val="Header"/>
              <w:tabs>
                <w:tab w:val="clear" w:pos="4320"/>
                <w:tab w:val="clear" w:pos="8640"/>
                <w:tab w:val="left" w:pos="360"/>
              </w:tabs>
              <w:spacing w:before="100" w:beforeAutospacing="1" w:after="100" w:afterAutospacing="1"/>
              <w:rPr>
                <w:rFonts w:ascii="Arial" w:hAnsi="Arial" w:cs="Arial"/>
              </w:rPr>
            </w:pPr>
          </w:p>
        </w:tc>
        <w:tc>
          <w:tcPr>
            <w:tcW w:w="1619" w:type="dxa"/>
            <w:tcBorders>
              <w:top w:val="single" w:sz="4" w:space="0" w:color="auto"/>
              <w:left w:val="single" w:sz="4" w:space="0" w:color="auto"/>
              <w:bottom w:val="single" w:sz="4" w:space="0" w:color="auto"/>
              <w:right w:val="single" w:sz="4" w:space="0" w:color="auto"/>
            </w:tcBorders>
          </w:tcPr>
          <w:p w14:paraId="11681CAF" w14:textId="77777777" w:rsidR="00B87B92" w:rsidRDefault="00B87B92">
            <w:pPr>
              <w:tabs>
                <w:tab w:val="left" w:pos="360"/>
              </w:tabs>
              <w:spacing w:before="100" w:beforeAutospacing="1" w:after="100" w:afterAutospacing="1"/>
              <w:rPr>
                <w:rFonts w:ascii="Arial" w:hAnsi="Arial" w:cs="Arial"/>
              </w:rPr>
            </w:pPr>
          </w:p>
        </w:tc>
      </w:tr>
      <w:tr w:rsidR="00B87B92" w14:paraId="612E4DBA" w14:textId="77777777">
        <w:tc>
          <w:tcPr>
            <w:tcW w:w="1618" w:type="dxa"/>
            <w:tcBorders>
              <w:top w:val="single" w:sz="4" w:space="0" w:color="auto"/>
              <w:left w:val="single" w:sz="4" w:space="0" w:color="auto"/>
              <w:bottom w:val="single" w:sz="4" w:space="0" w:color="auto"/>
              <w:right w:val="single" w:sz="4" w:space="0" w:color="auto"/>
            </w:tcBorders>
          </w:tcPr>
          <w:p w14:paraId="2B0736AE" w14:textId="77777777" w:rsidR="00B87B92" w:rsidRDefault="00B87B92">
            <w:pPr>
              <w:tabs>
                <w:tab w:val="left" w:pos="360"/>
              </w:tabs>
              <w:spacing w:before="100" w:beforeAutospacing="1" w:after="100" w:afterAutospacing="1"/>
              <w:rPr>
                <w:rFonts w:ascii="Arial" w:hAnsi="Arial" w:cs="Arial"/>
              </w:rPr>
            </w:pPr>
          </w:p>
        </w:tc>
        <w:tc>
          <w:tcPr>
            <w:tcW w:w="1721" w:type="dxa"/>
            <w:tcBorders>
              <w:top w:val="single" w:sz="4" w:space="0" w:color="auto"/>
              <w:left w:val="single" w:sz="4" w:space="0" w:color="auto"/>
              <w:bottom w:val="single" w:sz="4" w:space="0" w:color="auto"/>
              <w:right w:val="single" w:sz="4" w:space="0" w:color="auto"/>
            </w:tcBorders>
          </w:tcPr>
          <w:p w14:paraId="4EC980C9" w14:textId="77777777" w:rsidR="00B87B92" w:rsidRDefault="00B87B92">
            <w:pPr>
              <w:tabs>
                <w:tab w:val="left" w:pos="360"/>
              </w:tabs>
              <w:spacing w:before="100" w:beforeAutospacing="1" w:after="100" w:afterAutospacing="1"/>
              <w:rPr>
                <w:rFonts w:ascii="Arial" w:hAnsi="Arial" w:cs="Arial"/>
              </w:rPr>
            </w:pPr>
          </w:p>
        </w:tc>
        <w:tc>
          <w:tcPr>
            <w:tcW w:w="1721" w:type="dxa"/>
            <w:tcBorders>
              <w:top w:val="single" w:sz="4" w:space="0" w:color="auto"/>
              <w:left w:val="single" w:sz="4" w:space="0" w:color="auto"/>
              <w:bottom w:val="single" w:sz="4" w:space="0" w:color="auto"/>
              <w:right w:val="single" w:sz="4" w:space="0" w:color="auto"/>
            </w:tcBorders>
          </w:tcPr>
          <w:p w14:paraId="235E751D" w14:textId="77777777" w:rsidR="00B87B92" w:rsidRDefault="00B87B92">
            <w:pPr>
              <w:tabs>
                <w:tab w:val="left" w:pos="360"/>
              </w:tabs>
              <w:spacing w:before="100" w:beforeAutospacing="1" w:after="100" w:afterAutospacing="1"/>
              <w:rPr>
                <w:rFonts w:ascii="Arial" w:hAnsi="Arial" w:cs="Arial"/>
              </w:rPr>
            </w:pPr>
          </w:p>
        </w:tc>
        <w:tc>
          <w:tcPr>
            <w:tcW w:w="1618" w:type="dxa"/>
            <w:tcBorders>
              <w:top w:val="single" w:sz="4" w:space="0" w:color="auto"/>
              <w:left w:val="single" w:sz="4" w:space="0" w:color="auto"/>
              <w:bottom w:val="single" w:sz="4" w:space="0" w:color="auto"/>
              <w:right w:val="single" w:sz="4" w:space="0" w:color="auto"/>
            </w:tcBorders>
          </w:tcPr>
          <w:p w14:paraId="79BFA80F" w14:textId="77777777" w:rsidR="00B87B92" w:rsidRDefault="00B87B92">
            <w:pPr>
              <w:tabs>
                <w:tab w:val="left" w:pos="360"/>
              </w:tabs>
              <w:spacing w:before="100" w:beforeAutospacing="1" w:after="100" w:afterAutospacing="1"/>
              <w:rPr>
                <w:rFonts w:ascii="Arial" w:hAnsi="Arial" w:cs="Arial"/>
              </w:rPr>
            </w:pPr>
          </w:p>
        </w:tc>
        <w:tc>
          <w:tcPr>
            <w:tcW w:w="1639" w:type="dxa"/>
            <w:tcBorders>
              <w:top w:val="single" w:sz="4" w:space="0" w:color="auto"/>
              <w:left w:val="single" w:sz="4" w:space="0" w:color="auto"/>
              <w:bottom w:val="single" w:sz="4" w:space="0" w:color="auto"/>
              <w:right w:val="single" w:sz="4" w:space="0" w:color="auto"/>
            </w:tcBorders>
          </w:tcPr>
          <w:p w14:paraId="489F2F13" w14:textId="77777777" w:rsidR="00B87B92" w:rsidRDefault="00B87B92">
            <w:pPr>
              <w:tabs>
                <w:tab w:val="left" w:pos="360"/>
              </w:tabs>
              <w:spacing w:before="100" w:beforeAutospacing="1" w:after="100" w:afterAutospacing="1"/>
              <w:rPr>
                <w:rFonts w:ascii="Arial" w:hAnsi="Arial" w:cs="Arial"/>
              </w:rPr>
            </w:pPr>
          </w:p>
        </w:tc>
        <w:tc>
          <w:tcPr>
            <w:tcW w:w="1619" w:type="dxa"/>
            <w:tcBorders>
              <w:top w:val="single" w:sz="4" w:space="0" w:color="auto"/>
              <w:left w:val="single" w:sz="4" w:space="0" w:color="auto"/>
              <w:bottom w:val="single" w:sz="4" w:space="0" w:color="auto"/>
              <w:right w:val="single" w:sz="4" w:space="0" w:color="auto"/>
            </w:tcBorders>
          </w:tcPr>
          <w:p w14:paraId="1DDDCDD6" w14:textId="77777777" w:rsidR="00B87B92" w:rsidRDefault="00B87B92">
            <w:pPr>
              <w:tabs>
                <w:tab w:val="left" w:pos="360"/>
              </w:tabs>
              <w:spacing w:before="100" w:beforeAutospacing="1" w:after="100" w:afterAutospacing="1"/>
              <w:rPr>
                <w:rFonts w:ascii="Arial" w:hAnsi="Arial" w:cs="Arial"/>
              </w:rPr>
            </w:pPr>
          </w:p>
        </w:tc>
      </w:tr>
    </w:tbl>
    <w:p w14:paraId="4868C13F" w14:textId="77777777" w:rsidR="00B87B92" w:rsidRDefault="00B87B92" w:rsidP="00B87B92">
      <w:pPr>
        <w:pStyle w:val="Header"/>
        <w:numPr>
          <w:ilvl w:val="0"/>
          <w:numId w:val="4"/>
        </w:numPr>
        <w:tabs>
          <w:tab w:val="clear" w:pos="4320"/>
          <w:tab w:val="clear" w:pos="8640"/>
          <w:tab w:val="left" w:pos="360"/>
          <w:tab w:val="left" w:pos="630"/>
        </w:tabs>
        <w:spacing w:before="100" w:beforeAutospacing="1" w:after="100" w:afterAutospacing="1"/>
        <w:rPr>
          <w:rFonts w:ascii="Arial" w:hAnsi="Arial" w:cs="Arial"/>
        </w:rPr>
      </w:pPr>
      <w:r>
        <w:rPr>
          <w:rFonts w:ascii="Arial" w:hAnsi="Arial" w:cs="Arial"/>
        </w:rPr>
        <w:t xml:space="preserve"> Group sizes are expected to represent the minimum number of animals that are needed to achieve the goals of this study.  The following are examples of acceptable ways to determining group sizes.  Please check the ones used.</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70"/>
        <w:gridCol w:w="185"/>
        <w:gridCol w:w="9733"/>
      </w:tblGrid>
      <w:tr w:rsidR="00B87B92" w14:paraId="112BC7E0" w14:textId="77777777">
        <w:tc>
          <w:tcPr>
            <w:tcW w:w="455" w:type="dxa"/>
            <w:gridSpan w:val="2"/>
            <w:tcBorders>
              <w:top w:val="single" w:sz="4" w:space="0" w:color="auto"/>
              <w:left w:val="single" w:sz="4" w:space="0" w:color="auto"/>
              <w:bottom w:val="single" w:sz="4" w:space="0" w:color="auto"/>
              <w:right w:val="single" w:sz="4" w:space="0" w:color="auto"/>
            </w:tcBorders>
            <w:shd w:val="clear" w:color="auto" w:fill="D9D9D9"/>
          </w:tcPr>
          <w:p w14:paraId="75CA5E35" w14:textId="77777777" w:rsidR="00B87B92" w:rsidRDefault="00412B45">
            <w:pPr>
              <w:pStyle w:val="PlainText"/>
              <w:ind w:left="144"/>
              <w:rPr>
                <w:rFonts w:ascii="Arial" w:hAnsi="Arial" w:cs="Arial"/>
                <w:color w:val="000000"/>
              </w:rPr>
            </w:pPr>
            <w:r>
              <w:rPr>
                <w:rFonts w:ascii="Arial" w:hAnsi="Arial" w:cs="Arial"/>
                <w:color w:val="000000"/>
              </w:rPr>
              <w:t>X</w:t>
            </w:r>
          </w:p>
        </w:tc>
        <w:tc>
          <w:tcPr>
            <w:tcW w:w="9733" w:type="dxa"/>
            <w:tcBorders>
              <w:top w:val="nil"/>
              <w:left w:val="single" w:sz="4" w:space="0" w:color="auto"/>
              <w:bottom w:val="nil"/>
              <w:right w:val="nil"/>
            </w:tcBorders>
          </w:tcPr>
          <w:p w14:paraId="6F8D0CAA" w14:textId="77777777" w:rsidR="00B87B92" w:rsidRDefault="00B87B92">
            <w:pPr>
              <w:pStyle w:val="PlainText"/>
              <w:ind w:right="-1260"/>
              <w:rPr>
                <w:rFonts w:ascii="Arial" w:hAnsi="Arial" w:cs="Arial"/>
                <w:color w:val="000000"/>
              </w:rPr>
            </w:pPr>
            <w:r>
              <w:rPr>
                <w:rFonts w:ascii="Arial" w:hAnsi="Arial" w:cs="Arial"/>
                <w:color w:val="000000"/>
              </w:rPr>
              <w:t>Previous experience with the experiment has shown</w:t>
            </w:r>
            <w:r w:rsidR="00C14033">
              <w:rPr>
                <w:rFonts w:ascii="Arial" w:hAnsi="Arial" w:cs="Arial"/>
                <w:color w:val="000000"/>
              </w:rPr>
              <w:t>… (</w:t>
            </w:r>
            <w:r>
              <w:rPr>
                <w:rFonts w:ascii="Arial" w:hAnsi="Arial" w:cs="Arial"/>
                <w:color w:val="000000"/>
              </w:rPr>
              <w:t>Explain below how previous experiments have led to current numbers).</w:t>
            </w:r>
          </w:p>
        </w:tc>
      </w:tr>
      <w:tr w:rsidR="00B87B92" w14:paraId="4F2E1D2D" w14:textId="77777777">
        <w:tc>
          <w:tcPr>
            <w:tcW w:w="455" w:type="dxa"/>
            <w:gridSpan w:val="2"/>
            <w:tcBorders>
              <w:top w:val="single" w:sz="4" w:space="0" w:color="auto"/>
              <w:left w:val="single" w:sz="4" w:space="0" w:color="auto"/>
              <w:bottom w:val="single" w:sz="4" w:space="0" w:color="auto"/>
              <w:right w:val="single" w:sz="4" w:space="0" w:color="auto"/>
            </w:tcBorders>
            <w:shd w:val="clear" w:color="auto" w:fill="D9D9D9"/>
          </w:tcPr>
          <w:p w14:paraId="579FA86D" w14:textId="77777777" w:rsidR="00B87B92" w:rsidRDefault="00412B45">
            <w:pPr>
              <w:pStyle w:val="PlainText"/>
              <w:ind w:left="144"/>
              <w:rPr>
                <w:rFonts w:ascii="Arial" w:hAnsi="Arial" w:cs="Arial"/>
                <w:color w:val="000000"/>
              </w:rPr>
            </w:pPr>
            <w:r>
              <w:rPr>
                <w:rFonts w:ascii="Arial" w:hAnsi="Arial" w:cs="Arial"/>
                <w:color w:val="000000"/>
              </w:rPr>
              <w:t>X</w:t>
            </w:r>
          </w:p>
        </w:tc>
        <w:tc>
          <w:tcPr>
            <w:tcW w:w="9733" w:type="dxa"/>
            <w:tcBorders>
              <w:top w:val="nil"/>
              <w:left w:val="single" w:sz="4" w:space="0" w:color="auto"/>
              <w:bottom w:val="nil"/>
              <w:right w:val="nil"/>
            </w:tcBorders>
          </w:tcPr>
          <w:p w14:paraId="230D4573" w14:textId="77777777" w:rsidR="00B87B92" w:rsidRDefault="00B87B92">
            <w:pPr>
              <w:pStyle w:val="PlainText"/>
              <w:rPr>
                <w:rFonts w:ascii="Arial" w:hAnsi="Arial" w:cs="Arial"/>
                <w:color w:val="000000"/>
              </w:rPr>
            </w:pPr>
            <w:r>
              <w:rPr>
                <w:rFonts w:ascii="Arial" w:hAnsi="Arial" w:cs="Arial"/>
                <w:color w:val="000000"/>
              </w:rPr>
              <w:t>Information about variability of results.</w:t>
            </w:r>
          </w:p>
        </w:tc>
      </w:tr>
      <w:tr w:rsidR="00B87B92" w14:paraId="0CE9F324" w14:textId="77777777">
        <w:tc>
          <w:tcPr>
            <w:tcW w:w="455" w:type="dxa"/>
            <w:gridSpan w:val="2"/>
            <w:tcBorders>
              <w:top w:val="single" w:sz="4" w:space="0" w:color="auto"/>
              <w:left w:val="single" w:sz="4" w:space="0" w:color="auto"/>
              <w:bottom w:val="single" w:sz="4" w:space="0" w:color="auto"/>
              <w:right w:val="single" w:sz="4" w:space="0" w:color="auto"/>
            </w:tcBorders>
            <w:shd w:val="clear" w:color="auto" w:fill="D9D9D9"/>
          </w:tcPr>
          <w:p w14:paraId="37221D5E" w14:textId="77777777" w:rsidR="00B87B92" w:rsidRDefault="00B87B92">
            <w:pPr>
              <w:pStyle w:val="PlainText"/>
              <w:ind w:left="144"/>
              <w:rPr>
                <w:rFonts w:ascii="Arial" w:hAnsi="Arial" w:cs="Arial"/>
                <w:color w:val="000000"/>
              </w:rPr>
            </w:pPr>
          </w:p>
        </w:tc>
        <w:tc>
          <w:tcPr>
            <w:tcW w:w="9733" w:type="dxa"/>
            <w:tcBorders>
              <w:top w:val="nil"/>
              <w:left w:val="single" w:sz="4" w:space="0" w:color="auto"/>
              <w:bottom w:val="nil"/>
              <w:right w:val="nil"/>
            </w:tcBorders>
          </w:tcPr>
          <w:p w14:paraId="32CD66B5" w14:textId="77777777" w:rsidR="00B87B92" w:rsidRDefault="00B87B92">
            <w:pPr>
              <w:pStyle w:val="PlainText"/>
              <w:rPr>
                <w:rFonts w:ascii="Arial" w:hAnsi="Arial" w:cs="Arial"/>
                <w:color w:val="000000"/>
              </w:rPr>
            </w:pPr>
            <w:r>
              <w:rPr>
                <w:rFonts w:ascii="Arial" w:hAnsi="Arial" w:cs="Arial"/>
                <w:color w:val="000000"/>
              </w:rPr>
              <w:t>Power analysis.  (Include the magnitude of expected change and explain how this was determined).</w:t>
            </w:r>
          </w:p>
        </w:tc>
      </w:tr>
      <w:tr w:rsidR="00B87B92" w14:paraId="4A949A37" w14:textId="77777777">
        <w:tc>
          <w:tcPr>
            <w:tcW w:w="455" w:type="dxa"/>
            <w:gridSpan w:val="2"/>
            <w:tcBorders>
              <w:top w:val="single" w:sz="4" w:space="0" w:color="auto"/>
              <w:left w:val="single" w:sz="4" w:space="0" w:color="auto"/>
              <w:bottom w:val="single" w:sz="4" w:space="0" w:color="auto"/>
              <w:right w:val="single" w:sz="4" w:space="0" w:color="auto"/>
            </w:tcBorders>
            <w:shd w:val="clear" w:color="auto" w:fill="D9D9D9"/>
          </w:tcPr>
          <w:p w14:paraId="06216733" w14:textId="77777777" w:rsidR="00B87B92" w:rsidRDefault="00412B45">
            <w:pPr>
              <w:pStyle w:val="PlainText"/>
              <w:ind w:left="144"/>
              <w:rPr>
                <w:rFonts w:ascii="Arial" w:hAnsi="Arial" w:cs="Arial"/>
                <w:color w:val="000000"/>
              </w:rPr>
            </w:pPr>
            <w:r>
              <w:rPr>
                <w:rFonts w:ascii="Arial" w:hAnsi="Arial" w:cs="Arial"/>
                <w:color w:val="000000"/>
              </w:rPr>
              <w:t>X</w:t>
            </w:r>
          </w:p>
        </w:tc>
        <w:tc>
          <w:tcPr>
            <w:tcW w:w="9733" w:type="dxa"/>
            <w:tcBorders>
              <w:top w:val="nil"/>
              <w:left w:val="single" w:sz="4" w:space="0" w:color="auto"/>
              <w:bottom w:val="nil"/>
              <w:right w:val="nil"/>
            </w:tcBorders>
          </w:tcPr>
          <w:p w14:paraId="4A80CF11" w14:textId="77777777" w:rsidR="00B87B92" w:rsidRDefault="00B87B92">
            <w:pPr>
              <w:pStyle w:val="PlainText"/>
              <w:rPr>
                <w:rFonts w:ascii="Arial" w:hAnsi="Arial" w:cs="Arial"/>
                <w:color w:val="000000"/>
              </w:rPr>
            </w:pPr>
            <w:r>
              <w:rPr>
                <w:rFonts w:ascii="Arial" w:hAnsi="Arial" w:cs="Arial"/>
                <w:color w:val="000000"/>
              </w:rPr>
              <w:t>These are best estimates until pilot studies are complete.</w:t>
            </w:r>
          </w:p>
        </w:tc>
      </w:tr>
      <w:tr w:rsidR="00B87B92" w14:paraId="65B05BEC" w14:textId="77777777">
        <w:tc>
          <w:tcPr>
            <w:tcW w:w="455" w:type="dxa"/>
            <w:gridSpan w:val="2"/>
            <w:tcBorders>
              <w:top w:val="single" w:sz="4" w:space="0" w:color="auto"/>
              <w:left w:val="single" w:sz="4" w:space="0" w:color="auto"/>
              <w:bottom w:val="single" w:sz="4" w:space="0" w:color="auto"/>
              <w:right w:val="single" w:sz="4" w:space="0" w:color="auto"/>
            </w:tcBorders>
            <w:shd w:val="clear" w:color="auto" w:fill="D9D9D9"/>
          </w:tcPr>
          <w:p w14:paraId="41ECFE0E" w14:textId="77777777" w:rsidR="00B87B92" w:rsidRDefault="00B87B92">
            <w:pPr>
              <w:pStyle w:val="PlainText"/>
              <w:ind w:left="144"/>
              <w:rPr>
                <w:rFonts w:ascii="Arial" w:hAnsi="Arial" w:cs="Arial"/>
                <w:color w:val="000000"/>
              </w:rPr>
            </w:pPr>
          </w:p>
        </w:tc>
        <w:tc>
          <w:tcPr>
            <w:tcW w:w="9733" w:type="dxa"/>
            <w:tcBorders>
              <w:top w:val="nil"/>
              <w:left w:val="single" w:sz="4" w:space="0" w:color="auto"/>
              <w:bottom w:val="nil"/>
              <w:right w:val="nil"/>
            </w:tcBorders>
          </w:tcPr>
          <w:p w14:paraId="3BDB4344" w14:textId="77777777" w:rsidR="00B87B92" w:rsidRDefault="00B87B92">
            <w:pPr>
              <w:pStyle w:val="PlainText"/>
              <w:rPr>
                <w:rFonts w:ascii="Arial" w:hAnsi="Arial" w:cs="Arial"/>
                <w:color w:val="000000"/>
              </w:rPr>
            </w:pPr>
            <w:r>
              <w:rPr>
                <w:rFonts w:ascii="Arial" w:hAnsi="Arial" w:cs="Arial"/>
                <w:color w:val="000000"/>
              </w:rPr>
              <w:t>Other.  Explain below</w:t>
            </w:r>
          </w:p>
        </w:tc>
      </w:tr>
      <w:tr w:rsidR="00B87B92" w14:paraId="11093C1C" w14:textId="77777777">
        <w:trPr>
          <w:gridBefore w:val="1"/>
          <w:wBefore w:w="270" w:type="dxa"/>
        </w:trPr>
        <w:tc>
          <w:tcPr>
            <w:tcW w:w="9918" w:type="dxa"/>
            <w:gridSpan w:val="2"/>
            <w:tcBorders>
              <w:top w:val="single" w:sz="4" w:space="0" w:color="auto"/>
              <w:left w:val="single" w:sz="4" w:space="0" w:color="auto"/>
              <w:bottom w:val="single" w:sz="4" w:space="0" w:color="auto"/>
              <w:right w:val="single" w:sz="4" w:space="0" w:color="auto"/>
            </w:tcBorders>
            <w:shd w:val="clear" w:color="auto" w:fill="D9D9D9"/>
          </w:tcPr>
          <w:p w14:paraId="39C34CDE"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rPr>
              <w:t xml:space="preserve">  </w:t>
            </w:r>
            <w:r>
              <w:rPr>
                <w:rFonts w:ascii="Arial" w:hAnsi="Arial" w:cs="Arial"/>
                <w:b/>
                <w:bCs/>
                <w:color w:val="000000"/>
                <w:sz w:val="20"/>
                <w:szCs w:val="20"/>
              </w:rPr>
              <w:t>Explain here:</w:t>
            </w:r>
            <w:r w:rsidR="00412B45">
              <w:rPr>
                <w:rFonts w:ascii="Arial" w:hAnsi="Arial" w:cs="Arial"/>
                <w:b/>
                <w:bCs/>
                <w:color w:val="000000"/>
                <w:sz w:val="20"/>
                <w:szCs w:val="20"/>
              </w:rPr>
              <w:t xml:space="preserve"> </w:t>
            </w:r>
            <w:r w:rsidR="00412B45" w:rsidRPr="006E7DE0">
              <w:rPr>
                <w:rFonts w:ascii="Arial" w:hAnsi="Arial" w:cs="Arial"/>
                <w:color w:val="000000"/>
                <w:sz w:val="22"/>
                <w:szCs w:val="22"/>
              </w:rPr>
              <w:t>Previous experience with similar experiments has shown that a minimum of 10 animals per group is required to accurately approximate the mean of the behavioral scores with and without drugs. Additionally, a minimum of 6 animals per group are required to accurately evaluate either gene or protein levels. Because we will be examining both gene and protein changes, which need to be done on separate animals in the same behavioral groups, we will need at least 12 rats/</w:t>
            </w:r>
            <w:r w:rsidR="00412B45">
              <w:rPr>
                <w:rFonts w:ascii="Arial" w:hAnsi="Arial" w:cs="Arial"/>
                <w:color w:val="000000"/>
                <w:sz w:val="22"/>
                <w:szCs w:val="22"/>
              </w:rPr>
              <w:t xml:space="preserve"> behavioral </w:t>
            </w:r>
            <w:r w:rsidR="00412B45" w:rsidRPr="006E7DE0">
              <w:rPr>
                <w:rFonts w:ascii="Arial" w:hAnsi="Arial" w:cs="Arial"/>
                <w:color w:val="000000"/>
                <w:sz w:val="22"/>
                <w:szCs w:val="22"/>
              </w:rPr>
              <w:t>group. First we will evaluate changes in SD/</w:t>
            </w:r>
            <w:proofErr w:type="spellStart"/>
            <w:r w:rsidR="00412B45" w:rsidRPr="006E7DE0">
              <w:rPr>
                <w:rFonts w:ascii="Arial" w:hAnsi="Arial" w:cs="Arial"/>
                <w:color w:val="000000"/>
                <w:sz w:val="22"/>
                <w:szCs w:val="22"/>
              </w:rPr>
              <w:t>Wistar</w:t>
            </w:r>
            <w:proofErr w:type="spellEnd"/>
            <w:r w:rsidR="00412B45" w:rsidRPr="006E7DE0">
              <w:rPr>
                <w:rFonts w:ascii="Arial" w:hAnsi="Arial" w:cs="Arial"/>
                <w:color w:val="000000"/>
                <w:sz w:val="22"/>
                <w:szCs w:val="22"/>
              </w:rPr>
              <w:t xml:space="preserve"> rats which are known to show elevated corticosterone levels in response to stress and also show lower percent of PTSD-prone rats. In contrast, Lewis rats show a dampened corticosterone elevation and a larger percent of PTSD-prone rats. Thus, we will examine differences in the expression of learning-related proteins in the two species to evaluate whether similar mechanisms underlie predisposition to PTSD-like behaviors within and across strains</w:t>
            </w:r>
            <w:r w:rsidR="00412B45">
              <w:rPr>
                <w:rFonts w:ascii="Arial" w:hAnsi="Arial" w:cs="Arial"/>
                <w:color w:val="000000"/>
                <w:sz w:val="22"/>
                <w:szCs w:val="22"/>
              </w:rPr>
              <w:t xml:space="preserve"> which may give clues as to which genes or family of genes predispose rats to PTSD-like behaviors.</w:t>
            </w:r>
          </w:p>
          <w:p w14:paraId="1468BC37" w14:textId="77777777" w:rsidR="00B87B92" w:rsidRDefault="00B87B92">
            <w:pPr>
              <w:pStyle w:val="Level1"/>
              <w:widowControl/>
              <w:tabs>
                <w:tab w:val="left" w:pos="360"/>
              </w:tabs>
              <w:rPr>
                <w:rFonts w:ascii="Arial" w:hAnsi="Arial" w:cs="Arial"/>
                <w:color w:val="000000"/>
                <w:sz w:val="20"/>
                <w:szCs w:val="20"/>
              </w:rPr>
            </w:pPr>
          </w:p>
        </w:tc>
      </w:tr>
    </w:tbl>
    <w:p w14:paraId="2A53C581" w14:textId="77777777" w:rsidR="00B87B92" w:rsidRDefault="00B87B92">
      <w:pPr>
        <w:pStyle w:val="PlainText"/>
        <w:ind w:left="360" w:hanging="720"/>
        <w:rPr>
          <w:rFonts w:ascii="Arial" w:hAnsi="Arial" w:cs="Arial"/>
          <w:color w:val="000000"/>
        </w:rPr>
      </w:pPr>
      <w:r>
        <w:rPr>
          <w:rFonts w:ascii="Arial" w:hAnsi="Arial" w:cs="Arial"/>
          <w:color w:val="000000"/>
        </w:rPr>
        <w:tab/>
      </w:r>
    </w:p>
    <w:p w14:paraId="6ACCBCB4" w14:textId="77777777" w:rsidR="00B87B92" w:rsidRDefault="00B87B92" w:rsidP="00B87B92">
      <w:pPr>
        <w:pStyle w:val="Level1"/>
        <w:widowControl/>
        <w:numPr>
          <w:ilvl w:val="0"/>
          <w:numId w:val="8"/>
        </w:numPr>
        <w:pBdr>
          <w:top w:val="single" w:sz="6" w:space="0" w:color="FFFFFF"/>
          <w:left w:val="single" w:sz="6" w:space="0" w:color="FFFFFF"/>
          <w:bottom w:val="single" w:sz="6" w:space="0" w:color="FFFFFF"/>
          <w:right w:val="single" w:sz="6" w:space="0" w:color="FFFFFF"/>
        </w:pBdr>
        <w:tabs>
          <w:tab w:val="left" w:pos="360"/>
        </w:tabs>
        <w:rPr>
          <w:rFonts w:ascii="Arial" w:hAnsi="Arial" w:cs="Arial"/>
          <w:color w:val="000000"/>
          <w:sz w:val="20"/>
          <w:szCs w:val="20"/>
        </w:rPr>
      </w:pPr>
      <w:r>
        <w:rPr>
          <w:rFonts w:ascii="Arial" w:hAnsi="Arial" w:cs="Arial"/>
          <w:color w:val="000000"/>
          <w:sz w:val="20"/>
          <w:szCs w:val="20"/>
        </w:rPr>
        <w:t xml:space="preserve">Describe in detail all </w:t>
      </w:r>
      <w:r>
        <w:rPr>
          <w:rFonts w:ascii="Arial" w:hAnsi="Arial" w:cs="Arial"/>
          <w:b/>
          <w:bCs/>
          <w:color w:val="000000"/>
          <w:sz w:val="20"/>
          <w:szCs w:val="20"/>
          <w:u w:val="single"/>
        </w:rPr>
        <w:t>non-surgical procedures</w:t>
      </w:r>
      <w:r>
        <w:rPr>
          <w:rFonts w:ascii="Arial" w:hAnsi="Arial" w:cs="Arial"/>
          <w:color w:val="000000"/>
          <w:sz w:val="20"/>
          <w:szCs w:val="20"/>
        </w:rPr>
        <w:t xml:space="preserve"> to be performed per species (If there are none please proceed to question 7).  This description should allow the IACUC to understand the experimental course of an animal from its </w:t>
      </w:r>
      <w:r>
        <w:rPr>
          <w:rFonts w:ascii="Arial" w:hAnsi="Arial" w:cs="Arial"/>
          <w:b/>
          <w:bCs/>
          <w:color w:val="000000"/>
          <w:sz w:val="20"/>
          <w:szCs w:val="20"/>
        </w:rPr>
        <w:t>entry into the experiment to the endpoint</w:t>
      </w:r>
      <w:r>
        <w:rPr>
          <w:rFonts w:ascii="Arial" w:hAnsi="Arial" w:cs="Arial"/>
          <w:color w:val="000000"/>
          <w:sz w:val="20"/>
          <w:szCs w:val="20"/>
        </w:rPr>
        <w:t xml:space="preserve"> of the study.  Include groups/number of animals involved in each experiment; dose, route, volume, and frequency of administration for all injected substances.</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B87B92" w14:paraId="6C1F0E71" w14:textId="77777777">
        <w:tc>
          <w:tcPr>
            <w:tcW w:w="10188" w:type="dxa"/>
            <w:tcBorders>
              <w:top w:val="single" w:sz="4" w:space="0" w:color="auto"/>
              <w:left w:val="single" w:sz="4" w:space="0" w:color="auto"/>
              <w:bottom w:val="single" w:sz="4" w:space="0" w:color="auto"/>
              <w:right w:val="single" w:sz="4" w:space="0" w:color="auto"/>
            </w:tcBorders>
            <w:shd w:val="clear" w:color="auto" w:fill="D9D9D9"/>
          </w:tcPr>
          <w:p w14:paraId="4B70333C" w14:textId="77777777" w:rsidR="00647332" w:rsidRDefault="00647332" w:rsidP="00412B45">
            <w:pPr>
              <w:pStyle w:val="Level1"/>
              <w:widowControl/>
              <w:tabs>
                <w:tab w:val="left" w:pos="360"/>
              </w:tabs>
              <w:rPr>
                <w:rFonts w:ascii="Arial" w:hAnsi="Arial" w:cs="Arial"/>
                <w:b/>
                <w:bCs/>
                <w:color w:val="000000"/>
                <w:sz w:val="20"/>
                <w:szCs w:val="20"/>
              </w:rPr>
            </w:pPr>
          </w:p>
          <w:p w14:paraId="2A6A69BA" w14:textId="77777777" w:rsidR="00412B45" w:rsidRDefault="00B87B92" w:rsidP="00412B45">
            <w:pPr>
              <w:pStyle w:val="Level1"/>
              <w:widowControl/>
              <w:tabs>
                <w:tab w:val="left" w:pos="360"/>
              </w:tabs>
              <w:rPr>
                <w:rFonts w:ascii="Arial" w:hAnsi="Arial" w:cs="Arial"/>
                <w:color w:val="000000"/>
                <w:sz w:val="22"/>
                <w:szCs w:val="22"/>
              </w:rPr>
            </w:pPr>
            <w:r>
              <w:rPr>
                <w:rFonts w:ascii="Arial" w:hAnsi="Arial" w:cs="Arial"/>
                <w:b/>
                <w:bCs/>
                <w:color w:val="000000"/>
                <w:sz w:val="20"/>
                <w:szCs w:val="20"/>
              </w:rPr>
              <w:t>Explain here:</w:t>
            </w:r>
            <w:r w:rsidR="00412B45">
              <w:rPr>
                <w:rFonts w:ascii="Arial" w:hAnsi="Arial" w:cs="Arial"/>
                <w:b/>
                <w:bCs/>
                <w:color w:val="000000"/>
                <w:sz w:val="20"/>
                <w:szCs w:val="20"/>
              </w:rPr>
              <w:t xml:space="preserve"> </w:t>
            </w:r>
            <w:r w:rsidR="00412B45" w:rsidRPr="003964A8">
              <w:rPr>
                <w:rFonts w:ascii="Arial" w:hAnsi="Arial" w:cs="Arial"/>
                <w:b/>
                <w:bCs/>
                <w:color w:val="000000"/>
                <w:sz w:val="22"/>
                <w:szCs w:val="22"/>
              </w:rPr>
              <w:t xml:space="preserve">All of the following procedures and drug administration have been previously approved as part of protocol # </w:t>
            </w:r>
            <w:r w:rsidR="00412B45" w:rsidRPr="003964A8">
              <w:rPr>
                <w:rFonts w:ascii="Arial" w:hAnsi="Arial" w:cs="Arial"/>
                <w:b/>
                <w:bCs/>
                <w:sz w:val="22"/>
                <w:szCs w:val="22"/>
              </w:rPr>
              <w:t xml:space="preserve">06-03-789*SS. </w:t>
            </w:r>
            <w:r w:rsidR="00412B45">
              <w:rPr>
                <w:rFonts w:ascii="Arial" w:hAnsi="Arial" w:cs="Arial"/>
                <w:b/>
                <w:bCs/>
                <w:sz w:val="22"/>
                <w:szCs w:val="22"/>
              </w:rPr>
              <w:t xml:space="preserve">However, we are using these procedures to </w:t>
            </w:r>
            <w:r w:rsidR="00412B45">
              <w:rPr>
                <w:rFonts w:ascii="Arial" w:hAnsi="Arial" w:cs="Arial"/>
                <w:b/>
                <w:bCs/>
                <w:sz w:val="22"/>
                <w:szCs w:val="22"/>
              </w:rPr>
              <w:lastRenderedPageBreak/>
              <w:t>address new scientific questions</w:t>
            </w:r>
            <w:r w:rsidR="00412B45" w:rsidRPr="003964A8">
              <w:rPr>
                <w:rFonts w:ascii="Arial" w:hAnsi="Arial" w:cs="Arial"/>
                <w:b/>
                <w:bCs/>
                <w:sz w:val="22"/>
                <w:szCs w:val="22"/>
              </w:rPr>
              <w:t>, therefore we are submitting a new protocol.</w:t>
            </w:r>
            <w:r w:rsidR="00412B45" w:rsidRPr="0088743B">
              <w:rPr>
                <w:rFonts w:ascii="Arial" w:hAnsi="Arial" w:cs="Arial"/>
                <w:color w:val="000000"/>
                <w:sz w:val="22"/>
                <w:szCs w:val="22"/>
              </w:rPr>
              <w:t xml:space="preserve"> </w:t>
            </w:r>
          </w:p>
          <w:p w14:paraId="4F66D1BF" w14:textId="77777777" w:rsidR="00412B45" w:rsidRPr="0088743B" w:rsidRDefault="00412B45" w:rsidP="00412B45">
            <w:pPr>
              <w:pStyle w:val="Level1"/>
              <w:widowControl/>
              <w:tabs>
                <w:tab w:val="left" w:pos="360"/>
              </w:tabs>
              <w:rPr>
                <w:rFonts w:ascii="Arial" w:hAnsi="Arial" w:cs="Arial"/>
                <w:b/>
                <w:color w:val="000000"/>
                <w:sz w:val="22"/>
                <w:szCs w:val="22"/>
              </w:rPr>
            </w:pPr>
            <w:r w:rsidRPr="0088743B">
              <w:rPr>
                <w:rFonts w:ascii="Arial" w:hAnsi="Arial" w:cs="Arial"/>
                <w:color w:val="000000"/>
                <w:sz w:val="22"/>
                <w:szCs w:val="22"/>
              </w:rPr>
              <w:t>Starting one day after their arrival in the animal facility, all animals will be handled for a week before start of behavioral training.</w:t>
            </w:r>
          </w:p>
          <w:p w14:paraId="368969AC" w14:textId="77777777" w:rsidR="00412B45" w:rsidRPr="0088743B" w:rsidRDefault="00412B45" w:rsidP="00412B45">
            <w:pPr>
              <w:pStyle w:val="Level1"/>
              <w:widowControl/>
              <w:tabs>
                <w:tab w:val="left" w:pos="360"/>
              </w:tabs>
              <w:rPr>
                <w:rFonts w:ascii="Arial" w:hAnsi="Arial" w:cs="Arial"/>
                <w:color w:val="000000"/>
                <w:sz w:val="22"/>
                <w:szCs w:val="22"/>
              </w:rPr>
            </w:pPr>
            <w:r w:rsidRPr="0088743B">
              <w:rPr>
                <w:rFonts w:ascii="Arial" w:hAnsi="Arial" w:cs="Arial"/>
                <w:b/>
                <w:color w:val="000000"/>
                <w:sz w:val="22"/>
                <w:szCs w:val="22"/>
              </w:rPr>
              <w:t xml:space="preserve">   </w:t>
            </w:r>
            <w:r>
              <w:rPr>
                <w:rFonts w:ascii="Arial" w:hAnsi="Arial" w:cs="Arial"/>
                <w:b/>
                <w:color w:val="000000"/>
                <w:sz w:val="22"/>
                <w:szCs w:val="22"/>
              </w:rPr>
              <w:t>Spatial exploration:</w:t>
            </w:r>
            <w:r w:rsidRPr="0088743B">
              <w:rPr>
                <w:rFonts w:ascii="Arial" w:hAnsi="Arial" w:cs="Arial"/>
                <w:b/>
                <w:color w:val="000000"/>
                <w:sz w:val="22"/>
                <w:szCs w:val="22"/>
              </w:rPr>
              <w:t xml:space="preserve"> </w:t>
            </w:r>
            <w:r>
              <w:rPr>
                <w:rFonts w:ascii="Arial" w:hAnsi="Arial" w:cs="Arial"/>
                <w:color w:val="000000"/>
                <w:sz w:val="22"/>
                <w:szCs w:val="22"/>
              </w:rPr>
              <w:t>A</w:t>
            </w:r>
            <w:r w:rsidRPr="0088743B">
              <w:rPr>
                <w:rFonts w:ascii="Arial" w:hAnsi="Arial" w:cs="Arial"/>
                <w:color w:val="000000"/>
                <w:sz w:val="22"/>
                <w:szCs w:val="22"/>
              </w:rPr>
              <w:t xml:space="preserve">nimals will </w:t>
            </w:r>
            <w:r>
              <w:rPr>
                <w:rFonts w:ascii="Arial" w:hAnsi="Arial" w:cs="Arial"/>
                <w:color w:val="000000"/>
                <w:sz w:val="22"/>
                <w:szCs w:val="22"/>
              </w:rPr>
              <w:t xml:space="preserve">freely </w:t>
            </w:r>
            <w:r w:rsidRPr="0088743B">
              <w:rPr>
                <w:rFonts w:ascii="Arial" w:hAnsi="Arial" w:cs="Arial"/>
                <w:color w:val="000000"/>
                <w:sz w:val="22"/>
                <w:szCs w:val="22"/>
              </w:rPr>
              <w:t>explore a</w:t>
            </w:r>
            <w:r>
              <w:rPr>
                <w:rFonts w:ascii="Arial" w:hAnsi="Arial" w:cs="Arial"/>
                <w:color w:val="000000"/>
                <w:sz w:val="22"/>
                <w:szCs w:val="22"/>
              </w:rPr>
              <w:t>n apparatus</w:t>
            </w:r>
            <w:r w:rsidRPr="0088743B">
              <w:rPr>
                <w:rFonts w:ascii="Arial" w:hAnsi="Arial" w:cs="Arial"/>
                <w:color w:val="000000"/>
                <w:sz w:val="22"/>
                <w:szCs w:val="22"/>
              </w:rPr>
              <w:t xml:space="preserve"> </w:t>
            </w:r>
            <w:r>
              <w:rPr>
                <w:rFonts w:ascii="Arial" w:hAnsi="Arial" w:cs="Arial"/>
                <w:color w:val="000000"/>
                <w:sz w:val="22"/>
                <w:szCs w:val="22"/>
              </w:rPr>
              <w:t>(</w:t>
            </w:r>
            <w:r w:rsidRPr="0088743B">
              <w:rPr>
                <w:rFonts w:ascii="Arial" w:hAnsi="Arial" w:cs="Arial"/>
                <w:color w:val="000000"/>
                <w:sz w:val="22"/>
                <w:szCs w:val="22"/>
              </w:rPr>
              <w:t>3-arm Y-maze</w:t>
            </w:r>
            <w:r>
              <w:rPr>
                <w:rFonts w:ascii="Arial" w:hAnsi="Arial" w:cs="Arial"/>
                <w:color w:val="000000"/>
                <w:sz w:val="22"/>
                <w:szCs w:val="22"/>
              </w:rPr>
              <w:t xml:space="preserve"> or a 47x38x43 cm apparatus)</w:t>
            </w:r>
            <w:r w:rsidRPr="0088743B">
              <w:rPr>
                <w:rFonts w:ascii="Arial" w:hAnsi="Arial" w:cs="Arial"/>
                <w:color w:val="000000"/>
                <w:sz w:val="22"/>
                <w:szCs w:val="22"/>
              </w:rPr>
              <w:t xml:space="preserve"> for 5 minutes. </w:t>
            </w:r>
            <w:r>
              <w:rPr>
                <w:rFonts w:ascii="Arial" w:hAnsi="Arial" w:cs="Arial"/>
                <w:color w:val="000000"/>
                <w:sz w:val="22"/>
                <w:szCs w:val="22"/>
              </w:rPr>
              <w:t>Animals will not experience any pain.</w:t>
            </w:r>
          </w:p>
          <w:p w14:paraId="50A7CACB" w14:textId="77777777" w:rsidR="00412B45" w:rsidRPr="0088743B" w:rsidRDefault="00412B45" w:rsidP="00412B45">
            <w:pPr>
              <w:pStyle w:val="NormalWeb"/>
              <w:spacing w:after="0" w:afterAutospacing="0"/>
              <w:rPr>
                <w:rFonts w:ascii="Arial" w:hAnsi="Arial" w:cs="Arial"/>
                <w:bCs/>
                <w:color w:val="000000"/>
                <w:sz w:val="22"/>
                <w:szCs w:val="22"/>
              </w:rPr>
            </w:pPr>
            <w:r>
              <w:rPr>
                <w:rFonts w:ascii="Arial" w:hAnsi="Arial" w:cs="Arial"/>
                <w:b/>
                <w:bCs/>
                <w:color w:val="000000"/>
                <w:sz w:val="22"/>
                <w:szCs w:val="22"/>
              </w:rPr>
              <w:t xml:space="preserve">   Elevated Plus Maze: </w:t>
            </w:r>
            <w:r w:rsidRPr="0088743B">
              <w:rPr>
                <w:rFonts w:ascii="Arial" w:hAnsi="Arial" w:cs="Arial"/>
                <w:bCs/>
                <w:color w:val="000000"/>
                <w:sz w:val="22"/>
                <w:szCs w:val="22"/>
              </w:rPr>
              <w:t>The plus-shaped EPM apparatus consists of four arms, each 50 cm long and 10 cm wide. One set of opposing arms is ‘closed’ by 30 cm tall opaque walls. The apparatus is elevated 60 cm above the floor. A rat will be placed in the center of the apparatus facing an open arm and will be allowed to explore freely for 5 min. The number of entries and time in each arm will be scored. EPM testing will be done in the PI lab, CB3705B. Rats will not experience pain, but some should become anxious while exploring the open arms of the EPM, because rats fear heights and open places (File, 1996).</w:t>
            </w:r>
            <w:r>
              <w:rPr>
                <w:rFonts w:ascii="Arial" w:hAnsi="Arial" w:cs="Arial"/>
                <w:bCs/>
                <w:color w:val="000000"/>
                <w:sz w:val="22"/>
                <w:szCs w:val="22"/>
              </w:rPr>
              <w:t xml:space="preserve"> Animals will not experience any pain.</w:t>
            </w:r>
          </w:p>
          <w:p w14:paraId="501BA962" w14:textId="77777777" w:rsidR="00412B45" w:rsidRDefault="00412B45" w:rsidP="00412B45">
            <w:pPr>
              <w:pStyle w:val="NormalWeb"/>
              <w:spacing w:after="0" w:afterAutospacing="0"/>
              <w:rPr>
                <w:rFonts w:ascii="Arial" w:hAnsi="Arial" w:cs="Arial"/>
                <w:b/>
                <w:bCs/>
                <w:color w:val="000000"/>
                <w:sz w:val="22"/>
                <w:szCs w:val="22"/>
              </w:rPr>
            </w:pPr>
            <w:r>
              <w:rPr>
                <w:rFonts w:ascii="Arial" w:hAnsi="Arial" w:cs="Arial"/>
                <w:b/>
                <w:bCs/>
                <w:color w:val="000000"/>
                <w:sz w:val="22"/>
                <w:szCs w:val="22"/>
              </w:rPr>
              <w:t xml:space="preserve">   Acoustic Startle: </w:t>
            </w:r>
            <w:r w:rsidRPr="0088743B">
              <w:rPr>
                <w:rFonts w:ascii="Arial" w:hAnsi="Arial" w:cs="Arial"/>
                <w:bCs/>
                <w:color w:val="000000"/>
                <w:sz w:val="22"/>
                <w:szCs w:val="22"/>
              </w:rPr>
              <w:t xml:space="preserve">Startle will be tested in a ventilated, sound-attenuated apparatus (SR-LAB, San Diego Instruments, San Diego, CA) with background noise level of 68 </w:t>
            </w:r>
            <w:proofErr w:type="spellStart"/>
            <w:r w:rsidRPr="0088743B">
              <w:rPr>
                <w:rFonts w:ascii="Arial" w:hAnsi="Arial" w:cs="Arial"/>
                <w:bCs/>
                <w:color w:val="000000"/>
                <w:sz w:val="22"/>
                <w:szCs w:val="22"/>
              </w:rPr>
              <w:t>dB.</w:t>
            </w:r>
            <w:proofErr w:type="spellEnd"/>
            <w:r w:rsidRPr="0088743B">
              <w:rPr>
                <w:rFonts w:ascii="Arial" w:hAnsi="Arial" w:cs="Arial"/>
                <w:bCs/>
                <w:color w:val="000000"/>
                <w:sz w:val="22"/>
                <w:szCs w:val="22"/>
              </w:rPr>
              <w:t xml:space="preserve"> Rats will be placed in a plastic tube resting on a platform and their movement will be detected by a piezoelectric accelerometer and recorded by the system software. After a 2 min acclimatization period, 15 acoustic startle stimuli will be presented (110 dB white noise, 40 </w:t>
            </w:r>
            <w:proofErr w:type="spellStart"/>
            <w:r w:rsidRPr="0088743B">
              <w:rPr>
                <w:rFonts w:ascii="Arial" w:hAnsi="Arial" w:cs="Arial"/>
                <w:bCs/>
                <w:color w:val="000000"/>
                <w:sz w:val="22"/>
                <w:szCs w:val="22"/>
              </w:rPr>
              <w:t>ms</w:t>
            </w:r>
            <w:proofErr w:type="spellEnd"/>
            <w:r w:rsidRPr="0088743B">
              <w:rPr>
                <w:rFonts w:ascii="Arial" w:hAnsi="Arial" w:cs="Arial"/>
                <w:bCs/>
                <w:color w:val="000000"/>
                <w:sz w:val="22"/>
                <w:szCs w:val="22"/>
              </w:rPr>
              <w:t>, 30-45 s inter-trial interval). The startle amplitude will be recorded by the software. For the preliminary studies, Startle testing will be done in the Small Animal Behavioral Core. In the future, similar apparatus will be purchased by the PI and testing will be done in CB3710B. Rats will not experience pain.</w:t>
            </w:r>
          </w:p>
          <w:p w14:paraId="503DF40F" w14:textId="77777777" w:rsidR="00412B45" w:rsidRPr="0088743B" w:rsidRDefault="00412B45" w:rsidP="00412B45">
            <w:pPr>
              <w:pStyle w:val="NormalWeb"/>
              <w:spacing w:after="0" w:afterAutospacing="0"/>
              <w:rPr>
                <w:rFonts w:ascii="Arial" w:hAnsi="Arial" w:cs="Arial"/>
                <w:bCs/>
                <w:color w:val="000000"/>
                <w:sz w:val="22"/>
                <w:szCs w:val="22"/>
              </w:rPr>
            </w:pPr>
            <w:r>
              <w:rPr>
                <w:rFonts w:ascii="Arial" w:hAnsi="Arial" w:cs="Arial"/>
                <w:b/>
                <w:bCs/>
                <w:color w:val="000000"/>
                <w:sz w:val="22"/>
                <w:szCs w:val="22"/>
              </w:rPr>
              <w:t xml:space="preserve">   Simulated Cat Exposure: </w:t>
            </w:r>
            <w:r w:rsidRPr="0088743B">
              <w:rPr>
                <w:rFonts w:ascii="Arial" w:hAnsi="Arial" w:cs="Arial"/>
                <w:bCs/>
                <w:color w:val="000000"/>
                <w:sz w:val="22"/>
                <w:szCs w:val="22"/>
              </w:rPr>
              <w:t xml:space="preserve">The ‘simulated cat’ is a ball of cat hair (~15 cm in diameter) collected from a vaccinated domestic male cat housed at the residence of a friend of the PI. The cat will be combed and the hair will be stored in a glass jar until testing to maximally preserve the odor. The cat hair will be placed in one corner of a box (35x28x35 cm, covered with a transparent lid). A rat will be placed into the farthest corner and allowed to explore the apparatus freely for 5 min. Amount of time spent freezing, number of contacts with the ‘cat’ and time in the farthest quadrant will be scored. Control rats will be exposed to a similar apparatus, but instead of cat hair, they will face a cotton ball of the same size. Testing will be done in CB3705B. Rats will not experience pain, but will become anxious. Rats have innate fear of predators, including cat/cat odor (Blanchard and Blanchard, 1972; </w:t>
            </w:r>
            <w:proofErr w:type="spellStart"/>
            <w:r w:rsidRPr="0088743B">
              <w:rPr>
                <w:rFonts w:ascii="Arial" w:hAnsi="Arial" w:cs="Arial"/>
                <w:bCs/>
                <w:color w:val="000000"/>
                <w:sz w:val="22"/>
                <w:szCs w:val="22"/>
              </w:rPr>
              <w:t>Zangrossi</w:t>
            </w:r>
            <w:proofErr w:type="spellEnd"/>
            <w:r w:rsidRPr="0088743B">
              <w:rPr>
                <w:rFonts w:ascii="Arial" w:hAnsi="Arial" w:cs="Arial"/>
                <w:bCs/>
                <w:color w:val="000000"/>
                <w:sz w:val="22"/>
                <w:szCs w:val="22"/>
              </w:rPr>
              <w:t xml:space="preserve"> and File, 1992; </w:t>
            </w:r>
            <w:proofErr w:type="spellStart"/>
            <w:r w:rsidRPr="0088743B">
              <w:rPr>
                <w:rFonts w:ascii="Arial" w:hAnsi="Arial" w:cs="Arial"/>
                <w:bCs/>
                <w:color w:val="000000"/>
                <w:sz w:val="22"/>
                <w:szCs w:val="22"/>
              </w:rPr>
              <w:t>Vazdarjanova</w:t>
            </w:r>
            <w:proofErr w:type="spellEnd"/>
            <w:r w:rsidRPr="0088743B">
              <w:rPr>
                <w:rFonts w:ascii="Arial" w:hAnsi="Arial" w:cs="Arial"/>
                <w:bCs/>
                <w:color w:val="000000"/>
                <w:sz w:val="22"/>
                <w:szCs w:val="22"/>
              </w:rPr>
              <w:t xml:space="preserve"> et al., 2001).</w:t>
            </w:r>
            <w:r>
              <w:rPr>
                <w:rFonts w:ascii="Arial" w:hAnsi="Arial" w:cs="Arial"/>
                <w:bCs/>
                <w:color w:val="000000"/>
                <w:sz w:val="22"/>
                <w:szCs w:val="22"/>
              </w:rPr>
              <w:t xml:space="preserve"> </w:t>
            </w:r>
            <w:r w:rsidRPr="0088743B">
              <w:rPr>
                <w:rFonts w:ascii="Arial" w:hAnsi="Arial" w:cs="Arial"/>
                <w:bCs/>
                <w:color w:val="000000"/>
                <w:sz w:val="22"/>
                <w:szCs w:val="22"/>
              </w:rPr>
              <w:t>Rats will not experience pain.</w:t>
            </w:r>
          </w:p>
          <w:p w14:paraId="73C8CD05" w14:textId="77777777" w:rsidR="00412B45" w:rsidRDefault="00412B45" w:rsidP="00412B45">
            <w:pPr>
              <w:pStyle w:val="Level1"/>
              <w:widowControl/>
              <w:tabs>
                <w:tab w:val="left" w:pos="360"/>
              </w:tabs>
              <w:rPr>
                <w:rFonts w:ascii="Arial" w:hAnsi="Arial" w:cs="Arial"/>
                <w:bCs/>
                <w:color w:val="000000"/>
                <w:sz w:val="22"/>
                <w:szCs w:val="22"/>
              </w:rPr>
            </w:pPr>
            <w:r w:rsidRPr="0088743B">
              <w:rPr>
                <w:rFonts w:ascii="Arial" w:hAnsi="Arial" w:cs="Arial"/>
                <w:color w:val="000000"/>
                <w:sz w:val="22"/>
                <w:szCs w:val="22"/>
              </w:rPr>
              <w:t xml:space="preserve">   </w:t>
            </w:r>
            <w:r w:rsidRPr="0088743B">
              <w:rPr>
                <w:rFonts w:ascii="Arial" w:hAnsi="Arial" w:cs="Arial"/>
                <w:b/>
                <w:color w:val="000000"/>
                <w:sz w:val="22"/>
                <w:szCs w:val="22"/>
              </w:rPr>
              <w:t>Contextual fear conditioning</w:t>
            </w:r>
            <w:r w:rsidR="00800C5A">
              <w:rPr>
                <w:rFonts w:ascii="Arial" w:hAnsi="Arial" w:cs="Arial"/>
                <w:b/>
                <w:color w:val="000000"/>
                <w:sz w:val="22"/>
                <w:szCs w:val="22"/>
              </w:rPr>
              <w:t xml:space="preserve"> (CFC)</w:t>
            </w:r>
            <w:r w:rsidRPr="0088743B">
              <w:rPr>
                <w:rFonts w:ascii="Arial" w:hAnsi="Arial" w:cs="Arial"/>
                <w:b/>
                <w:color w:val="000000"/>
                <w:sz w:val="22"/>
                <w:szCs w:val="22"/>
              </w:rPr>
              <w:t>:</w:t>
            </w:r>
            <w:r>
              <w:rPr>
                <w:rFonts w:ascii="Arial" w:hAnsi="Arial" w:cs="Arial"/>
                <w:color w:val="000000"/>
                <w:sz w:val="22"/>
                <w:szCs w:val="22"/>
              </w:rPr>
              <w:t xml:space="preserve"> After 2 </w:t>
            </w:r>
            <w:r w:rsidRPr="0088743B">
              <w:rPr>
                <w:rFonts w:ascii="Arial" w:hAnsi="Arial" w:cs="Arial"/>
                <w:color w:val="000000"/>
                <w:sz w:val="22"/>
                <w:szCs w:val="22"/>
              </w:rPr>
              <w:t>minute</w:t>
            </w:r>
            <w:r>
              <w:rPr>
                <w:rFonts w:ascii="Arial" w:hAnsi="Arial" w:cs="Arial"/>
                <w:color w:val="000000"/>
                <w:sz w:val="22"/>
                <w:szCs w:val="22"/>
              </w:rPr>
              <w:t>s in the Shock Arm of the Y-maze, rats</w:t>
            </w:r>
            <w:r w:rsidRPr="0088743B">
              <w:rPr>
                <w:rFonts w:ascii="Arial" w:hAnsi="Arial" w:cs="Arial"/>
                <w:color w:val="000000"/>
                <w:sz w:val="22"/>
                <w:szCs w:val="22"/>
              </w:rPr>
              <w:t xml:space="preserve"> will receive 2 brief (1 second-long</w:t>
            </w:r>
            <w:r>
              <w:rPr>
                <w:rFonts w:ascii="Arial" w:hAnsi="Arial" w:cs="Arial"/>
                <w:color w:val="000000"/>
                <w:sz w:val="22"/>
                <w:szCs w:val="22"/>
              </w:rPr>
              <w:t>, 30-6</w:t>
            </w:r>
            <w:r w:rsidRPr="0088743B">
              <w:rPr>
                <w:rFonts w:ascii="Arial" w:hAnsi="Arial" w:cs="Arial"/>
                <w:color w:val="000000"/>
                <w:sz w:val="22"/>
                <w:szCs w:val="22"/>
              </w:rPr>
              <w:t xml:space="preserve">0 seconds apart) </w:t>
            </w:r>
            <w:proofErr w:type="spellStart"/>
            <w:r w:rsidRPr="0088743B">
              <w:rPr>
                <w:rFonts w:ascii="Arial" w:hAnsi="Arial" w:cs="Arial"/>
                <w:color w:val="000000"/>
                <w:sz w:val="22"/>
                <w:szCs w:val="22"/>
              </w:rPr>
              <w:t>footshocks</w:t>
            </w:r>
            <w:proofErr w:type="spellEnd"/>
            <w:r w:rsidRPr="0088743B">
              <w:rPr>
                <w:rFonts w:ascii="Arial" w:hAnsi="Arial" w:cs="Arial"/>
                <w:color w:val="000000"/>
                <w:sz w:val="22"/>
                <w:szCs w:val="22"/>
              </w:rPr>
              <w:t xml:space="preserve"> through the steel plates on the floor. Previous experiments in </w:t>
            </w:r>
            <w:r>
              <w:rPr>
                <w:rFonts w:ascii="Arial" w:hAnsi="Arial" w:cs="Arial"/>
                <w:color w:val="000000"/>
                <w:sz w:val="22"/>
                <w:szCs w:val="22"/>
              </w:rPr>
              <w:t>our</w:t>
            </w:r>
            <w:r w:rsidRPr="0088743B">
              <w:rPr>
                <w:rFonts w:ascii="Arial" w:hAnsi="Arial" w:cs="Arial"/>
                <w:color w:val="000000"/>
                <w:sz w:val="22"/>
                <w:szCs w:val="22"/>
              </w:rPr>
              <w:t xml:space="preserve"> apparatus have suggested that </w:t>
            </w:r>
            <w:proofErr w:type="spellStart"/>
            <w:r w:rsidRPr="0088743B">
              <w:rPr>
                <w:rFonts w:ascii="Arial" w:hAnsi="Arial" w:cs="Arial"/>
                <w:color w:val="000000"/>
                <w:sz w:val="22"/>
                <w:szCs w:val="22"/>
              </w:rPr>
              <w:t>footshock</w:t>
            </w:r>
            <w:proofErr w:type="spellEnd"/>
            <w:r w:rsidRPr="0088743B">
              <w:rPr>
                <w:rFonts w:ascii="Arial" w:hAnsi="Arial" w:cs="Arial"/>
                <w:color w:val="000000"/>
                <w:sz w:val="22"/>
                <w:szCs w:val="22"/>
              </w:rPr>
              <w:t xml:space="preserve"> </w:t>
            </w:r>
            <w:r>
              <w:rPr>
                <w:rFonts w:ascii="Arial" w:hAnsi="Arial" w:cs="Arial"/>
                <w:color w:val="000000"/>
                <w:sz w:val="22"/>
                <w:szCs w:val="22"/>
              </w:rPr>
              <w:t xml:space="preserve">intensity of </w:t>
            </w:r>
            <w:r w:rsidRPr="0088743B">
              <w:rPr>
                <w:rFonts w:ascii="Arial" w:hAnsi="Arial" w:cs="Arial"/>
                <w:color w:val="000000"/>
                <w:sz w:val="22"/>
                <w:szCs w:val="22"/>
              </w:rPr>
              <w:t xml:space="preserve">1 mA is sufficient to induce </w:t>
            </w:r>
            <w:r>
              <w:rPr>
                <w:rFonts w:ascii="Arial" w:hAnsi="Arial" w:cs="Arial"/>
                <w:color w:val="000000"/>
                <w:sz w:val="22"/>
                <w:szCs w:val="22"/>
              </w:rPr>
              <w:t xml:space="preserve">strong </w:t>
            </w:r>
            <w:r w:rsidRPr="0088743B">
              <w:rPr>
                <w:rFonts w:ascii="Arial" w:hAnsi="Arial" w:cs="Arial"/>
                <w:color w:val="000000"/>
                <w:sz w:val="22"/>
                <w:szCs w:val="22"/>
              </w:rPr>
              <w:t xml:space="preserve">long-term emotional memory. A minute after the second </w:t>
            </w:r>
            <w:proofErr w:type="spellStart"/>
            <w:r w:rsidRPr="0088743B">
              <w:rPr>
                <w:rFonts w:ascii="Arial" w:hAnsi="Arial" w:cs="Arial"/>
                <w:color w:val="000000"/>
                <w:sz w:val="22"/>
                <w:szCs w:val="22"/>
              </w:rPr>
              <w:t>footshock</w:t>
            </w:r>
            <w:proofErr w:type="spellEnd"/>
            <w:r w:rsidRPr="0088743B">
              <w:rPr>
                <w:rFonts w:ascii="Arial" w:hAnsi="Arial" w:cs="Arial"/>
                <w:color w:val="000000"/>
                <w:sz w:val="22"/>
                <w:szCs w:val="22"/>
              </w:rPr>
              <w:t>, the animal will be removed from the Shock Arm. Some animals will be plac</w:t>
            </w:r>
            <w:r>
              <w:rPr>
                <w:rFonts w:ascii="Arial" w:hAnsi="Arial" w:cs="Arial"/>
                <w:color w:val="000000"/>
                <w:sz w:val="22"/>
                <w:szCs w:val="22"/>
              </w:rPr>
              <w:t>ed into a chamber with Isoflura</w:t>
            </w:r>
            <w:r w:rsidRPr="0088743B">
              <w:rPr>
                <w:rFonts w:ascii="Arial" w:hAnsi="Arial" w:cs="Arial"/>
                <w:color w:val="000000"/>
                <w:sz w:val="22"/>
                <w:szCs w:val="22"/>
              </w:rPr>
              <w:t xml:space="preserve">ne vapors and transported to be decapitated on a rodent guillotine (when deeply anaesthetized). Others will be returned to their home cage and </w:t>
            </w:r>
            <w:r>
              <w:rPr>
                <w:rFonts w:ascii="Arial" w:hAnsi="Arial" w:cs="Arial"/>
                <w:color w:val="000000"/>
                <w:sz w:val="22"/>
                <w:szCs w:val="22"/>
              </w:rPr>
              <w:t xml:space="preserve">killed at different times after CFC. Other rats will be tested for memory and extinction for several days by either placing them in the Shock Arm and assessing amount of time </w:t>
            </w:r>
            <w:r w:rsidRPr="0088743B">
              <w:rPr>
                <w:rFonts w:ascii="Arial" w:hAnsi="Arial" w:cs="Arial"/>
                <w:color w:val="000000"/>
                <w:sz w:val="22"/>
                <w:szCs w:val="22"/>
              </w:rPr>
              <w:t>spent immobile (freezing)</w:t>
            </w:r>
            <w:r>
              <w:rPr>
                <w:rFonts w:ascii="Arial" w:hAnsi="Arial" w:cs="Arial"/>
                <w:color w:val="000000"/>
                <w:sz w:val="22"/>
                <w:szCs w:val="22"/>
              </w:rPr>
              <w:t xml:space="preserve">, or </w:t>
            </w:r>
            <w:r w:rsidRPr="0088743B">
              <w:rPr>
                <w:rFonts w:ascii="Arial" w:hAnsi="Arial" w:cs="Arial"/>
                <w:color w:val="000000"/>
                <w:sz w:val="22"/>
                <w:szCs w:val="22"/>
              </w:rPr>
              <w:t xml:space="preserve">by placing each animal in one of the “safe” arms and recording how long it takes them to enter into the arm where they received </w:t>
            </w:r>
            <w:proofErr w:type="spellStart"/>
            <w:r w:rsidRPr="0088743B">
              <w:rPr>
                <w:rFonts w:ascii="Arial" w:hAnsi="Arial" w:cs="Arial"/>
                <w:color w:val="000000"/>
                <w:sz w:val="22"/>
                <w:szCs w:val="22"/>
              </w:rPr>
              <w:t>footshock</w:t>
            </w:r>
            <w:proofErr w:type="spellEnd"/>
            <w:r w:rsidRPr="0088743B">
              <w:rPr>
                <w:rFonts w:ascii="Arial" w:hAnsi="Arial" w:cs="Arial"/>
                <w:color w:val="000000"/>
                <w:sz w:val="22"/>
                <w:szCs w:val="22"/>
              </w:rPr>
              <w:t xml:space="preserve"> and how much time they </w:t>
            </w:r>
            <w:r>
              <w:rPr>
                <w:rFonts w:ascii="Arial" w:hAnsi="Arial" w:cs="Arial"/>
                <w:color w:val="000000"/>
                <w:sz w:val="22"/>
                <w:szCs w:val="22"/>
              </w:rPr>
              <w:t>spend freezing.</w:t>
            </w:r>
            <w:r w:rsidRPr="0088743B">
              <w:rPr>
                <w:rFonts w:ascii="Arial" w:hAnsi="Arial" w:cs="Arial"/>
                <w:color w:val="000000"/>
                <w:sz w:val="22"/>
                <w:szCs w:val="22"/>
              </w:rPr>
              <w:t xml:space="preserve"> Immediately after </w:t>
            </w:r>
            <w:r>
              <w:rPr>
                <w:rFonts w:ascii="Arial" w:hAnsi="Arial" w:cs="Arial"/>
                <w:color w:val="000000"/>
                <w:sz w:val="22"/>
                <w:szCs w:val="22"/>
              </w:rPr>
              <w:t xml:space="preserve">the last </w:t>
            </w:r>
            <w:r w:rsidRPr="0088743B">
              <w:rPr>
                <w:rFonts w:ascii="Arial" w:hAnsi="Arial" w:cs="Arial"/>
                <w:color w:val="000000"/>
                <w:sz w:val="22"/>
                <w:szCs w:val="22"/>
              </w:rPr>
              <w:t>testing, animal</w:t>
            </w:r>
            <w:r>
              <w:rPr>
                <w:rFonts w:ascii="Arial" w:hAnsi="Arial" w:cs="Arial"/>
                <w:color w:val="000000"/>
                <w:sz w:val="22"/>
                <w:szCs w:val="22"/>
              </w:rPr>
              <w:t>s</w:t>
            </w:r>
            <w:r w:rsidRPr="0088743B">
              <w:rPr>
                <w:rFonts w:ascii="Arial" w:hAnsi="Arial" w:cs="Arial"/>
                <w:color w:val="000000"/>
                <w:sz w:val="22"/>
                <w:szCs w:val="22"/>
              </w:rPr>
              <w:t xml:space="preserve"> will be anesthetized </w:t>
            </w:r>
            <w:r>
              <w:rPr>
                <w:rFonts w:ascii="Arial" w:hAnsi="Arial" w:cs="Arial"/>
                <w:color w:val="000000"/>
                <w:sz w:val="22"/>
                <w:szCs w:val="22"/>
              </w:rPr>
              <w:t>with Isoflura</w:t>
            </w:r>
            <w:r w:rsidRPr="0088743B">
              <w:rPr>
                <w:rFonts w:ascii="Arial" w:hAnsi="Arial" w:cs="Arial"/>
                <w:color w:val="000000"/>
                <w:sz w:val="22"/>
                <w:szCs w:val="22"/>
              </w:rPr>
              <w:t>ne and decapitated.</w:t>
            </w:r>
            <w:r w:rsidRPr="0088743B">
              <w:rPr>
                <w:rFonts w:ascii="Arial" w:hAnsi="Arial" w:cs="Arial"/>
                <w:b/>
                <w:bCs/>
                <w:color w:val="000000"/>
                <w:sz w:val="22"/>
                <w:szCs w:val="22"/>
              </w:rPr>
              <w:t xml:space="preserve"> </w:t>
            </w:r>
            <w:r w:rsidRPr="00787297">
              <w:rPr>
                <w:rFonts w:ascii="Arial" w:hAnsi="Arial" w:cs="Arial"/>
                <w:bCs/>
                <w:color w:val="000000"/>
                <w:sz w:val="22"/>
                <w:szCs w:val="22"/>
              </w:rPr>
              <w:t xml:space="preserve">Some animals </w:t>
            </w:r>
            <w:r>
              <w:rPr>
                <w:rFonts w:ascii="Arial" w:hAnsi="Arial" w:cs="Arial"/>
                <w:bCs/>
                <w:color w:val="000000"/>
                <w:sz w:val="22"/>
                <w:szCs w:val="22"/>
              </w:rPr>
              <w:t>will</w:t>
            </w:r>
            <w:r w:rsidRPr="00787297">
              <w:rPr>
                <w:rFonts w:ascii="Arial" w:hAnsi="Arial" w:cs="Arial"/>
                <w:bCs/>
                <w:color w:val="000000"/>
                <w:sz w:val="22"/>
                <w:szCs w:val="22"/>
              </w:rPr>
              <w:t xml:space="preserve"> also explore a novel place </w:t>
            </w:r>
            <w:r>
              <w:rPr>
                <w:rFonts w:ascii="Arial" w:hAnsi="Arial" w:cs="Arial"/>
                <w:bCs/>
                <w:color w:val="000000"/>
                <w:sz w:val="22"/>
                <w:szCs w:val="22"/>
              </w:rPr>
              <w:t xml:space="preserve">25 min </w:t>
            </w:r>
            <w:r w:rsidRPr="00787297">
              <w:rPr>
                <w:rFonts w:ascii="Arial" w:hAnsi="Arial" w:cs="Arial"/>
                <w:bCs/>
                <w:color w:val="000000"/>
                <w:sz w:val="22"/>
                <w:szCs w:val="22"/>
              </w:rPr>
              <w:t>before the last test exposure to determine how well, at the cellular ensemble level, they can discriminate between the trauma-associated place and a novel place.</w:t>
            </w:r>
          </w:p>
          <w:p w14:paraId="796E3665" w14:textId="77777777" w:rsidR="00412B45" w:rsidRPr="00337E47" w:rsidRDefault="00412B45" w:rsidP="00412B45">
            <w:pPr>
              <w:pStyle w:val="NormalWeb"/>
              <w:spacing w:after="0" w:afterAutospacing="0"/>
              <w:rPr>
                <w:rFonts w:ascii="Arial" w:hAnsi="Arial" w:cs="Arial"/>
                <w:bCs/>
                <w:i/>
                <w:color w:val="000000"/>
                <w:sz w:val="22"/>
                <w:szCs w:val="22"/>
              </w:rPr>
            </w:pPr>
            <w:r>
              <w:rPr>
                <w:rFonts w:ascii="Arial" w:hAnsi="Arial" w:cs="Arial"/>
                <w:b/>
                <w:bCs/>
                <w:color w:val="000000"/>
                <w:sz w:val="22"/>
                <w:szCs w:val="22"/>
              </w:rPr>
              <w:t xml:space="preserve">   Administering memory-impairing drugs: </w:t>
            </w:r>
            <w:r w:rsidRPr="00B3533C">
              <w:rPr>
                <w:rFonts w:ascii="Arial" w:hAnsi="Arial" w:cs="Arial"/>
                <w:bCs/>
                <w:color w:val="000000"/>
                <w:sz w:val="22"/>
                <w:szCs w:val="22"/>
              </w:rPr>
              <w:t xml:space="preserve">Some rats will receive injections of either saline, propranolol (5 or 10 mg/kg, </w:t>
            </w:r>
            <w:proofErr w:type="spellStart"/>
            <w:r w:rsidRPr="00B3533C">
              <w:rPr>
                <w:rFonts w:ascii="Arial" w:hAnsi="Arial" w:cs="Arial"/>
                <w:bCs/>
                <w:color w:val="000000"/>
                <w:sz w:val="22"/>
                <w:szCs w:val="22"/>
              </w:rPr>
              <w:t>i.p</w:t>
            </w:r>
            <w:proofErr w:type="spellEnd"/>
            <w:r w:rsidRPr="00B3533C">
              <w:rPr>
                <w:rFonts w:ascii="Arial" w:hAnsi="Arial" w:cs="Arial"/>
                <w:bCs/>
                <w:color w:val="000000"/>
                <w:sz w:val="22"/>
                <w:szCs w:val="22"/>
              </w:rPr>
              <w:t xml:space="preserve">.), </w:t>
            </w:r>
            <w:r>
              <w:rPr>
                <w:rFonts w:ascii="Arial" w:hAnsi="Arial" w:cs="Arial"/>
                <w:bCs/>
                <w:color w:val="000000"/>
                <w:sz w:val="22"/>
                <w:szCs w:val="22"/>
              </w:rPr>
              <w:t xml:space="preserve">nicotine </w:t>
            </w:r>
            <w:r w:rsidRPr="00337E47">
              <w:rPr>
                <w:rFonts w:ascii="Arial" w:hAnsi="Arial" w:cs="Arial"/>
                <w:bCs/>
                <w:color w:val="000000"/>
                <w:sz w:val="22"/>
                <w:szCs w:val="22"/>
              </w:rPr>
              <w:t xml:space="preserve">(0-1.0 mg/kg, </w:t>
            </w:r>
            <w:proofErr w:type="spellStart"/>
            <w:r w:rsidRPr="00337E47">
              <w:rPr>
                <w:rFonts w:ascii="Arial" w:hAnsi="Arial" w:cs="Arial"/>
                <w:bCs/>
                <w:color w:val="000000"/>
                <w:sz w:val="22"/>
                <w:szCs w:val="22"/>
              </w:rPr>
              <w:t>s.c.</w:t>
            </w:r>
            <w:proofErr w:type="spellEnd"/>
            <w:r w:rsidRPr="00337E47">
              <w:rPr>
                <w:rFonts w:ascii="Arial" w:hAnsi="Arial" w:cs="Arial"/>
                <w:bCs/>
                <w:color w:val="000000"/>
                <w:sz w:val="22"/>
                <w:szCs w:val="22"/>
              </w:rPr>
              <w:t xml:space="preserve">), a non-specific nicotinic receptor blocker </w:t>
            </w:r>
            <w:proofErr w:type="spellStart"/>
            <w:r w:rsidRPr="00337E47">
              <w:rPr>
                <w:rFonts w:ascii="Arial" w:hAnsi="Arial" w:cs="Arial"/>
                <w:bCs/>
                <w:color w:val="000000"/>
                <w:sz w:val="22"/>
                <w:szCs w:val="22"/>
              </w:rPr>
              <w:t>mecamylamine</w:t>
            </w:r>
            <w:proofErr w:type="spellEnd"/>
            <w:r w:rsidRPr="00337E47">
              <w:rPr>
                <w:rFonts w:ascii="Arial" w:hAnsi="Arial" w:cs="Arial"/>
                <w:bCs/>
                <w:color w:val="000000"/>
                <w:sz w:val="22"/>
                <w:szCs w:val="22"/>
              </w:rPr>
              <w:t xml:space="preserve"> (5 mg/kg, </w:t>
            </w:r>
            <w:proofErr w:type="spellStart"/>
            <w:r w:rsidRPr="00337E47">
              <w:rPr>
                <w:rFonts w:ascii="Arial" w:hAnsi="Arial" w:cs="Arial"/>
                <w:bCs/>
                <w:color w:val="000000"/>
                <w:sz w:val="22"/>
                <w:szCs w:val="22"/>
              </w:rPr>
              <w:t>i.p</w:t>
            </w:r>
            <w:proofErr w:type="spellEnd"/>
            <w:r w:rsidRPr="00337E47">
              <w:rPr>
                <w:rFonts w:ascii="Arial" w:hAnsi="Arial" w:cs="Arial"/>
                <w:bCs/>
                <w:color w:val="000000"/>
                <w:sz w:val="22"/>
                <w:szCs w:val="22"/>
              </w:rPr>
              <w:t xml:space="preserve">), </w:t>
            </w:r>
            <w:r>
              <w:rPr>
                <w:rFonts w:ascii="Arial" w:hAnsi="Arial" w:cs="Arial"/>
                <w:bCs/>
                <w:color w:val="000000"/>
                <w:sz w:val="22"/>
                <w:szCs w:val="22"/>
              </w:rPr>
              <w:t>or</w:t>
            </w:r>
            <w:r w:rsidRPr="00B3533C">
              <w:rPr>
                <w:rFonts w:ascii="Arial" w:hAnsi="Arial" w:cs="Arial"/>
                <w:bCs/>
                <w:color w:val="000000"/>
                <w:sz w:val="22"/>
                <w:szCs w:val="22"/>
              </w:rPr>
              <w:t xml:space="preserve"> scopolamine (0.5 or 1 mg/kg, </w:t>
            </w:r>
            <w:proofErr w:type="spellStart"/>
            <w:r w:rsidRPr="00B3533C">
              <w:rPr>
                <w:rFonts w:ascii="Arial" w:hAnsi="Arial" w:cs="Arial"/>
                <w:bCs/>
                <w:color w:val="000000"/>
                <w:sz w:val="22"/>
                <w:szCs w:val="22"/>
              </w:rPr>
              <w:t>s.c.</w:t>
            </w:r>
            <w:proofErr w:type="spellEnd"/>
            <w:r w:rsidRPr="00B3533C">
              <w:rPr>
                <w:rFonts w:ascii="Arial" w:hAnsi="Arial" w:cs="Arial"/>
                <w:bCs/>
                <w:color w:val="000000"/>
                <w:sz w:val="22"/>
                <w:szCs w:val="22"/>
              </w:rPr>
              <w:t xml:space="preserve">) either immediately or up to 7 </w:t>
            </w:r>
            <w:proofErr w:type="spellStart"/>
            <w:r w:rsidRPr="00B3533C">
              <w:rPr>
                <w:rFonts w:ascii="Arial" w:hAnsi="Arial" w:cs="Arial"/>
                <w:bCs/>
                <w:color w:val="000000"/>
                <w:sz w:val="22"/>
                <w:szCs w:val="22"/>
              </w:rPr>
              <w:t>hrs</w:t>
            </w:r>
            <w:proofErr w:type="spellEnd"/>
            <w:r w:rsidRPr="00B3533C">
              <w:rPr>
                <w:rFonts w:ascii="Arial" w:hAnsi="Arial" w:cs="Arial"/>
                <w:bCs/>
                <w:color w:val="000000"/>
                <w:sz w:val="22"/>
                <w:szCs w:val="22"/>
              </w:rPr>
              <w:t xml:space="preserve"> after CFC. Drugs will be USP grade from Sigma, dissolved in saline, pH 7.2-7.4, such that the injection volumes will be 1 ml/kg. Rats are likely to experience a momentary pain from the injection itself. It is known that at these doses neither drug produces adverse side effects, i.e. exploratory locomotion is unaffected (Harris et al., 1996; Barak and Weiner, 2006).</w:t>
            </w:r>
            <w:r>
              <w:rPr>
                <w:rFonts w:ascii="Arial" w:hAnsi="Arial" w:cs="Arial"/>
                <w:b/>
                <w:bCs/>
                <w:color w:val="000000"/>
                <w:sz w:val="22"/>
                <w:szCs w:val="22"/>
              </w:rPr>
              <w:t xml:space="preserve"> </w:t>
            </w:r>
            <w:r>
              <w:rPr>
                <w:rFonts w:ascii="Arial" w:hAnsi="Arial" w:cs="Arial"/>
                <w:bCs/>
                <w:color w:val="000000"/>
                <w:sz w:val="22"/>
                <w:szCs w:val="22"/>
              </w:rPr>
              <w:t xml:space="preserve">Drugs will be administered once either individually or in combination. To evaluate the specificity of drug action, some rats will receive first an </w:t>
            </w:r>
            <w:r>
              <w:rPr>
                <w:rFonts w:ascii="Arial" w:hAnsi="Arial" w:cs="Arial"/>
                <w:bCs/>
                <w:color w:val="000000"/>
                <w:sz w:val="22"/>
                <w:szCs w:val="22"/>
              </w:rPr>
              <w:lastRenderedPageBreak/>
              <w:t>antagonist (</w:t>
            </w:r>
            <w:proofErr w:type="spellStart"/>
            <w:r>
              <w:rPr>
                <w:rFonts w:ascii="Arial" w:hAnsi="Arial" w:cs="Arial"/>
                <w:bCs/>
                <w:color w:val="000000"/>
                <w:sz w:val="22"/>
                <w:szCs w:val="22"/>
              </w:rPr>
              <w:t>mecamylamine</w:t>
            </w:r>
            <w:proofErr w:type="spellEnd"/>
            <w:r>
              <w:rPr>
                <w:rFonts w:ascii="Arial" w:hAnsi="Arial" w:cs="Arial"/>
                <w:bCs/>
                <w:color w:val="000000"/>
                <w:sz w:val="22"/>
                <w:szCs w:val="22"/>
              </w:rPr>
              <w:t xml:space="preserve">), then an agonist (nicotine). </w:t>
            </w:r>
            <w:r w:rsidR="00800C5A" w:rsidRPr="00800C5A">
              <w:rPr>
                <w:rFonts w:ascii="Arial" w:hAnsi="Arial" w:cs="Arial"/>
                <w:bCs/>
                <w:color w:val="000000"/>
                <w:sz w:val="22"/>
                <w:szCs w:val="22"/>
              </w:rPr>
              <w:t>All drugs will be pharmaceutical grade, usually purchased from Sigma.</w:t>
            </w:r>
          </w:p>
          <w:p w14:paraId="1429AB05" w14:textId="77777777" w:rsidR="00800C5A" w:rsidRDefault="00412B45" w:rsidP="00412B45">
            <w:pPr>
              <w:pStyle w:val="NormalWeb"/>
              <w:spacing w:after="0" w:afterAutospacing="0"/>
              <w:rPr>
                <w:rFonts w:ascii="Arial" w:hAnsi="Arial" w:cs="Arial"/>
                <w:bCs/>
                <w:color w:val="000000"/>
                <w:sz w:val="22"/>
                <w:szCs w:val="22"/>
              </w:rPr>
            </w:pPr>
            <w:r>
              <w:rPr>
                <w:rFonts w:ascii="Arial" w:hAnsi="Arial" w:cs="Arial"/>
                <w:b/>
                <w:bCs/>
                <w:color w:val="000000"/>
                <w:sz w:val="22"/>
                <w:szCs w:val="22"/>
              </w:rPr>
              <w:t xml:space="preserve">   Blood collection through a tail draw: </w:t>
            </w:r>
            <w:r>
              <w:rPr>
                <w:rFonts w:ascii="Arial" w:hAnsi="Arial" w:cs="Arial"/>
                <w:bCs/>
                <w:color w:val="000000"/>
                <w:sz w:val="22"/>
                <w:szCs w:val="22"/>
              </w:rPr>
              <w:t xml:space="preserve">In a subset of rats we will evaluate both the baseline and the stress-induced levels of corticosterone to further validate our model and demonstrate to scientific reviewers that both the simulated cat and the CFC training elevate the levels of corticosterone above baseline. Additionally, we will compare, within the same animals, the levels induced by the two stressful events. Rats will be anesthetized with Isoflurane until </w:t>
            </w:r>
            <w:proofErr w:type="spellStart"/>
            <w:r>
              <w:rPr>
                <w:rFonts w:ascii="Arial" w:hAnsi="Arial" w:cs="Arial"/>
                <w:bCs/>
                <w:color w:val="000000"/>
                <w:sz w:val="22"/>
                <w:szCs w:val="22"/>
              </w:rPr>
              <w:t>areflexive</w:t>
            </w:r>
            <w:proofErr w:type="spellEnd"/>
            <w:r>
              <w:rPr>
                <w:rFonts w:ascii="Arial" w:hAnsi="Arial" w:cs="Arial"/>
                <w:bCs/>
                <w:color w:val="000000"/>
                <w:sz w:val="22"/>
                <w:szCs w:val="22"/>
              </w:rPr>
              <w:t xml:space="preserve"> and blood will be drawn through a 22 Ga needle from a tail vein or the tail artery. Only ~500 </w:t>
            </w:r>
            <w:proofErr w:type="spellStart"/>
            <w:r>
              <w:rPr>
                <w:rFonts w:ascii="Arial" w:hAnsi="Arial" w:cs="Arial"/>
                <w:bCs/>
                <w:color w:val="000000"/>
                <w:sz w:val="22"/>
                <w:szCs w:val="22"/>
              </w:rPr>
              <w:t>ul</w:t>
            </w:r>
            <w:proofErr w:type="spellEnd"/>
            <w:r>
              <w:rPr>
                <w:rFonts w:ascii="Arial" w:hAnsi="Arial" w:cs="Arial"/>
                <w:bCs/>
                <w:color w:val="000000"/>
                <w:sz w:val="22"/>
                <w:szCs w:val="22"/>
              </w:rPr>
              <w:t xml:space="preserve"> of blood will be collected at a time. </w:t>
            </w:r>
            <w:r w:rsidR="00800C5A">
              <w:rPr>
                <w:rFonts w:ascii="Arial" w:hAnsi="Arial" w:cs="Arial"/>
                <w:bCs/>
                <w:color w:val="000000"/>
                <w:sz w:val="22"/>
                <w:szCs w:val="22"/>
              </w:rPr>
              <w:t xml:space="preserve">As the average weight of the rats will be ~300 gr, 500 </w:t>
            </w:r>
            <w:proofErr w:type="spellStart"/>
            <w:r w:rsidR="00800C5A">
              <w:rPr>
                <w:rFonts w:ascii="Arial" w:hAnsi="Arial" w:cs="Arial"/>
                <w:bCs/>
                <w:color w:val="000000"/>
                <w:sz w:val="22"/>
                <w:szCs w:val="22"/>
              </w:rPr>
              <w:t>ul</w:t>
            </w:r>
            <w:proofErr w:type="spellEnd"/>
            <w:r w:rsidR="00800C5A">
              <w:rPr>
                <w:rFonts w:ascii="Arial" w:hAnsi="Arial" w:cs="Arial"/>
                <w:bCs/>
                <w:color w:val="000000"/>
                <w:sz w:val="22"/>
                <w:szCs w:val="22"/>
              </w:rPr>
              <w:t xml:space="preserve"> of blood represents 0.00017% of their body weight. </w:t>
            </w:r>
            <w:r>
              <w:rPr>
                <w:rFonts w:ascii="Arial" w:hAnsi="Arial" w:cs="Arial"/>
                <w:bCs/>
                <w:color w:val="000000"/>
                <w:sz w:val="22"/>
                <w:szCs w:val="22"/>
              </w:rPr>
              <w:t>There will be no more than 4 tail draws per animal (baseline, after ‘cat’ exposure, baseline, after CFC) and there will be at least 2 days between draws.</w:t>
            </w:r>
          </w:p>
          <w:p w14:paraId="1D9288B4" w14:textId="77777777" w:rsidR="00800C5A" w:rsidRPr="00800C5A" w:rsidRDefault="00800C5A" w:rsidP="00800C5A">
            <w:r>
              <w:rPr>
                <w:rFonts w:ascii="Arial" w:hAnsi="Arial" w:cs="Arial"/>
                <w:bCs/>
                <w:color w:val="000000"/>
                <w:sz w:val="22"/>
                <w:szCs w:val="22"/>
              </w:rPr>
              <w:t xml:space="preserve">   </w:t>
            </w:r>
            <w:r w:rsidRPr="00800C5A">
              <w:rPr>
                <w:rFonts w:ascii="Arial" w:hAnsi="Arial" w:cs="Arial"/>
                <w:b/>
                <w:bCs/>
                <w:color w:val="000000"/>
                <w:sz w:val="22"/>
                <w:szCs w:val="22"/>
              </w:rPr>
              <w:t>Experimental endpoints:</w:t>
            </w:r>
            <w:r w:rsidRPr="00800C5A">
              <w:rPr>
                <w:rFonts w:ascii="Arial" w:hAnsi="Arial" w:cs="Arial"/>
                <w:bCs/>
                <w:color w:val="000000"/>
                <w:sz w:val="22"/>
                <w:szCs w:val="22"/>
              </w:rPr>
              <w:t xml:space="preserve">  </w:t>
            </w:r>
            <w:r w:rsidRPr="00800C5A">
              <w:rPr>
                <w:rFonts w:ascii="Arial" w:hAnsi="Arial" w:cs="Arial"/>
                <w:sz w:val="22"/>
                <w:szCs w:val="22"/>
              </w:rPr>
              <w:t>Rats will be anesthetized with Isoflurane and decapitated at different points after CFC training or after extinction of CFC.</w:t>
            </w:r>
            <w:r>
              <w:rPr>
                <w:rFonts w:ascii="Segoe UI" w:hAnsi="Segoe UI" w:cs="Segoe UI"/>
                <w:sz w:val="18"/>
                <w:szCs w:val="18"/>
              </w:rPr>
              <w:t xml:space="preserve"> </w:t>
            </w:r>
            <w:r>
              <w:rPr>
                <w:rFonts w:ascii="Arial" w:hAnsi="Arial" w:cs="Arial"/>
                <w:bCs/>
                <w:color w:val="000000"/>
                <w:sz w:val="22"/>
                <w:szCs w:val="22"/>
              </w:rPr>
              <w:t xml:space="preserve"> </w:t>
            </w:r>
          </w:p>
          <w:p w14:paraId="19932979" w14:textId="77777777" w:rsidR="00800C5A" w:rsidRPr="007703BA" w:rsidRDefault="00800C5A" w:rsidP="00412B45">
            <w:pPr>
              <w:pStyle w:val="NormalWeb"/>
              <w:spacing w:after="0" w:afterAutospacing="0"/>
              <w:rPr>
                <w:rFonts w:ascii="Arial" w:hAnsi="Arial" w:cs="Arial"/>
                <w:bCs/>
                <w:color w:val="000000"/>
                <w:sz w:val="22"/>
                <w:szCs w:val="22"/>
              </w:rPr>
            </w:pPr>
          </w:p>
          <w:p w14:paraId="3DAAD6C2" w14:textId="77777777" w:rsidR="00412B45" w:rsidRPr="00C67DB3" w:rsidRDefault="00412B45" w:rsidP="00412B45">
            <w:pPr>
              <w:ind w:left="288" w:hanging="288"/>
              <w:rPr>
                <w:rFonts w:ascii="Calibri" w:hAnsi="Calibri"/>
              </w:rPr>
            </w:pPr>
            <w:r w:rsidRPr="00C67DB3">
              <w:rPr>
                <w:rFonts w:ascii="Calibri" w:hAnsi="Calibri"/>
              </w:rPr>
              <w:t>Barak, S. and I. Weiner (2006). "Scopolamine Induces Disruption of Latent I</w:t>
            </w:r>
            <w:r>
              <w:rPr>
                <w:rFonts w:ascii="Calibri" w:hAnsi="Calibri"/>
              </w:rPr>
              <w:t xml:space="preserve">nhibition which is Prevented by </w:t>
            </w:r>
            <w:r w:rsidRPr="00C67DB3">
              <w:rPr>
                <w:rFonts w:ascii="Calibri" w:hAnsi="Calibri"/>
              </w:rPr>
              <w:t xml:space="preserve">Antipsychotic Drugs and an Acetylcholinesterase Inhibitor." </w:t>
            </w:r>
            <w:proofErr w:type="spellStart"/>
            <w:r w:rsidRPr="00C67DB3">
              <w:rPr>
                <w:rFonts w:ascii="Calibri" w:hAnsi="Calibri"/>
                <w:u w:val="single"/>
              </w:rPr>
              <w:t>Neuropsychopharmacology</w:t>
            </w:r>
            <w:proofErr w:type="spellEnd"/>
            <w:r w:rsidRPr="00C67DB3">
              <w:rPr>
                <w:rFonts w:ascii="Calibri" w:hAnsi="Calibri"/>
              </w:rPr>
              <w:t xml:space="preserve"> </w:t>
            </w:r>
            <w:r w:rsidRPr="00C67DB3">
              <w:rPr>
                <w:rFonts w:ascii="Calibri" w:hAnsi="Calibri"/>
                <w:b/>
              </w:rPr>
              <w:t>32</w:t>
            </w:r>
            <w:r w:rsidRPr="00C67DB3">
              <w:rPr>
                <w:rFonts w:ascii="Calibri" w:hAnsi="Calibri"/>
              </w:rPr>
              <w:t>(5): 989-999.</w:t>
            </w:r>
          </w:p>
          <w:p w14:paraId="5DFD951C" w14:textId="77777777" w:rsidR="00412B45" w:rsidRPr="00C67DB3" w:rsidRDefault="00412B45" w:rsidP="00412B45">
            <w:pPr>
              <w:ind w:left="288" w:hanging="288"/>
              <w:rPr>
                <w:rFonts w:ascii="Calibri" w:hAnsi="Calibri"/>
              </w:rPr>
            </w:pPr>
            <w:r w:rsidRPr="00C67DB3">
              <w:rPr>
                <w:rFonts w:ascii="Calibri" w:hAnsi="Calibri"/>
              </w:rPr>
              <w:t xml:space="preserve">Blanchard, D. C. and R. J. Blanchard (1972). "Innate and conditioned reactions to threat in rats with </w:t>
            </w:r>
            <w:proofErr w:type="spellStart"/>
            <w:r w:rsidRPr="00C67DB3">
              <w:rPr>
                <w:rFonts w:ascii="Calibri" w:hAnsi="Calibri"/>
              </w:rPr>
              <w:t>amygdaloid</w:t>
            </w:r>
            <w:proofErr w:type="spellEnd"/>
            <w:r w:rsidRPr="00C67DB3">
              <w:rPr>
                <w:rFonts w:ascii="Calibri" w:hAnsi="Calibri"/>
              </w:rPr>
              <w:t xml:space="preserve"> lesions." </w:t>
            </w:r>
            <w:r w:rsidRPr="00C67DB3">
              <w:rPr>
                <w:rFonts w:ascii="Calibri" w:hAnsi="Calibri"/>
                <w:u w:val="single"/>
              </w:rPr>
              <w:t xml:space="preserve">J Comp </w:t>
            </w:r>
            <w:proofErr w:type="spellStart"/>
            <w:r w:rsidRPr="00C67DB3">
              <w:rPr>
                <w:rFonts w:ascii="Calibri" w:hAnsi="Calibri"/>
                <w:u w:val="single"/>
              </w:rPr>
              <w:t>Physiol</w:t>
            </w:r>
            <w:proofErr w:type="spellEnd"/>
            <w:r w:rsidRPr="00C67DB3">
              <w:rPr>
                <w:rFonts w:ascii="Calibri" w:hAnsi="Calibri"/>
                <w:u w:val="single"/>
              </w:rPr>
              <w:t xml:space="preserve"> </w:t>
            </w:r>
            <w:proofErr w:type="spellStart"/>
            <w:r w:rsidRPr="00C67DB3">
              <w:rPr>
                <w:rFonts w:ascii="Calibri" w:hAnsi="Calibri"/>
                <w:u w:val="single"/>
              </w:rPr>
              <w:t>Psychol</w:t>
            </w:r>
            <w:proofErr w:type="spellEnd"/>
            <w:r w:rsidRPr="00C67DB3">
              <w:rPr>
                <w:rFonts w:ascii="Calibri" w:hAnsi="Calibri"/>
              </w:rPr>
              <w:t xml:space="preserve"> </w:t>
            </w:r>
            <w:r w:rsidRPr="00C67DB3">
              <w:rPr>
                <w:rFonts w:ascii="Calibri" w:hAnsi="Calibri"/>
                <w:b/>
              </w:rPr>
              <w:t>81</w:t>
            </w:r>
            <w:r w:rsidRPr="00C67DB3">
              <w:rPr>
                <w:rFonts w:ascii="Calibri" w:hAnsi="Calibri"/>
              </w:rPr>
              <w:t>(2): 281-90.</w:t>
            </w:r>
          </w:p>
          <w:p w14:paraId="644E3BB2" w14:textId="77777777" w:rsidR="00412B45" w:rsidRPr="00C67DB3" w:rsidRDefault="00412B45" w:rsidP="00412B45">
            <w:pPr>
              <w:ind w:left="288" w:hanging="288"/>
              <w:rPr>
                <w:rFonts w:ascii="Calibri" w:hAnsi="Calibri"/>
              </w:rPr>
            </w:pPr>
            <w:r w:rsidRPr="00C67DB3">
              <w:rPr>
                <w:rFonts w:ascii="Calibri" w:hAnsi="Calibri"/>
              </w:rPr>
              <w:t xml:space="preserve">File, S. E. (1996). "Recent developments in anxiety, stress, and depression." </w:t>
            </w:r>
            <w:proofErr w:type="spellStart"/>
            <w:r w:rsidRPr="00C67DB3">
              <w:rPr>
                <w:rFonts w:ascii="Calibri" w:hAnsi="Calibri"/>
                <w:u w:val="single"/>
              </w:rPr>
              <w:t>Pharmacol</w:t>
            </w:r>
            <w:proofErr w:type="spellEnd"/>
            <w:r w:rsidRPr="00C67DB3">
              <w:rPr>
                <w:rFonts w:ascii="Calibri" w:hAnsi="Calibri"/>
                <w:u w:val="single"/>
              </w:rPr>
              <w:t xml:space="preserve"> </w:t>
            </w:r>
            <w:proofErr w:type="spellStart"/>
            <w:r w:rsidRPr="00C67DB3">
              <w:rPr>
                <w:rFonts w:ascii="Calibri" w:hAnsi="Calibri"/>
                <w:u w:val="single"/>
              </w:rPr>
              <w:t>Biochem</w:t>
            </w:r>
            <w:proofErr w:type="spellEnd"/>
            <w:r w:rsidRPr="00C67DB3">
              <w:rPr>
                <w:rFonts w:ascii="Calibri" w:hAnsi="Calibri"/>
                <w:u w:val="single"/>
              </w:rPr>
              <w:t xml:space="preserve"> </w:t>
            </w:r>
            <w:proofErr w:type="spellStart"/>
            <w:r w:rsidRPr="00C67DB3">
              <w:rPr>
                <w:rFonts w:ascii="Calibri" w:hAnsi="Calibri"/>
                <w:u w:val="single"/>
              </w:rPr>
              <w:t>Behav</w:t>
            </w:r>
            <w:proofErr w:type="spellEnd"/>
            <w:r w:rsidRPr="00C67DB3">
              <w:rPr>
                <w:rFonts w:ascii="Calibri" w:hAnsi="Calibri"/>
              </w:rPr>
              <w:t xml:space="preserve"> </w:t>
            </w:r>
            <w:r w:rsidRPr="00C67DB3">
              <w:rPr>
                <w:rFonts w:ascii="Calibri" w:hAnsi="Calibri"/>
                <w:b/>
              </w:rPr>
              <w:t>54</w:t>
            </w:r>
            <w:r w:rsidRPr="00C67DB3">
              <w:rPr>
                <w:rFonts w:ascii="Calibri" w:hAnsi="Calibri"/>
              </w:rPr>
              <w:t>(1): 3-12.</w:t>
            </w:r>
          </w:p>
          <w:p w14:paraId="2855046A" w14:textId="77777777" w:rsidR="00412B45" w:rsidRPr="00C67DB3" w:rsidRDefault="00412B45" w:rsidP="00412B45">
            <w:pPr>
              <w:ind w:left="288" w:hanging="288"/>
              <w:rPr>
                <w:rFonts w:ascii="Calibri" w:hAnsi="Calibri"/>
              </w:rPr>
            </w:pPr>
            <w:r w:rsidRPr="00C67DB3">
              <w:rPr>
                <w:rFonts w:ascii="Calibri" w:hAnsi="Calibri"/>
              </w:rPr>
              <w:t xml:space="preserve">Harris, G., M. </w:t>
            </w:r>
            <w:proofErr w:type="spellStart"/>
            <w:r w:rsidRPr="00C67DB3">
              <w:rPr>
                <w:rFonts w:ascii="Calibri" w:hAnsi="Calibri"/>
              </w:rPr>
              <w:t>Hedaya</w:t>
            </w:r>
            <w:proofErr w:type="spellEnd"/>
            <w:r w:rsidRPr="00C67DB3">
              <w:rPr>
                <w:rFonts w:ascii="Calibri" w:hAnsi="Calibri"/>
              </w:rPr>
              <w:t xml:space="preserve">, W. Pan and P. </w:t>
            </w:r>
            <w:proofErr w:type="spellStart"/>
            <w:r w:rsidRPr="00C67DB3">
              <w:rPr>
                <w:rFonts w:ascii="Calibri" w:hAnsi="Calibri"/>
              </w:rPr>
              <w:t>Kalivas</w:t>
            </w:r>
            <w:proofErr w:type="spellEnd"/>
            <w:r w:rsidRPr="00C67DB3">
              <w:rPr>
                <w:rFonts w:ascii="Calibri" w:hAnsi="Calibri"/>
              </w:rPr>
              <w:t xml:space="preserve"> (1996). "Beta-adrenergic antagonism alters the behavioral and neurochemical responses to cocaine." </w:t>
            </w:r>
            <w:proofErr w:type="spellStart"/>
            <w:r w:rsidRPr="00C67DB3">
              <w:rPr>
                <w:rFonts w:ascii="Calibri" w:hAnsi="Calibri"/>
                <w:u w:val="single"/>
              </w:rPr>
              <w:t>Neuropsychopharmacology</w:t>
            </w:r>
            <w:proofErr w:type="spellEnd"/>
            <w:r w:rsidRPr="00C67DB3">
              <w:rPr>
                <w:rFonts w:ascii="Calibri" w:hAnsi="Calibri"/>
              </w:rPr>
              <w:t xml:space="preserve"> </w:t>
            </w:r>
            <w:r w:rsidRPr="00C67DB3">
              <w:rPr>
                <w:rFonts w:ascii="Calibri" w:hAnsi="Calibri"/>
                <w:b/>
              </w:rPr>
              <w:t>14</w:t>
            </w:r>
            <w:r w:rsidRPr="00C67DB3">
              <w:rPr>
                <w:rFonts w:ascii="Calibri" w:hAnsi="Calibri"/>
              </w:rPr>
              <w:t>(3): 195-204.</w:t>
            </w:r>
          </w:p>
          <w:p w14:paraId="60972DCC" w14:textId="77777777" w:rsidR="00412B45" w:rsidRPr="00C67DB3" w:rsidRDefault="00412B45" w:rsidP="00412B45">
            <w:pPr>
              <w:ind w:left="288" w:hanging="288"/>
              <w:rPr>
                <w:rFonts w:ascii="Calibri" w:hAnsi="Calibri"/>
              </w:rPr>
            </w:pPr>
            <w:proofErr w:type="spellStart"/>
            <w:r w:rsidRPr="00C67DB3">
              <w:rPr>
                <w:rFonts w:ascii="Calibri" w:hAnsi="Calibri"/>
              </w:rPr>
              <w:t>Vazdarjanova</w:t>
            </w:r>
            <w:proofErr w:type="spellEnd"/>
            <w:r w:rsidRPr="00C67DB3">
              <w:rPr>
                <w:rFonts w:ascii="Calibri" w:hAnsi="Calibri"/>
              </w:rPr>
              <w:t xml:space="preserve">, A., L. Cahill and J. </w:t>
            </w:r>
            <w:proofErr w:type="spellStart"/>
            <w:r w:rsidRPr="00C67DB3">
              <w:rPr>
                <w:rFonts w:ascii="Calibri" w:hAnsi="Calibri"/>
              </w:rPr>
              <w:t>McGaugh</w:t>
            </w:r>
            <w:proofErr w:type="spellEnd"/>
            <w:r w:rsidRPr="00C67DB3">
              <w:rPr>
                <w:rFonts w:ascii="Calibri" w:hAnsi="Calibri"/>
              </w:rPr>
              <w:t xml:space="preserve"> (2001). "Disrupting basolateral amygdala function impairs unconditioned freezing and avoidance in rats." </w:t>
            </w:r>
            <w:r w:rsidRPr="00C67DB3">
              <w:rPr>
                <w:rFonts w:ascii="Calibri" w:hAnsi="Calibri"/>
                <w:u w:val="single"/>
              </w:rPr>
              <w:t>European Journal of Neuroscience</w:t>
            </w:r>
            <w:r w:rsidRPr="00C67DB3">
              <w:rPr>
                <w:rFonts w:ascii="Calibri" w:hAnsi="Calibri"/>
              </w:rPr>
              <w:t xml:space="preserve"> </w:t>
            </w:r>
            <w:r w:rsidRPr="00C67DB3">
              <w:rPr>
                <w:rFonts w:ascii="Calibri" w:hAnsi="Calibri"/>
                <w:b/>
              </w:rPr>
              <w:t>14</w:t>
            </w:r>
            <w:r w:rsidRPr="00C67DB3">
              <w:rPr>
                <w:rFonts w:ascii="Calibri" w:hAnsi="Calibri"/>
              </w:rPr>
              <w:t>(4): 709-718.</w:t>
            </w:r>
          </w:p>
          <w:p w14:paraId="22C4DC67" w14:textId="77777777" w:rsidR="00B87B92" w:rsidRDefault="00412B45" w:rsidP="00412B45">
            <w:pPr>
              <w:pStyle w:val="Level1"/>
              <w:widowControl/>
              <w:tabs>
                <w:tab w:val="left" w:pos="360"/>
              </w:tabs>
              <w:rPr>
                <w:rFonts w:ascii="Arial" w:hAnsi="Arial" w:cs="Arial"/>
                <w:b/>
                <w:bCs/>
                <w:color w:val="000000"/>
                <w:sz w:val="20"/>
                <w:szCs w:val="20"/>
              </w:rPr>
            </w:pPr>
            <w:proofErr w:type="spellStart"/>
            <w:r w:rsidRPr="00C67DB3">
              <w:rPr>
                <w:rFonts w:ascii="Calibri" w:hAnsi="Calibri"/>
              </w:rPr>
              <w:t>Zangrossi</w:t>
            </w:r>
            <w:proofErr w:type="spellEnd"/>
            <w:r w:rsidRPr="00C67DB3">
              <w:rPr>
                <w:rFonts w:ascii="Calibri" w:hAnsi="Calibri"/>
              </w:rPr>
              <w:t xml:space="preserve">, H., Jr. and S. E. File (1994). "Habituation and generalization of phobic responses to cat odor." </w:t>
            </w:r>
            <w:r w:rsidRPr="00C67DB3">
              <w:rPr>
                <w:rFonts w:ascii="Calibri" w:hAnsi="Calibri"/>
                <w:u w:val="single"/>
              </w:rPr>
              <w:t>Brain Res Bull</w:t>
            </w:r>
            <w:r w:rsidRPr="00C67DB3">
              <w:rPr>
                <w:rFonts w:ascii="Calibri" w:hAnsi="Calibri"/>
              </w:rPr>
              <w:t xml:space="preserve"> </w:t>
            </w:r>
            <w:r w:rsidRPr="00C67DB3">
              <w:rPr>
                <w:rFonts w:ascii="Calibri" w:hAnsi="Calibri"/>
                <w:b/>
              </w:rPr>
              <w:t>33</w:t>
            </w:r>
            <w:r w:rsidRPr="00C67DB3">
              <w:rPr>
                <w:rFonts w:ascii="Calibri" w:hAnsi="Calibri"/>
              </w:rPr>
              <w:t>(2): 189-94.</w:t>
            </w:r>
          </w:p>
          <w:p w14:paraId="75482778" w14:textId="77777777" w:rsidR="00B87B92" w:rsidRDefault="00B87B92">
            <w:pPr>
              <w:pStyle w:val="Level1"/>
              <w:widowControl/>
              <w:tabs>
                <w:tab w:val="left" w:pos="360"/>
              </w:tabs>
              <w:rPr>
                <w:rFonts w:ascii="Arial" w:hAnsi="Arial" w:cs="Arial"/>
                <w:b/>
                <w:bCs/>
                <w:color w:val="000000"/>
                <w:sz w:val="20"/>
                <w:szCs w:val="20"/>
              </w:rPr>
            </w:pPr>
          </w:p>
        </w:tc>
      </w:tr>
    </w:tbl>
    <w:p w14:paraId="7E79FBF5" w14:textId="77777777" w:rsidR="00B87B92" w:rsidRDefault="00B87B92">
      <w:pPr>
        <w:tabs>
          <w:tab w:val="left" w:pos="360"/>
        </w:tabs>
        <w:suppressAutoHyphens/>
        <w:ind w:right="390"/>
        <w:rPr>
          <w:rFonts w:ascii="Arial" w:hAnsi="Arial" w:cs="Arial"/>
          <w:color w:val="000000"/>
        </w:rPr>
      </w:pPr>
      <w:r>
        <w:rPr>
          <w:rFonts w:ascii="Arial" w:hAnsi="Arial" w:cs="Arial"/>
          <w:color w:val="000000"/>
        </w:rPr>
        <w:lastRenderedPageBreak/>
        <w:tab/>
      </w:r>
    </w:p>
    <w:p w14:paraId="28C3F066" w14:textId="77777777" w:rsidR="00B87B92" w:rsidRDefault="00B87B92">
      <w:pPr>
        <w:suppressAutoHyphens/>
        <w:ind w:left="360" w:right="390"/>
        <w:rPr>
          <w:rFonts w:ascii="Arial" w:hAnsi="Arial" w:cs="Arial"/>
          <w:color w:val="000000"/>
        </w:rPr>
      </w:pPr>
      <w:r>
        <w:rPr>
          <w:rFonts w:ascii="Arial" w:hAnsi="Arial" w:cs="Arial"/>
          <w:color w:val="000000"/>
        </w:rPr>
        <w:t xml:space="preserve">A.  Anticipated </w:t>
      </w:r>
      <w:proofErr w:type="spellStart"/>
      <w:r>
        <w:rPr>
          <w:rFonts w:ascii="Arial" w:hAnsi="Arial" w:cs="Arial"/>
          <w:color w:val="000000"/>
        </w:rPr>
        <w:t>adverse affects</w:t>
      </w:r>
      <w:proofErr w:type="spellEnd"/>
      <w:r>
        <w:rPr>
          <w:rFonts w:ascii="Arial" w:hAnsi="Arial" w:cs="Arial"/>
          <w:color w:val="000000"/>
        </w:rPr>
        <w:t xml:space="preserve"> – Check all that apply in the first column and indicate how o</w:t>
      </w:r>
      <w:r w:rsidR="002D3B5A">
        <w:rPr>
          <w:rFonts w:ascii="Arial" w:hAnsi="Arial" w:cs="Arial"/>
          <w:color w:val="000000"/>
        </w:rPr>
        <w:t>ften animals will be checked in</w:t>
      </w:r>
      <w:r>
        <w:rPr>
          <w:rFonts w:ascii="Arial" w:hAnsi="Arial" w:cs="Arial"/>
          <w:color w:val="000000"/>
        </w:rPr>
        <w:t xml:space="preserve"> the 2</w:t>
      </w:r>
      <w:r>
        <w:rPr>
          <w:rFonts w:ascii="Arial" w:hAnsi="Arial" w:cs="Arial"/>
          <w:color w:val="000000"/>
          <w:vertAlign w:val="superscript"/>
        </w:rPr>
        <w:t>nd</w:t>
      </w:r>
      <w:r w:rsidR="002D3B5A">
        <w:rPr>
          <w:rFonts w:ascii="Arial" w:hAnsi="Arial" w:cs="Arial"/>
          <w:color w:val="000000"/>
        </w:rPr>
        <w:t xml:space="preserve"> column.  </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90"/>
        <w:gridCol w:w="90"/>
        <w:gridCol w:w="2430"/>
        <w:gridCol w:w="7020"/>
        <w:gridCol w:w="108"/>
      </w:tblGrid>
      <w:tr w:rsidR="00B87B92" w14:paraId="1BC70D19" w14:textId="77777777" w:rsidTr="006B207F">
        <w:trPr>
          <w:gridAfter w:val="1"/>
          <w:wAfter w:w="108" w:type="dxa"/>
          <w:cantSplit/>
        </w:trPr>
        <w:tc>
          <w:tcPr>
            <w:tcW w:w="630" w:type="dxa"/>
            <w:gridSpan w:val="3"/>
            <w:tcBorders>
              <w:top w:val="single" w:sz="4" w:space="0" w:color="auto"/>
              <w:left w:val="single" w:sz="4" w:space="0" w:color="auto"/>
              <w:right w:val="single" w:sz="4" w:space="0" w:color="auto"/>
            </w:tcBorders>
            <w:shd w:val="clear" w:color="auto" w:fill="D9D9D9"/>
          </w:tcPr>
          <w:p w14:paraId="7FEA3F69" w14:textId="77777777" w:rsidR="00B87B92" w:rsidRDefault="00B87B92">
            <w:pPr>
              <w:pStyle w:val="PlainText"/>
              <w:ind w:left="144"/>
              <w:rPr>
                <w:rFonts w:ascii="Arial" w:hAnsi="Arial" w:cs="Arial"/>
                <w:color w:val="000000"/>
              </w:rPr>
            </w:pPr>
          </w:p>
        </w:tc>
        <w:tc>
          <w:tcPr>
            <w:tcW w:w="2430" w:type="dxa"/>
            <w:tcBorders>
              <w:top w:val="single" w:sz="4" w:space="0" w:color="auto"/>
              <w:left w:val="single" w:sz="4" w:space="0" w:color="auto"/>
              <w:right w:val="single" w:sz="4" w:space="0" w:color="auto"/>
            </w:tcBorders>
            <w:shd w:val="clear" w:color="auto" w:fill="D9D9D9"/>
          </w:tcPr>
          <w:p w14:paraId="588F8E7D" w14:textId="77777777" w:rsidR="00B87B92" w:rsidRDefault="00B87B92">
            <w:pPr>
              <w:pStyle w:val="PlainText"/>
              <w:ind w:left="144"/>
              <w:rPr>
                <w:rFonts w:ascii="Arial" w:hAnsi="Arial" w:cs="Arial"/>
                <w:color w:val="000000"/>
              </w:rPr>
            </w:pPr>
          </w:p>
        </w:tc>
        <w:tc>
          <w:tcPr>
            <w:tcW w:w="7020" w:type="dxa"/>
            <w:tcBorders>
              <w:top w:val="nil"/>
              <w:left w:val="single" w:sz="4" w:space="0" w:color="auto"/>
              <w:bottom w:val="nil"/>
              <w:right w:val="nil"/>
            </w:tcBorders>
          </w:tcPr>
          <w:p w14:paraId="165A2841" w14:textId="77777777" w:rsidR="00B87B92" w:rsidRDefault="00B87B92">
            <w:pPr>
              <w:pStyle w:val="PlainText"/>
              <w:ind w:right="-1260"/>
              <w:rPr>
                <w:rFonts w:ascii="Arial" w:hAnsi="Arial" w:cs="Arial"/>
                <w:color w:val="000000"/>
              </w:rPr>
            </w:pPr>
            <w:r>
              <w:rPr>
                <w:rFonts w:ascii="Arial" w:hAnsi="Arial" w:cs="Arial"/>
                <w:color w:val="000000"/>
              </w:rPr>
              <w:t>Not Applicable</w:t>
            </w:r>
          </w:p>
        </w:tc>
      </w:tr>
      <w:tr w:rsidR="00B87B92" w14:paraId="1C1E8B00" w14:textId="77777777" w:rsidTr="006B207F">
        <w:trPr>
          <w:gridAfter w:val="1"/>
          <w:wAfter w:w="108" w:type="dxa"/>
          <w:cantSplit/>
        </w:trPr>
        <w:tc>
          <w:tcPr>
            <w:tcW w:w="630" w:type="dxa"/>
            <w:gridSpan w:val="3"/>
            <w:tcBorders>
              <w:left w:val="single" w:sz="4" w:space="0" w:color="auto"/>
              <w:right w:val="single" w:sz="4" w:space="0" w:color="auto"/>
            </w:tcBorders>
            <w:shd w:val="clear" w:color="auto" w:fill="D9D9D9"/>
          </w:tcPr>
          <w:p w14:paraId="3E4E367F" w14:textId="77777777" w:rsidR="00B87B92" w:rsidRDefault="00412B45">
            <w:pPr>
              <w:pStyle w:val="PlainText"/>
              <w:ind w:left="144"/>
              <w:rPr>
                <w:rFonts w:ascii="Arial" w:hAnsi="Arial" w:cs="Arial"/>
                <w:color w:val="000000"/>
              </w:rPr>
            </w:pPr>
            <w:r>
              <w:rPr>
                <w:rFonts w:ascii="Arial" w:hAnsi="Arial" w:cs="Arial"/>
                <w:color w:val="000000"/>
              </w:rPr>
              <w:t>X</w:t>
            </w:r>
          </w:p>
        </w:tc>
        <w:tc>
          <w:tcPr>
            <w:tcW w:w="2430" w:type="dxa"/>
            <w:tcBorders>
              <w:left w:val="single" w:sz="4" w:space="0" w:color="auto"/>
              <w:right w:val="single" w:sz="4" w:space="0" w:color="auto"/>
            </w:tcBorders>
            <w:shd w:val="clear" w:color="auto" w:fill="D9D9D9"/>
          </w:tcPr>
          <w:p w14:paraId="598D8BBD" w14:textId="77777777" w:rsidR="00B87B92" w:rsidRDefault="00412B45">
            <w:pPr>
              <w:pStyle w:val="PlainText"/>
              <w:ind w:left="144"/>
              <w:rPr>
                <w:rFonts w:ascii="Arial" w:hAnsi="Arial" w:cs="Arial"/>
                <w:color w:val="000000"/>
              </w:rPr>
            </w:pPr>
            <w:r>
              <w:rPr>
                <w:rFonts w:ascii="Arial" w:hAnsi="Arial" w:cs="Arial"/>
                <w:color w:val="000000"/>
              </w:rPr>
              <w:t>weekly</w:t>
            </w:r>
          </w:p>
        </w:tc>
        <w:tc>
          <w:tcPr>
            <w:tcW w:w="7020" w:type="dxa"/>
            <w:tcBorders>
              <w:top w:val="nil"/>
              <w:left w:val="single" w:sz="4" w:space="0" w:color="auto"/>
              <w:bottom w:val="nil"/>
              <w:right w:val="nil"/>
            </w:tcBorders>
          </w:tcPr>
          <w:p w14:paraId="2636B731" w14:textId="77777777" w:rsidR="00B87B92" w:rsidRDefault="00B87B92">
            <w:pPr>
              <w:pStyle w:val="PlainText"/>
              <w:ind w:right="-1260"/>
              <w:rPr>
                <w:rFonts w:ascii="Arial" w:hAnsi="Arial" w:cs="Arial"/>
                <w:color w:val="000000"/>
              </w:rPr>
            </w:pPr>
            <w:r>
              <w:rPr>
                <w:rFonts w:ascii="Arial" w:hAnsi="Arial" w:cs="Arial"/>
                <w:color w:val="000000"/>
              </w:rPr>
              <w:t>Weight loss</w:t>
            </w:r>
          </w:p>
        </w:tc>
      </w:tr>
      <w:tr w:rsidR="00B87B92" w14:paraId="133B7FEA" w14:textId="77777777" w:rsidTr="006B207F">
        <w:trPr>
          <w:gridAfter w:val="1"/>
          <w:wAfter w:w="108" w:type="dxa"/>
          <w:cantSplit/>
        </w:trPr>
        <w:tc>
          <w:tcPr>
            <w:tcW w:w="630" w:type="dxa"/>
            <w:gridSpan w:val="3"/>
            <w:tcBorders>
              <w:left w:val="single" w:sz="4" w:space="0" w:color="auto"/>
              <w:right w:val="single" w:sz="4" w:space="0" w:color="auto"/>
            </w:tcBorders>
            <w:shd w:val="clear" w:color="auto" w:fill="D9D9D9"/>
          </w:tcPr>
          <w:p w14:paraId="5AC73B51" w14:textId="77777777" w:rsidR="00B87B92" w:rsidRDefault="00B87B92">
            <w:pPr>
              <w:pStyle w:val="PlainText"/>
              <w:ind w:left="144"/>
              <w:rPr>
                <w:rFonts w:ascii="Arial" w:hAnsi="Arial" w:cs="Arial"/>
                <w:color w:val="000000"/>
              </w:rPr>
            </w:pPr>
          </w:p>
        </w:tc>
        <w:tc>
          <w:tcPr>
            <w:tcW w:w="2430" w:type="dxa"/>
            <w:tcBorders>
              <w:left w:val="single" w:sz="4" w:space="0" w:color="auto"/>
              <w:right w:val="single" w:sz="4" w:space="0" w:color="auto"/>
            </w:tcBorders>
            <w:shd w:val="clear" w:color="auto" w:fill="D9D9D9"/>
          </w:tcPr>
          <w:p w14:paraId="283B74BC" w14:textId="77777777" w:rsidR="00B87B92" w:rsidRDefault="00B87B92">
            <w:pPr>
              <w:pStyle w:val="PlainText"/>
              <w:ind w:left="144"/>
              <w:rPr>
                <w:rFonts w:ascii="Arial" w:hAnsi="Arial" w:cs="Arial"/>
                <w:color w:val="000000"/>
              </w:rPr>
            </w:pPr>
          </w:p>
        </w:tc>
        <w:tc>
          <w:tcPr>
            <w:tcW w:w="7020" w:type="dxa"/>
            <w:tcBorders>
              <w:top w:val="nil"/>
              <w:left w:val="single" w:sz="4" w:space="0" w:color="auto"/>
              <w:bottom w:val="nil"/>
              <w:right w:val="nil"/>
            </w:tcBorders>
          </w:tcPr>
          <w:p w14:paraId="0BFA0FC4" w14:textId="77777777" w:rsidR="00B87B92" w:rsidRDefault="00B87B92">
            <w:pPr>
              <w:pStyle w:val="PlainText"/>
              <w:rPr>
                <w:rFonts w:ascii="Arial" w:hAnsi="Arial" w:cs="Arial"/>
                <w:color w:val="000000"/>
              </w:rPr>
            </w:pPr>
            <w:r>
              <w:rPr>
                <w:rFonts w:ascii="Arial" w:hAnsi="Arial" w:cs="Arial"/>
                <w:color w:val="000000"/>
              </w:rPr>
              <w:t>Infection</w:t>
            </w:r>
          </w:p>
        </w:tc>
      </w:tr>
      <w:tr w:rsidR="00B87B92" w14:paraId="2514AC58" w14:textId="77777777" w:rsidTr="006B207F">
        <w:trPr>
          <w:gridAfter w:val="1"/>
          <w:wAfter w:w="108" w:type="dxa"/>
          <w:cantSplit/>
        </w:trPr>
        <w:tc>
          <w:tcPr>
            <w:tcW w:w="630" w:type="dxa"/>
            <w:gridSpan w:val="3"/>
            <w:tcBorders>
              <w:left w:val="single" w:sz="4" w:space="0" w:color="auto"/>
              <w:right w:val="single" w:sz="4" w:space="0" w:color="auto"/>
            </w:tcBorders>
            <w:shd w:val="clear" w:color="auto" w:fill="D9D9D9"/>
          </w:tcPr>
          <w:p w14:paraId="6CA6DFD7" w14:textId="77777777" w:rsidR="00B87B92" w:rsidRDefault="00B87B92">
            <w:pPr>
              <w:pStyle w:val="PlainText"/>
              <w:ind w:left="144"/>
              <w:rPr>
                <w:rFonts w:ascii="Arial" w:hAnsi="Arial" w:cs="Arial"/>
                <w:color w:val="000000"/>
              </w:rPr>
            </w:pPr>
          </w:p>
        </w:tc>
        <w:tc>
          <w:tcPr>
            <w:tcW w:w="2430" w:type="dxa"/>
            <w:tcBorders>
              <w:left w:val="single" w:sz="4" w:space="0" w:color="auto"/>
              <w:right w:val="single" w:sz="4" w:space="0" w:color="auto"/>
            </w:tcBorders>
            <w:shd w:val="clear" w:color="auto" w:fill="D9D9D9"/>
          </w:tcPr>
          <w:p w14:paraId="58E61EE9" w14:textId="77777777" w:rsidR="00B87B92" w:rsidRDefault="00B87B92">
            <w:pPr>
              <w:pStyle w:val="PlainText"/>
              <w:ind w:left="144"/>
              <w:rPr>
                <w:rFonts w:ascii="Arial" w:hAnsi="Arial" w:cs="Arial"/>
                <w:color w:val="000000"/>
              </w:rPr>
            </w:pPr>
          </w:p>
        </w:tc>
        <w:tc>
          <w:tcPr>
            <w:tcW w:w="7020" w:type="dxa"/>
            <w:tcBorders>
              <w:top w:val="nil"/>
              <w:left w:val="single" w:sz="4" w:space="0" w:color="auto"/>
              <w:bottom w:val="nil"/>
              <w:right w:val="nil"/>
            </w:tcBorders>
          </w:tcPr>
          <w:p w14:paraId="0F3CA864" w14:textId="77777777" w:rsidR="00B87B92" w:rsidRDefault="00B87B92">
            <w:pPr>
              <w:pStyle w:val="PlainText"/>
              <w:rPr>
                <w:rFonts w:ascii="Arial" w:hAnsi="Arial" w:cs="Arial"/>
                <w:color w:val="000000"/>
              </w:rPr>
            </w:pPr>
            <w:r>
              <w:rPr>
                <w:rFonts w:ascii="Arial" w:hAnsi="Arial" w:cs="Arial"/>
                <w:color w:val="000000"/>
              </w:rPr>
              <w:t>Dehydration</w:t>
            </w:r>
          </w:p>
        </w:tc>
      </w:tr>
      <w:tr w:rsidR="00B87B92" w14:paraId="76D1887E" w14:textId="77777777" w:rsidTr="006B207F">
        <w:trPr>
          <w:gridAfter w:val="1"/>
          <w:wAfter w:w="108" w:type="dxa"/>
          <w:cantSplit/>
        </w:trPr>
        <w:tc>
          <w:tcPr>
            <w:tcW w:w="630" w:type="dxa"/>
            <w:gridSpan w:val="3"/>
            <w:tcBorders>
              <w:left w:val="single" w:sz="4" w:space="0" w:color="auto"/>
              <w:right w:val="single" w:sz="4" w:space="0" w:color="auto"/>
            </w:tcBorders>
            <w:shd w:val="clear" w:color="auto" w:fill="D9D9D9"/>
          </w:tcPr>
          <w:p w14:paraId="25245F4C" w14:textId="77777777" w:rsidR="00B87B92" w:rsidRDefault="00B87B92">
            <w:pPr>
              <w:pStyle w:val="PlainText"/>
              <w:ind w:left="144"/>
              <w:rPr>
                <w:rFonts w:ascii="Arial" w:hAnsi="Arial" w:cs="Arial"/>
                <w:color w:val="000000"/>
              </w:rPr>
            </w:pPr>
          </w:p>
        </w:tc>
        <w:tc>
          <w:tcPr>
            <w:tcW w:w="2430" w:type="dxa"/>
            <w:tcBorders>
              <w:left w:val="single" w:sz="4" w:space="0" w:color="auto"/>
              <w:right w:val="single" w:sz="4" w:space="0" w:color="auto"/>
            </w:tcBorders>
            <w:shd w:val="clear" w:color="auto" w:fill="D9D9D9"/>
          </w:tcPr>
          <w:p w14:paraId="7F68AA57" w14:textId="77777777" w:rsidR="00B87B92" w:rsidRDefault="00B87B92">
            <w:pPr>
              <w:pStyle w:val="PlainText"/>
              <w:ind w:left="144"/>
              <w:rPr>
                <w:rFonts w:ascii="Arial" w:hAnsi="Arial" w:cs="Arial"/>
                <w:color w:val="000000"/>
              </w:rPr>
            </w:pPr>
          </w:p>
        </w:tc>
        <w:tc>
          <w:tcPr>
            <w:tcW w:w="7020" w:type="dxa"/>
            <w:tcBorders>
              <w:top w:val="nil"/>
              <w:left w:val="single" w:sz="4" w:space="0" w:color="auto"/>
              <w:bottom w:val="nil"/>
              <w:right w:val="nil"/>
            </w:tcBorders>
          </w:tcPr>
          <w:p w14:paraId="6D5BD399" w14:textId="77777777" w:rsidR="00B87B92" w:rsidRDefault="00B87B92">
            <w:pPr>
              <w:pStyle w:val="PlainText"/>
              <w:rPr>
                <w:rFonts w:ascii="Arial" w:hAnsi="Arial" w:cs="Arial"/>
                <w:color w:val="000000"/>
              </w:rPr>
            </w:pPr>
            <w:r>
              <w:rPr>
                <w:rFonts w:ascii="Arial" w:hAnsi="Arial" w:cs="Arial"/>
                <w:color w:val="000000"/>
              </w:rPr>
              <w:t>Loss of appetite</w:t>
            </w:r>
          </w:p>
        </w:tc>
      </w:tr>
      <w:tr w:rsidR="00B87B92" w14:paraId="7C74675F" w14:textId="77777777" w:rsidTr="006B207F">
        <w:trPr>
          <w:gridAfter w:val="1"/>
          <w:wAfter w:w="108" w:type="dxa"/>
          <w:cantSplit/>
        </w:trPr>
        <w:tc>
          <w:tcPr>
            <w:tcW w:w="630" w:type="dxa"/>
            <w:gridSpan w:val="3"/>
            <w:tcBorders>
              <w:left w:val="single" w:sz="4" w:space="0" w:color="auto"/>
              <w:right w:val="single" w:sz="4" w:space="0" w:color="auto"/>
            </w:tcBorders>
            <w:shd w:val="clear" w:color="auto" w:fill="D9D9D9"/>
          </w:tcPr>
          <w:p w14:paraId="5F6E49F9" w14:textId="77777777" w:rsidR="00B87B92" w:rsidRDefault="00B87B92">
            <w:pPr>
              <w:pStyle w:val="PlainText"/>
              <w:ind w:left="144"/>
              <w:rPr>
                <w:rFonts w:ascii="Arial" w:hAnsi="Arial" w:cs="Arial"/>
                <w:color w:val="000000"/>
              </w:rPr>
            </w:pPr>
          </w:p>
        </w:tc>
        <w:tc>
          <w:tcPr>
            <w:tcW w:w="2430" w:type="dxa"/>
            <w:tcBorders>
              <w:left w:val="single" w:sz="4" w:space="0" w:color="auto"/>
              <w:right w:val="single" w:sz="4" w:space="0" w:color="auto"/>
            </w:tcBorders>
            <w:shd w:val="clear" w:color="auto" w:fill="D9D9D9"/>
          </w:tcPr>
          <w:p w14:paraId="2518CD92" w14:textId="77777777" w:rsidR="00B87B92" w:rsidRDefault="00B87B92">
            <w:pPr>
              <w:pStyle w:val="PlainText"/>
              <w:ind w:left="144"/>
              <w:rPr>
                <w:rFonts w:ascii="Arial" w:hAnsi="Arial" w:cs="Arial"/>
                <w:color w:val="000000"/>
              </w:rPr>
            </w:pPr>
          </w:p>
        </w:tc>
        <w:tc>
          <w:tcPr>
            <w:tcW w:w="7020" w:type="dxa"/>
            <w:tcBorders>
              <w:top w:val="nil"/>
              <w:left w:val="single" w:sz="4" w:space="0" w:color="auto"/>
              <w:bottom w:val="nil"/>
              <w:right w:val="nil"/>
            </w:tcBorders>
          </w:tcPr>
          <w:p w14:paraId="43931409" w14:textId="77777777" w:rsidR="00B87B92" w:rsidRDefault="00B87B92">
            <w:pPr>
              <w:pStyle w:val="PlainText"/>
              <w:rPr>
                <w:rFonts w:ascii="Arial" w:hAnsi="Arial" w:cs="Arial"/>
                <w:color w:val="000000"/>
              </w:rPr>
            </w:pPr>
            <w:r>
              <w:rPr>
                <w:rFonts w:ascii="Arial" w:hAnsi="Arial" w:cs="Arial"/>
                <w:color w:val="000000"/>
              </w:rPr>
              <w:t>Paralysis</w:t>
            </w:r>
          </w:p>
        </w:tc>
      </w:tr>
      <w:tr w:rsidR="00B87B92" w14:paraId="38E52538" w14:textId="77777777" w:rsidTr="006B207F">
        <w:trPr>
          <w:gridAfter w:val="1"/>
          <w:wAfter w:w="108" w:type="dxa"/>
          <w:cantSplit/>
        </w:trPr>
        <w:tc>
          <w:tcPr>
            <w:tcW w:w="630" w:type="dxa"/>
            <w:gridSpan w:val="3"/>
            <w:tcBorders>
              <w:left w:val="single" w:sz="4" w:space="0" w:color="auto"/>
              <w:bottom w:val="single" w:sz="4" w:space="0" w:color="auto"/>
              <w:right w:val="single" w:sz="4" w:space="0" w:color="auto"/>
            </w:tcBorders>
            <w:shd w:val="clear" w:color="auto" w:fill="D9D9D9"/>
          </w:tcPr>
          <w:p w14:paraId="18AE9A01" w14:textId="77777777" w:rsidR="00B87B92" w:rsidRDefault="00B87B92">
            <w:pPr>
              <w:pStyle w:val="PlainText"/>
              <w:ind w:left="144"/>
              <w:rPr>
                <w:rFonts w:ascii="Arial" w:hAnsi="Arial" w:cs="Arial"/>
                <w:color w:val="000000"/>
              </w:rPr>
            </w:pPr>
          </w:p>
        </w:tc>
        <w:tc>
          <w:tcPr>
            <w:tcW w:w="2430" w:type="dxa"/>
            <w:tcBorders>
              <w:left w:val="single" w:sz="4" w:space="0" w:color="auto"/>
              <w:bottom w:val="single" w:sz="4" w:space="0" w:color="auto"/>
              <w:right w:val="single" w:sz="4" w:space="0" w:color="auto"/>
            </w:tcBorders>
            <w:shd w:val="clear" w:color="auto" w:fill="D9D9D9"/>
          </w:tcPr>
          <w:p w14:paraId="7D56E0D1" w14:textId="77777777" w:rsidR="00B87B92" w:rsidRDefault="00B87B92">
            <w:pPr>
              <w:pStyle w:val="PlainText"/>
              <w:ind w:left="144"/>
              <w:rPr>
                <w:rFonts w:ascii="Arial" w:hAnsi="Arial" w:cs="Arial"/>
                <w:color w:val="000000"/>
              </w:rPr>
            </w:pPr>
          </w:p>
        </w:tc>
        <w:tc>
          <w:tcPr>
            <w:tcW w:w="7020" w:type="dxa"/>
            <w:tcBorders>
              <w:top w:val="nil"/>
              <w:left w:val="single" w:sz="4" w:space="0" w:color="auto"/>
              <w:bottom w:val="nil"/>
              <w:right w:val="nil"/>
            </w:tcBorders>
          </w:tcPr>
          <w:p w14:paraId="08FBA492" w14:textId="77777777" w:rsidR="00B87B92" w:rsidRDefault="00B87B92">
            <w:pPr>
              <w:pStyle w:val="PlainText"/>
              <w:rPr>
                <w:rFonts w:ascii="Arial" w:hAnsi="Arial" w:cs="Arial"/>
                <w:color w:val="000000"/>
              </w:rPr>
            </w:pPr>
            <w:r>
              <w:rPr>
                <w:rFonts w:ascii="Arial" w:hAnsi="Arial" w:cs="Arial"/>
                <w:color w:val="000000"/>
              </w:rPr>
              <w:t>Behavioral Changes e.g. hunched up, difficulty breathing, not grooming, diarrhea</w:t>
            </w:r>
          </w:p>
        </w:tc>
      </w:tr>
      <w:tr w:rsidR="00B87B92" w14:paraId="7DFC5D41" w14:textId="77777777" w:rsidTr="006B207F">
        <w:trPr>
          <w:gridBefore w:val="2"/>
          <w:wBefore w:w="540" w:type="dxa"/>
        </w:trPr>
        <w:tc>
          <w:tcPr>
            <w:tcW w:w="9648" w:type="dxa"/>
            <w:gridSpan w:val="4"/>
            <w:tcBorders>
              <w:top w:val="single" w:sz="4" w:space="0" w:color="auto"/>
              <w:left w:val="single" w:sz="4" w:space="0" w:color="auto"/>
              <w:bottom w:val="single" w:sz="4" w:space="0" w:color="auto"/>
              <w:right w:val="single" w:sz="4" w:space="0" w:color="auto"/>
            </w:tcBorders>
            <w:shd w:val="clear" w:color="auto" w:fill="D9D9D9"/>
          </w:tcPr>
          <w:p w14:paraId="49D1A751"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0B0C9D54" w14:textId="77777777" w:rsidR="00B87B92" w:rsidRDefault="00412B45">
            <w:pPr>
              <w:pStyle w:val="Level1"/>
              <w:widowControl/>
              <w:tabs>
                <w:tab w:val="left" w:pos="360"/>
              </w:tabs>
              <w:rPr>
                <w:rFonts w:ascii="Arial" w:hAnsi="Arial" w:cs="Arial"/>
                <w:color w:val="000000"/>
                <w:sz w:val="20"/>
                <w:szCs w:val="20"/>
              </w:rPr>
            </w:pPr>
            <w:r>
              <w:rPr>
                <w:rFonts w:ascii="Arial" w:hAnsi="Arial" w:cs="Arial"/>
                <w:color w:val="000000"/>
                <w:sz w:val="20"/>
                <w:szCs w:val="20"/>
              </w:rPr>
              <w:t>Some PTSD-prone rats may show weight loss due to heightened anxiety.</w:t>
            </w:r>
          </w:p>
        </w:tc>
      </w:tr>
      <w:tr w:rsidR="00B87B92" w14:paraId="00251637" w14:textId="77777777" w:rsidTr="006B207F">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55927A3A" w14:textId="77777777" w:rsidR="00B87B92" w:rsidRDefault="00B87B92">
            <w:pPr>
              <w:pStyle w:val="PlainText"/>
              <w:ind w:left="144"/>
              <w:rPr>
                <w:rFonts w:ascii="Arial" w:hAnsi="Arial" w:cs="Arial"/>
                <w:color w:val="000000"/>
              </w:rPr>
            </w:pPr>
            <w:r>
              <w:rPr>
                <w:rFonts w:ascii="Arial" w:hAnsi="Arial" w:cs="Arial"/>
                <w:color w:val="000000"/>
              </w:rPr>
              <w:tab/>
            </w:r>
          </w:p>
        </w:tc>
        <w:tc>
          <w:tcPr>
            <w:tcW w:w="9630" w:type="dxa"/>
            <w:gridSpan w:val="4"/>
            <w:tcBorders>
              <w:top w:val="nil"/>
              <w:left w:val="single" w:sz="4" w:space="0" w:color="auto"/>
              <w:bottom w:val="nil"/>
              <w:right w:val="nil"/>
            </w:tcBorders>
          </w:tcPr>
          <w:p w14:paraId="6F67E766" w14:textId="77777777" w:rsidR="00B87B92" w:rsidRDefault="00B87B92">
            <w:pPr>
              <w:pStyle w:val="PlainText"/>
              <w:rPr>
                <w:rFonts w:ascii="Arial" w:hAnsi="Arial" w:cs="Arial"/>
                <w:color w:val="000000"/>
              </w:rPr>
            </w:pPr>
            <w:r>
              <w:rPr>
                <w:rFonts w:ascii="Arial" w:hAnsi="Arial" w:cs="Arial"/>
                <w:color w:val="000000"/>
              </w:rPr>
              <w:t>Other</w:t>
            </w:r>
            <w:r>
              <w:rPr>
                <w:rFonts w:ascii="Arial" w:hAnsi="Arial" w:cs="Arial"/>
                <w:color w:val="000000"/>
              </w:rPr>
              <w:tab/>
            </w:r>
          </w:p>
        </w:tc>
      </w:tr>
      <w:tr w:rsidR="00B87B92" w14:paraId="442411BF" w14:textId="77777777" w:rsidTr="006B207F">
        <w:trPr>
          <w:gridBefore w:val="2"/>
          <w:wBefore w:w="540" w:type="dxa"/>
        </w:trPr>
        <w:tc>
          <w:tcPr>
            <w:tcW w:w="9648" w:type="dxa"/>
            <w:gridSpan w:val="4"/>
            <w:tcBorders>
              <w:top w:val="single" w:sz="4" w:space="0" w:color="auto"/>
              <w:left w:val="single" w:sz="4" w:space="0" w:color="auto"/>
              <w:bottom w:val="single" w:sz="4" w:space="0" w:color="auto"/>
              <w:right w:val="single" w:sz="4" w:space="0" w:color="auto"/>
            </w:tcBorders>
            <w:shd w:val="clear" w:color="auto" w:fill="D9D9D9"/>
          </w:tcPr>
          <w:p w14:paraId="29D1EDA9"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75973047" w14:textId="77777777" w:rsidR="00B87B92" w:rsidRDefault="00B87B92">
            <w:pPr>
              <w:pStyle w:val="Level1"/>
              <w:widowControl/>
              <w:tabs>
                <w:tab w:val="left" w:pos="360"/>
              </w:tabs>
              <w:rPr>
                <w:rFonts w:ascii="Arial" w:hAnsi="Arial" w:cs="Arial"/>
                <w:color w:val="000000"/>
                <w:sz w:val="20"/>
                <w:szCs w:val="20"/>
              </w:rPr>
            </w:pPr>
          </w:p>
        </w:tc>
      </w:tr>
    </w:tbl>
    <w:p w14:paraId="36C9B344" w14:textId="77777777" w:rsidR="00B87B92" w:rsidRDefault="00B87B92">
      <w:pPr>
        <w:tabs>
          <w:tab w:val="left" w:pos="360"/>
        </w:tabs>
        <w:suppressAutoHyphens/>
        <w:ind w:right="390"/>
        <w:rPr>
          <w:rFonts w:ascii="Arial" w:hAnsi="Arial" w:cs="Arial"/>
          <w:color w:val="000000"/>
        </w:rPr>
      </w:pPr>
      <w:r>
        <w:rPr>
          <w:rFonts w:ascii="Arial" w:hAnsi="Arial" w:cs="Arial"/>
          <w:color w:val="000000"/>
        </w:rPr>
        <w:tab/>
      </w:r>
    </w:p>
    <w:p w14:paraId="72EEFA3D" w14:textId="77777777" w:rsidR="00B87B92" w:rsidRDefault="00B87B92">
      <w:pPr>
        <w:tabs>
          <w:tab w:val="left" w:pos="360"/>
        </w:tabs>
        <w:suppressAutoHyphens/>
        <w:ind w:left="360" w:right="390"/>
        <w:rPr>
          <w:rFonts w:ascii="Arial" w:hAnsi="Arial" w:cs="Arial"/>
          <w:color w:val="000000"/>
        </w:rPr>
      </w:pPr>
      <w:r>
        <w:rPr>
          <w:rFonts w:ascii="Arial" w:hAnsi="Arial" w:cs="Arial"/>
          <w:color w:val="000000"/>
        </w:rPr>
        <w:t xml:space="preserve">B.  Methods to be used for monitoring </w:t>
      </w:r>
      <w:proofErr w:type="spellStart"/>
      <w:r>
        <w:rPr>
          <w:rFonts w:ascii="Arial" w:hAnsi="Arial" w:cs="Arial"/>
          <w:color w:val="000000"/>
        </w:rPr>
        <w:t>adverse affects</w:t>
      </w:r>
      <w:proofErr w:type="spellEnd"/>
      <w:r>
        <w:rPr>
          <w:rFonts w:ascii="Arial" w:hAnsi="Arial" w:cs="Arial"/>
          <w:color w:val="000000"/>
        </w:rPr>
        <w:t xml:space="preserve"> - Check all that apply in the first column and indicate how often animals will be checked in the 2</w:t>
      </w:r>
      <w:r>
        <w:rPr>
          <w:rFonts w:ascii="Arial" w:hAnsi="Arial" w:cs="Arial"/>
          <w:color w:val="000000"/>
          <w:vertAlign w:val="superscript"/>
        </w:rPr>
        <w:t>nd</w:t>
      </w:r>
      <w:r>
        <w:rPr>
          <w:rFonts w:ascii="Arial" w:hAnsi="Arial" w:cs="Arial"/>
          <w:color w:val="000000"/>
        </w:rPr>
        <w:t xml:space="preserve"> column.</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630"/>
        <w:gridCol w:w="2430"/>
        <w:gridCol w:w="7026"/>
        <w:gridCol w:w="102"/>
      </w:tblGrid>
      <w:tr w:rsidR="00B87B92" w14:paraId="05515451" w14:textId="77777777">
        <w:trPr>
          <w:gridAfter w:val="1"/>
          <w:wAfter w:w="102" w:type="dxa"/>
          <w:cantSplit/>
        </w:trPr>
        <w:tc>
          <w:tcPr>
            <w:tcW w:w="630" w:type="dxa"/>
            <w:tcBorders>
              <w:top w:val="single" w:sz="4" w:space="0" w:color="auto"/>
              <w:left w:val="single" w:sz="4" w:space="0" w:color="auto"/>
              <w:right w:val="single" w:sz="4" w:space="0" w:color="auto"/>
            </w:tcBorders>
            <w:shd w:val="clear" w:color="auto" w:fill="D9D9D9"/>
          </w:tcPr>
          <w:p w14:paraId="5502DB63" w14:textId="77777777" w:rsidR="00B87B92" w:rsidRDefault="00B87B92">
            <w:pPr>
              <w:rPr>
                <w:rFonts w:ascii="Arial" w:hAnsi="Arial" w:cs="Arial"/>
                <w:color w:val="000000"/>
              </w:rPr>
            </w:pPr>
            <w:r>
              <w:rPr>
                <w:rFonts w:ascii="Arial" w:hAnsi="Arial" w:cs="Arial"/>
                <w:color w:val="000000"/>
              </w:rPr>
              <w:tab/>
            </w:r>
            <w:r>
              <w:rPr>
                <w:rFonts w:ascii="Arial" w:hAnsi="Arial" w:cs="Arial"/>
                <w:color w:val="000000"/>
              </w:rPr>
              <w:tab/>
            </w:r>
          </w:p>
        </w:tc>
        <w:tc>
          <w:tcPr>
            <w:tcW w:w="2430" w:type="dxa"/>
            <w:tcBorders>
              <w:top w:val="single" w:sz="4" w:space="0" w:color="auto"/>
              <w:left w:val="single" w:sz="4" w:space="0" w:color="auto"/>
              <w:right w:val="single" w:sz="4" w:space="0" w:color="auto"/>
            </w:tcBorders>
            <w:shd w:val="clear" w:color="auto" w:fill="D9D9D9"/>
          </w:tcPr>
          <w:p w14:paraId="69A74E16" w14:textId="77777777" w:rsidR="00B87B92" w:rsidRDefault="00B87B92">
            <w:pPr>
              <w:rPr>
                <w:rFonts w:ascii="Arial" w:hAnsi="Arial" w:cs="Arial"/>
                <w:color w:val="000000"/>
              </w:rPr>
            </w:pPr>
          </w:p>
        </w:tc>
        <w:tc>
          <w:tcPr>
            <w:tcW w:w="7026" w:type="dxa"/>
            <w:tcBorders>
              <w:top w:val="nil"/>
              <w:left w:val="single" w:sz="4" w:space="0" w:color="auto"/>
              <w:bottom w:val="nil"/>
              <w:right w:val="nil"/>
            </w:tcBorders>
          </w:tcPr>
          <w:p w14:paraId="526B9C20" w14:textId="77777777" w:rsidR="00B87B92" w:rsidRDefault="00B87B92">
            <w:pPr>
              <w:pStyle w:val="PlainText"/>
              <w:rPr>
                <w:rFonts w:ascii="Arial" w:hAnsi="Arial" w:cs="Arial"/>
                <w:color w:val="000000"/>
              </w:rPr>
            </w:pPr>
            <w:r>
              <w:rPr>
                <w:rFonts w:ascii="Arial" w:hAnsi="Arial" w:cs="Arial"/>
                <w:color w:val="000000"/>
              </w:rPr>
              <w:t>Not Applicable</w:t>
            </w:r>
          </w:p>
        </w:tc>
      </w:tr>
      <w:tr w:rsidR="00B87B92" w14:paraId="3DBEA9DF" w14:textId="77777777">
        <w:trPr>
          <w:gridAfter w:val="1"/>
          <w:wAfter w:w="102" w:type="dxa"/>
          <w:cantSplit/>
        </w:trPr>
        <w:tc>
          <w:tcPr>
            <w:tcW w:w="630" w:type="dxa"/>
            <w:tcBorders>
              <w:left w:val="single" w:sz="4" w:space="0" w:color="auto"/>
              <w:right w:val="single" w:sz="4" w:space="0" w:color="auto"/>
            </w:tcBorders>
            <w:shd w:val="clear" w:color="auto" w:fill="D9D9D9"/>
          </w:tcPr>
          <w:p w14:paraId="1C1C4EFE" w14:textId="77777777" w:rsidR="00B87B92" w:rsidRDefault="00412B45">
            <w:pPr>
              <w:autoSpaceDE/>
              <w:autoSpaceDN/>
              <w:rPr>
                <w:rFonts w:ascii="Arial" w:hAnsi="Arial" w:cs="Arial"/>
                <w:color w:val="000000"/>
              </w:rPr>
            </w:pPr>
            <w:r>
              <w:rPr>
                <w:rFonts w:ascii="Arial" w:hAnsi="Arial" w:cs="Arial"/>
                <w:color w:val="000000"/>
              </w:rPr>
              <w:t xml:space="preserve">   X</w:t>
            </w:r>
          </w:p>
        </w:tc>
        <w:tc>
          <w:tcPr>
            <w:tcW w:w="2430" w:type="dxa"/>
            <w:tcBorders>
              <w:left w:val="single" w:sz="4" w:space="0" w:color="auto"/>
              <w:right w:val="single" w:sz="4" w:space="0" w:color="auto"/>
            </w:tcBorders>
            <w:shd w:val="clear" w:color="auto" w:fill="D9D9D9"/>
          </w:tcPr>
          <w:p w14:paraId="050F1628" w14:textId="77777777" w:rsidR="00B87B92" w:rsidRDefault="00B87B92">
            <w:pPr>
              <w:autoSpaceDE/>
              <w:autoSpaceDN/>
              <w:rPr>
                <w:rFonts w:ascii="Arial" w:hAnsi="Arial" w:cs="Arial"/>
                <w:color w:val="000000"/>
              </w:rPr>
            </w:pPr>
          </w:p>
        </w:tc>
        <w:tc>
          <w:tcPr>
            <w:tcW w:w="7026" w:type="dxa"/>
            <w:tcBorders>
              <w:top w:val="nil"/>
              <w:left w:val="single" w:sz="4" w:space="0" w:color="auto"/>
              <w:bottom w:val="nil"/>
              <w:right w:val="nil"/>
            </w:tcBorders>
          </w:tcPr>
          <w:p w14:paraId="2ED1B2A1" w14:textId="77777777" w:rsidR="00B87B92" w:rsidRDefault="00B87B92">
            <w:pPr>
              <w:pStyle w:val="PlainText"/>
              <w:rPr>
                <w:rFonts w:ascii="Arial" w:hAnsi="Arial" w:cs="Arial"/>
                <w:color w:val="000000"/>
              </w:rPr>
            </w:pPr>
            <w:r>
              <w:rPr>
                <w:rFonts w:ascii="Arial" w:hAnsi="Arial" w:cs="Arial"/>
                <w:color w:val="000000"/>
              </w:rPr>
              <w:t>Observing for changes in behavior, activity, or posture</w:t>
            </w:r>
          </w:p>
        </w:tc>
      </w:tr>
      <w:tr w:rsidR="00B87B92" w14:paraId="3C148495" w14:textId="77777777">
        <w:trPr>
          <w:gridAfter w:val="1"/>
          <w:wAfter w:w="102" w:type="dxa"/>
          <w:cantSplit/>
        </w:trPr>
        <w:tc>
          <w:tcPr>
            <w:tcW w:w="630" w:type="dxa"/>
            <w:tcBorders>
              <w:left w:val="single" w:sz="4" w:space="0" w:color="auto"/>
              <w:right w:val="single" w:sz="4" w:space="0" w:color="auto"/>
            </w:tcBorders>
            <w:shd w:val="clear" w:color="auto" w:fill="D9D9D9"/>
          </w:tcPr>
          <w:p w14:paraId="5687B29E" w14:textId="77777777" w:rsidR="00B87B92" w:rsidRDefault="00B87B92">
            <w:pPr>
              <w:pStyle w:val="PlainText"/>
              <w:ind w:left="144"/>
              <w:jc w:val="center"/>
              <w:rPr>
                <w:rFonts w:ascii="Arial" w:hAnsi="Arial" w:cs="Arial"/>
                <w:color w:val="000000"/>
              </w:rPr>
            </w:pPr>
          </w:p>
        </w:tc>
        <w:tc>
          <w:tcPr>
            <w:tcW w:w="2430" w:type="dxa"/>
            <w:tcBorders>
              <w:left w:val="single" w:sz="4" w:space="0" w:color="auto"/>
              <w:right w:val="single" w:sz="4" w:space="0" w:color="auto"/>
            </w:tcBorders>
            <w:shd w:val="clear" w:color="auto" w:fill="D9D9D9"/>
          </w:tcPr>
          <w:p w14:paraId="2EDC32BD" w14:textId="77777777" w:rsidR="00B87B92" w:rsidRDefault="00B87B92">
            <w:pPr>
              <w:pStyle w:val="PlainText"/>
              <w:ind w:left="144"/>
              <w:jc w:val="center"/>
              <w:rPr>
                <w:rFonts w:ascii="Arial" w:hAnsi="Arial" w:cs="Arial"/>
                <w:color w:val="000000"/>
              </w:rPr>
            </w:pPr>
          </w:p>
        </w:tc>
        <w:tc>
          <w:tcPr>
            <w:tcW w:w="7026" w:type="dxa"/>
            <w:tcBorders>
              <w:top w:val="nil"/>
              <w:left w:val="single" w:sz="4" w:space="0" w:color="auto"/>
              <w:bottom w:val="nil"/>
              <w:right w:val="nil"/>
            </w:tcBorders>
          </w:tcPr>
          <w:p w14:paraId="5093403F" w14:textId="77777777" w:rsidR="00B87B92" w:rsidRDefault="00B87B92">
            <w:pPr>
              <w:pStyle w:val="PlainText"/>
              <w:rPr>
                <w:rFonts w:ascii="Arial" w:hAnsi="Arial" w:cs="Arial"/>
                <w:color w:val="000000"/>
              </w:rPr>
            </w:pPr>
            <w:r>
              <w:rPr>
                <w:rFonts w:ascii="Arial" w:hAnsi="Arial" w:cs="Arial"/>
                <w:color w:val="000000"/>
              </w:rPr>
              <w:t>Observing for evidence of pain or discomfort in localized area</w:t>
            </w:r>
          </w:p>
        </w:tc>
      </w:tr>
      <w:tr w:rsidR="00B87B92" w14:paraId="75A84A3C" w14:textId="77777777">
        <w:trPr>
          <w:gridAfter w:val="1"/>
          <w:wAfter w:w="102" w:type="dxa"/>
          <w:cantSplit/>
        </w:trPr>
        <w:tc>
          <w:tcPr>
            <w:tcW w:w="630" w:type="dxa"/>
            <w:tcBorders>
              <w:left w:val="single" w:sz="4" w:space="0" w:color="auto"/>
              <w:right w:val="single" w:sz="4" w:space="0" w:color="auto"/>
            </w:tcBorders>
            <w:shd w:val="clear" w:color="auto" w:fill="D9D9D9"/>
          </w:tcPr>
          <w:p w14:paraId="7A2F1DD8" w14:textId="77777777" w:rsidR="00B87B92" w:rsidRDefault="00B87B92">
            <w:pPr>
              <w:pStyle w:val="PlainText"/>
              <w:ind w:left="144"/>
              <w:jc w:val="center"/>
              <w:rPr>
                <w:rFonts w:ascii="Arial" w:hAnsi="Arial" w:cs="Arial"/>
                <w:color w:val="000000"/>
              </w:rPr>
            </w:pPr>
          </w:p>
        </w:tc>
        <w:tc>
          <w:tcPr>
            <w:tcW w:w="2430" w:type="dxa"/>
            <w:tcBorders>
              <w:left w:val="single" w:sz="4" w:space="0" w:color="auto"/>
              <w:right w:val="single" w:sz="4" w:space="0" w:color="auto"/>
            </w:tcBorders>
            <w:shd w:val="clear" w:color="auto" w:fill="D9D9D9"/>
          </w:tcPr>
          <w:p w14:paraId="7C98DFE0" w14:textId="77777777" w:rsidR="00B87B92" w:rsidRDefault="00B87B92">
            <w:pPr>
              <w:pStyle w:val="PlainText"/>
              <w:ind w:left="144"/>
              <w:jc w:val="center"/>
              <w:rPr>
                <w:rFonts w:ascii="Arial" w:hAnsi="Arial" w:cs="Arial"/>
                <w:color w:val="000000"/>
              </w:rPr>
            </w:pPr>
          </w:p>
        </w:tc>
        <w:tc>
          <w:tcPr>
            <w:tcW w:w="7026" w:type="dxa"/>
            <w:tcBorders>
              <w:top w:val="nil"/>
              <w:left w:val="single" w:sz="4" w:space="0" w:color="auto"/>
              <w:bottom w:val="nil"/>
              <w:right w:val="nil"/>
            </w:tcBorders>
          </w:tcPr>
          <w:p w14:paraId="0FD190AF" w14:textId="77777777" w:rsidR="00B87B92" w:rsidRDefault="00B87B92">
            <w:pPr>
              <w:pStyle w:val="PlainText"/>
              <w:rPr>
                <w:rFonts w:ascii="Arial" w:hAnsi="Arial" w:cs="Arial"/>
                <w:color w:val="000000"/>
              </w:rPr>
            </w:pPr>
            <w:r>
              <w:rPr>
                <w:rFonts w:ascii="Arial" w:hAnsi="Arial" w:cs="Arial"/>
                <w:color w:val="000000"/>
              </w:rPr>
              <w:t>Observing procedure area for redness, swelling, discharge or dehiscence</w:t>
            </w:r>
          </w:p>
        </w:tc>
      </w:tr>
      <w:tr w:rsidR="00B87B92" w14:paraId="2A7F460A" w14:textId="77777777">
        <w:trPr>
          <w:gridAfter w:val="1"/>
          <w:wAfter w:w="102" w:type="dxa"/>
          <w:cantSplit/>
        </w:trPr>
        <w:tc>
          <w:tcPr>
            <w:tcW w:w="630" w:type="dxa"/>
            <w:tcBorders>
              <w:left w:val="single" w:sz="4" w:space="0" w:color="auto"/>
              <w:right w:val="single" w:sz="4" w:space="0" w:color="auto"/>
            </w:tcBorders>
            <w:shd w:val="clear" w:color="auto" w:fill="D9D9D9"/>
          </w:tcPr>
          <w:p w14:paraId="5434D6A2" w14:textId="77777777" w:rsidR="00B87B92" w:rsidRDefault="00B87B92">
            <w:pPr>
              <w:pStyle w:val="PlainText"/>
              <w:ind w:left="144"/>
              <w:jc w:val="center"/>
              <w:rPr>
                <w:rFonts w:ascii="Arial" w:hAnsi="Arial" w:cs="Arial"/>
                <w:color w:val="000000"/>
              </w:rPr>
            </w:pPr>
          </w:p>
        </w:tc>
        <w:tc>
          <w:tcPr>
            <w:tcW w:w="2430" w:type="dxa"/>
            <w:tcBorders>
              <w:left w:val="single" w:sz="4" w:space="0" w:color="auto"/>
              <w:right w:val="single" w:sz="4" w:space="0" w:color="auto"/>
            </w:tcBorders>
            <w:shd w:val="clear" w:color="auto" w:fill="D9D9D9"/>
          </w:tcPr>
          <w:p w14:paraId="0A1AE1FE" w14:textId="77777777" w:rsidR="00B87B92" w:rsidRDefault="00B87B92">
            <w:pPr>
              <w:pStyle w:val="PlainText"/>
              <w:ind w:left="144"/>
              <w:jc w:val="center"/>
              <w:rPr>
                <w:rFonts w:ascii="Arial" w:hAnsi="Arial" w:cs="Arial"/>
                <w:color w:val="000000"/>
              </w:rPr>
            </w:pPr>
          </w:p>
        </w:tc>
        <w:tc>
          <w:tcPr>
            <w:tcW w:w="7026" w:type="dxa"/>
            <w:tcBorders>
              <w:top w:val="nil"/>
              <w:left w:val="single" w:sz="4" w:space="0" w:color="auto"/>
              <w:bottom w:val="nil"/>
              <w:right w:val="nil"/>
            </w:tcBorders>
          </w:tcPr>
          <w:p w14:paraId="445C7848" w14:textId="77777777" w:rsidR="00B87B92" w:rsidRDefault="00B87B92">
            <w:pPr>
              <w:pStyle w:val="PlainText"/>
              <w:rPr>
                <w:rFonts w:ascii="Arial" w:hAnsi="Arial" w:cs="Arial"/>
                <w:color w:val="000000"/>
              </w:rPr>
            </w:pPr>
            <w:r>
              <w:rPr>
                <w:rFonts w:ascii="Arial" w:hAnsi="Arial" w:cs="Arial"/>
                <w:color w:val="000000"/>
              </w:rPr>
              <w:t>Observing for decreased ability to move</w:t>
            </w:r>
          </w:p>
        </w:tc>
      </w:tr>
      <w:tr w:rsidR="00B87B92" w14:paraId="62EB7E32" w14:textId="77777777">
        <w:trPr>
          <w:gridAfter w:val="1"/>
          <w:wAfter w:w="102" w:type="dxa"/>
          <w:cantSplit/>
        </w:trPr>
        <w:tc>
          <w:tcPr>
            <w:tcW w:w="630" w:type="dxa"/>
            <w:tcBorders>
              <w:left w:val="single" w:sz="4" w:space="0" w:color="auto"/>
              <w:right w:val="single" w:sz="4" w:space="0" w:color="auto"/>
            </w:tcBorders>
            <w:shd w:val="clear" w:color="auto" w:fill="D9D9D9"/>
          </w:tcPr>
          <w:p w14:paraId="6FAEA5FA" w14:textId="77777777" w:rsidR="00B87B92" w:rsidRDefault="00B87B92">
            <w:pPr>
              <w:pStyle w:val="PlainText"/>
              <w:ind w:left="144"/>
              <w:jc w:val="center"/>
              <w:rPr>
                <w:rFonts w:ascii="Arial" w:hAnsi="Arial" w:cs="Arial"/>
                <w:color w:val="000000"/>
              </w:rPr>
            </w:pPr>
          </w:p>
        </w:tc>
        <w:tc>
          <w:tcPr>
            <w:tcW w:w="2430" w:type="dxa"/>
            <w:tcBorders>
              <w:left w:val="single" w:sz="4" w:space="0" w:color="auto"/>
              <w:right w:val="single" w:sz="4" w:space="0" w:color="auto"/>
            </w:tcBorders>
            <w:shd w:val="clear" w:color="auto" w:fill="D9D9D9"/>
          </w:tcPr>
          <w:p w14:paraId="1A225871" w14:textId="77777777" w:rsidR="00B87B92" w:rsidRDefault="00B87B92">
            <w:pPr>
              <w:pStyle w:val="PlainText"/>
              <w:ind w:left="144"/>
              <w:jc w:val="center"/>
              <w:rPr>
                <w:rFonts w:ascii="Arial" w:hAnsi="Arial" w:cs="Arial"/>
                <w:color w:val="000000"/>
              </w:rPr>
            </w:pPr>
          </w:p>
        </w:tc>
        <w:tc>
          <w:tcPr>
            <w:tcW w:w="7026" w:type="dxa"/>
            <w:tcBorders>
              <w:top w:val="nil"/>
              <w:left w:val="single" w:sz="4" w:space="0" w:color="auto"/>
              <w:bottom w:val="nil"/>
              <w:right w:val="nil"/>
            </w:tcBorders>
          </w:tcPr>
          <w:p w14:paraId="32A79AD4" w14:textId="77777777" w:rsidR="00B87B92" w:rsidRDefault="00B87B92">
            <w:pPr>
              <w:pStyle w:val="PlainText"/>
              <w:rPr>
                <w:rFonts w:ascii="Arial" w:hAnsi="Arial" w:cs="Arial"/>
                <w:color w:val="000000"/>
              </w:rPr>
            </w:pPr>
            <w:r>
              <w:rPr>
                <w:rFonts w:ascii="Arial" w:hAnsi="Arial" w:cs="Arial"/>
                <w:color w:val="000000"/>
              </w:rPr>
              <w:t>Measuring daily food and/or water consumption</w:t>
            </w:r>
          </w:p>
        </w:tc>
      </w:tr>
      <w:tr w:rsidR="00B87B92" w14:paraId="485C339D" w14:textId="77777777">
        <w:trPr>
          <w:gridAfter w:val="1"/>
          <w:wAfter w:w="102" w:type="dxa"/>
          <w:cantSplit/>
        </w:trPr>
        <w:tc>
          <w:tcPr>
            <w:tcW w:w="630" w:type="dxa"/>
            <w:tcBorders>
              <w:left w:val="single" w:sz="4" w:space="0" w:color="auto"/>
              <w:right w:val="single" w:sz="4" w:space="0" w:color="auto"/>
            </w:tcBorders>
            <w:shd w:val="clear" w:color="auto" w:fill="D9D9D9"/>
          </w:tcPr>
          <w:p w14:paraId="7F55336E" w14:textId="77777777" w:rsidR="00B87B92" w:rsidRDefault="00B87B92">
            <w:pPr>
              <w:pStyle w:val="PlainText"/>
              <w:ind w:left="144"/>
              <w:jc w:val="center"/>
              <w:rPr>
                <w:rFonts w:ascii="Arial" w:hAnsi="Arial" w:cs="Arial"/>
                <w:color w:val="000000"/>
              </w:rPr>
            </w:pPr>
          </w:p>
        </w:tc>
        <w:tc>
          <w:tcPr>
            <w:tcW w:w="2430" w:type="dxa"/>
            <w:tcBorders>
              <w:left w:val="single" w:sz="4" w:space="0" w:color="auto"/>
              <w:right w:val="single" w:sz="4" w:space="0" w:color="auto"/>
            </w:tcBorders>
            <w:shd w:val="clear" w:color="auto" w:fill="D9D9D9"/>
          </w:tcPr>
          <w:p w14:paraId="02A2F90D" w14:textId="77777777" w:rsidR="00B87B92" w:rsidRDefault="00B87B92">
            <w:pPr>
              <w:pStyle w:val="PlainText"/>
              <w:ind w:left="144"/>
              <w:jc w:val="center"/>
              <w:rPr>
                <w:rFonts w:ascii="Arial" w:hAnsi="Arial" w:cs="Arial"/>
                <w:color w:val="000000"/>
              </w:rPr>
            </w:pPr>
          </w:p>
        </w:tc>
        <w:tc>
          <w:tcPr>
            <w:tcW w:w="7026" w:type="dxa"/>
            <w:tcBorders>
              <w:top w:val="nil"/>
              <w:left w:val="single" w:sz="4" w:space="0" w:color="auto"/>
              <w:bottom w:val="nil"/>
              <w:right w:val="nil"/>
            </w:tcBorders>
          </w:tcPr>
          <w:p w14:paraId="41392564" w14:textId="77777777" w:rsidR="00B87B92" w:rsidRDefault="00B87B92">
            <w:pPr>
              <w:pStyle w:val="PlainText"/>
              <w:rPr>
                <w:rFonts w:ascii="Arial" w:hAnsi="Arial" w:cs="Arial"/>
                <w:color w:val="000000"/>
              </w:rPr>
            </w:pPr>
            <w:r>
              <w:rPr>
                <w:rFonts w:ascii="Arial" w:hAnsi="Arial" w:cs="Arial"/>
                <w:color w:val="000000"/>
              </w:rPr>
              <w:t>Paralysis</w:t>
            </w:r>
          </w:p>
        </w:tc>
      </w:tr>
      <w:tr w:rsidR="00B87B92" w14:paraId="09B550C0" w14:textId="77777777">
        <w:trPr>
          <w:gridAfter w:val="1"/>
          <w:wAfter w:w="102" w:type="dxa"/>
          <w:cantSplit/>
        </w:trPr>
        <w:tc>
          <w:tcPr>
            <w:tcW w:w="630" w:type="dxa"/>
            <w:tcBorders>
              <w:left w:val="single" w:sz="4" w:space="0" w:color="auto"/>
              <w:bottom w:val="single" w:sz="4" w:space="0" w:color="auto"/>
              <w:right w:val="single" w:sz="4" w:space="0" w:color="auto"/>
            </w:tcBorders>
            <w:shd w:val="clear" w:color="auto" w:fill="D9D9D9"/>
          </w:tcPr>
          <w:p w14:paraId="1434E70E" w14:textId="77777777" w:rsidR="00B87B92" w:rsidRDefault="00412B45" w:rsidP="00412B45">
            <w:pPr>
              <w:pStyle w:val="PlainText"/>
              <w:ind w:left="144"/>
              <w:rPr>
                <w:rFonts w:ascii="Arial" w:hAnsi="Arial" w:cs="Arial"/>
                <w:color w:val="000000"/>
              </w:rPr>
            </w:pPr>
            <w:r>
              <w:rPr>
                <w:rFonts w:ascii="Arial" w:hAnsi="Arial" w:cs="Arial"/>
                <w:color w:val="000000"/>
              </w:rPr>
              <w:t>X</w:t>
            </w:r>
          </w:p>
        </w:tc>
        <w:tc>
          <w:tcPr>
            <w:tcW w:w="2430" w:type="dxa"/>
            <w:tcBorders>
              <w:left w:val="single" w:sz="4" w:space="0" w:color="auto"/>
              <w:bottom w:val="single" w:sz="4" w:space="0" w:color="auto"/>
              <w:right w:val="single" w:sz="4" w:space="0" w:color="auto"/>
            </w:tcBorders>
            <w:shd w:val="clear" w:color="auto" w:fill="D9D9D9"/>
          </w:tcPr>
          <w:p w14:paraId="4C90AF78" w14:textId="77777777" w:rsidR="00B87B92" w:rsidRDefault="00412B45">
            <w:pPr>
              <w:pStyle w:val="PlainText"/>
              <w:ind w:left="144"/>
              <w:jc w:val="center"/>
              <w:rPr>
                <w:rFonts w:ascii="Arial" w:hAnsi="Arial" w:cs="Arial"/>
                <w:color w:val="000000"/>
              </w:rPr>
            </w:pPr>
            <w:r>
              <w:rPr>
                <w:rFonts w:ascii="Arial" w:hAnsi="Arial" w:cs="Arial"/>
                <w:color w:val="000000"/>
              </w:rPr>
              <w:t>weekly</w:t>
            </w:r>
          </w:p>
        </w:tc>
        <w:tc>
          <w:tcPr>
            <w:tcW w:w="7026" w:type="dxa"/>
            <w:tcBorders>
              <w:top w:val="nil"/>
              <w:left w:val="single" w:sz="4" w:space="0" w:color="auto"/>
              <w:bottom w:val="nil"/>
              <w:right w:val="nil"/>
            </w:tcBorders>
          </w:tcPr>
          <w:p w14:paraId="65A86EF3" w14:textId="77777777" w:rsidR="00B87B92" w:rsidRDefault="00B87B92">
            <w:pPr>
              <w:pStyle w:val="PlainText"/>
              <w:rPr>
                <w:rFonts w:ascii="Arial" w:hAnsi="Arial" w:cs="Arial"/>
                <w:color w:val="000000"/>
              </w:rPr>
            </w:pPr>
            <w:r>
              <w:rPr>
                <w:rFonts w:ascii="Arial" w:hAnsi="Arial" w:cs="Arial"/>
                <w:color w:val="000000"/>
              </w:rPr>
              <w:t>Weighing animals.  Need to include the frequency below.</w:t>
            </w:r>
          </w:p>
        </w:tc>
      </w:tr>
      <w:tr w:rsidR="00B87B92" w14:paraId="4EDF6B6C" w14:textId="77777777">
        <w:trPr>
          <w:gridBefore w:val="2"/>
          <w:wBefore w:w="3060" w:type="dxa"/>
          <w:trHeight w:val="323"/>
        </w:trPr>
        <w:tc>
          <w:tcPr>
            <w:tcW w:w="7128" w:type="dxa"/>
            <w:gridSpan w:val="2"/>
            <w:tcBorders>
              <w:top w:val="single" w:sz="4" w:space="0" w:color="auto"/>
              <w:left w:val="single" w:sz="4" w:space="0" w:color="auto"/>
              <w:bottom w:val="single" w:sz="4" w:space="0" w:color="auto"/>
              <w:right w:val="single" w:sz="4" w:space="0" w:color="auto"/>
            </w:tcBorders>
            <w:shd w:val="clear" w:color="auto" w:fill="D9D9D9"/>
          </w:tcPr>
          <w:p w14:paraId="0BE77B84"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r>
              <w:rPr>
                <w:rFonts w:ascii="Arial" w:hAnsi="Arial" w:cs="Arial"/>
                <w:b/>
                <w:bCs/>
                <w:color w:val="000000"/>
                <w:sz w:val="20"/>
                <w:szCs w:val="20"/>
              </w:rPr>
              <w:tab/>
            </w:r>
          </w:p>
          <w:p w14:paraId="4A7A3F69" w14:textId="77777777" w:rsidR="00B87B92" w:rsidRDefault="00B87B92">
            <w:pPr>
              <w:pStyle w:val="Level1"/>
              <w:widowControl/>
              <w:tabs>
                <w:tab w:val="left" w:pos="360"/>
              </w:tabs>
              <w:rPr>
                <w:rFonts w:ascii="Arial" w:hAnsi="Arial" w:cs="Arial"/>
                <w:color w:val="000000"/>
                <w:sz w:val="20"/>
                <w:szCs w:val="20"/>
              </w:rPr>
            </w:pPr>
          </w:p>
        </w:tc>
      </w:tr>
      <w:tr w:rsidR="00B87B92" w14:paraId="29CEC3D3" w14:textId="77777777">
        <w:trPr>
          <w:gridAfter w:val="1"/>
          <w:wAfter w:w="102" w:type="dxa"/>
        </w:trPr>
        <w:tc>
          <w:tcPr>
            <w:tcW w:w="3060" w:type="dxa"/>
            <w:gridSpan w:val="2"/>
            <w:tcBorders>
              <w:top w:val="single" w:sz="4" w:space="0" w:color="auto"/>
              <w:left w:val="single" w:sz="4" w:space="0" w:color="auto"/>
              <w:bottom w:val="single" w:sz="4" w:space="0" w:color="auto"/>
              <w:right w:val="single" w:sz="4" w:space="0" w:color="auto"/>
            </w:tcBorders>
            <w:shd w:val="clear" w:color="auto" w:fill="D9D9D9"/>
          </w:tcPr>
          <w:p w14:paraId="6C28E4A0" w14:textId="77777777" w:rsidR="00B87B92" w:rsidRDefault="00B87B92">
            <w:pPr>
              <w:pStyle w:val="PlainText"/>
              <w:ind w:left="144"/>
              <w:rPr>
                <w:rFonts w:ascii="Arial" w:hAnsi="Arial" w:cs="Arial"/>
                <w:color w:val="000000"/>
              </w:rPr>
            </w:pPr>
          </w:p>
        </w:tc>
        <w:tc>
          <w:tcPr>
            <w:tcW w:w="7026" w:type="dxa"/>
            <w:tcBorders>
              <w:top w:val="nil"/>
              <w:left w:val="single" w:sz="4" w:space="0" w:color="auto"/>
              <w:bottom w:val="nil"/>
              <w:right w:val="nil"/>
            </w:tcBorders>
          </w:tcPr>
          <w:p w14:paraId="77D7B885" w14:textId="77777777" w:rsidR="00B87B92" w:rsidRDefault="00B87B92">
            <w:pPr>
              <w:pStyle w:val="PlainText"/>
              <w:rPr>
                <w:rFonts w:ascii="Arial" w:hAnsi="Arial" w:cs="Arial"/>
                <w:color w:val="000000"/>
              </w:rPr>
            </w:pPr>
            <w:r>
              <w:rPr>
                <w:rFonts w:ascii="Arial" w:hAnsi="Arial" w:cs="Arial"/>
                <w:color w:val="000000"/>
              </w:rPr>
              <w:t xml:space="preserve">Other </w:t>
            </w:r>
          </w:p>
        </w:tc>
      </w:tr>
      <w:tr w:rsidR="00B87B92" w14:paraId="057926F1" w14:textId="77777777">
        <w:trPr>
          <w:gridBefore w:val="2"/>
          <w:wBefore w:w="3060" w:type="dxa"/>
        </w:trPr>
        <w:tc>
          <w:tcPr>
            <w:tcW w:w="7128" w:type="dxa"/>
            <w:gridSpan w:val="2"/>
            <w:tcBorders>
              <w:top w:val="single" w:sz="4" w:space="0" w:color="auto"/>
              <w:left w:val="single" w:sz="4" w:space="0" w:color="auto"/>
              <w:bottom w:val="single" w:sz="4" w:space="0" w:color="auto"/>
              <w:right w:val="single" w:sz="4" w:space="0" w:color="auto"/>
            </w:tcBorders>
            <w:shd w:val="clear" w:color="auto" w:fill="D9D9D9"/>
          </w:tcPr>
          <w:p w14:paraId="7C3B32B7"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r>
              <w:rPr>
                <w:rFonts w:ascii="Arial" w:hAnsi="Arial" w:cs="Arial"/>
                <w:b/>
                <w:bCs/>
                <w:color w:val="000000"/>
                <w:sz w:val="20"/>
                <w:szCs w:val="20"/>
              </w:rPr>
              <w:tab/>
            </w:r>
          </w:p>
          <w:p w14:paraId="0615981C" w14:textId="77777777" w:rsidR="00B87B92" w:rsidRDefault="00B87B92">
            <w:pPr>
              <w:pStyle w:val="Level1"/>
              <w:widowControl/>
              <w:tabs>
                <w:tab w:val="left" w:pos="360"/>
              </w:tabs>
              <w:rPr>
                <w:rFonts w:ascii="Arial" w:hAnsi="Arial" w:cs="Arial"/>
                <w:color w:val="000000"/>
                <w:sz w:val="20"/>
                <w:szCs w:val="20"/>
              </w:rPr>
            </w:pPr>
          </w:p>
        </w:tc>
      </w:tr>
    </w:tbl>
    <w:p w14:paraId="13D7AAF1" w14:textId="77777777" w:rsidR="00B87B92" w:rsidRDefault="00B87B92">
      <w:pPr>
        <w:tabs>
          <w:tab w:val="left" w:pos="360"/>
        </w:tabs>
        <w:suppressAutoHyphens/>
        <w:ind w:right="390"/>
        <w:rPr>
          <w:rFonts w:ascii="Arial" w:hAnsi="Arial" w:cs="Arial"/>
          <w:color w:val="000000"/>
        </w:rPr>
      </w:pPr>
    </w:p>
    <w:p w14:paraId="53C5ACA7" w14:textId="77777777" w:rsidR="00B87B92" w:rsidRDefault="00B87B92">
      <w:pPr>
        <w:suppressAutoHyphens/>
        <w:ind w:left="360"/>
        <w:rPr>
          <w:rFonts w:ascii="Arial" w:hAnsi="Arial" w:cs="Arial"/>
          <w:color w:val="000000"/>
        </w:rPr>
      </w:pPr>
      <w:r>
        <w:rPr>
          <w:rFonts w:ascii="Arial" w:hAnsi="Arial" w:cs="Arial"/>
          <w:color w:val="000000"/>
        </w:rPr>
        <w:t>C.  How frequently will you/your staff observe possible health changes (Check one)</w:t>
      </w:r>
      <w:r w:rsidR="00C14033">
        <w:rPr>
          <w:rFonts w:ascii="Arial" w:hAnsi="Arial" w:cs="Arial"/>
          <w:color w:val="000000"/>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6030"/>
        <w:gridCol w:w="3618"/>
      </w:tblGrid>
      <w:tr w:rsidR="00B87B92" w14:paraId="3E9EB815" w14:textId="77777777">
        <w:trPr>
          <w:gridAfter w:val="1"/>
          <w:wAfter w:w="3618"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617D58FC" w14:textId="77777777" w:rsidR="00B87B92" w:rsidRDefault="00B87B92">
            <w:pPr>
              <w:pStyle w:val="PlainText"/>
              <w:ind w:left="144"/>
              <w:rPr>
                <w:rFonts w:ascii="Arial" w:hAnsi="Arial" w:cs="Arial"/>
                <w:color w:val="000000"/>
              </w:rPr>
            </w:pPr>
          </w:p>
        </w:tc>
        <w:tc>
          <w:tcPr>
            <w:tcW w:w="6030" w:type="dxa"/>
            <w:tcBorders>
              <w:top w:val="nil"/>
              <w:left w:val="single" w:sz="4" w:space="0" w:color="auto"/>
              <w:bottom w:val="nil"/>
              <w:right w:val="nil"/>
            </w:tcBorders>
          </w:tcPr>
          <w:p w14:paraId="20CB9EFB" w14:textId="77777777" w:rsidR="00B87B92" w:rsidRDefault="00B87B92">
            <w:pPr>
              <w:pStyle w:val="PlainText"/>
              <w:rPr>
                <w:rFonts w:ascii="Arial" w:hAnsi="Arial" w:cs="Arial"/>
                <w:color w:val="000000"/>
              </w:rPr>
            </w:pPr>
            <w:r>
              <w:rPr>
                <w:rFonts w:ascii="Arial" w:hAnsi="Arial" w:cs="Arial"/>
                <w:color w:val="000000"/>
              </w:rPr>
              <w:t>Not Applicable</w:t>
            </w:r>
          </w:p>
        </w:tc>
      </w:tr>
      <w:tr w:rsidR="00B87B92" w14:paraId="45EFC8C1" w14:textId="77777777">
        <w:trPr>
          <w:gridAfter w:val="1"/>
          <w:wAfter w:w="3618"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6A08E09B" w14:textId="77777777" w:rsidR="00B87B92" w:rsidRDefault="00412B45">
            <w:pPr>
              <w:pStyle w:val="PlainText"/>
              <w:ind w:left="144"/>
              <w:rPr>
                <w:rFonts w:ascii="Arial" w:hAnsi="Arial" w:cs="Arial"/>
                <w:color w:val="000000"/>
              </w:rPr>
            </w:pPr>
            <w:r>
              <w:rPr>
                <w:rFonts w:ascii="Arial" w:hAnsi="Arial" w:cs="Arial"/>
                <w:color w:val="000000"/>
              </w:rPr>
              <w:t>X</w:t>
            </w:r>
          </w:p>
        </w:tc>
        <w:tc>
          <w:tcPr>
            <w:tcW w:w="6030" w:type="dxa"/>
            <w:tcBorders>
              <w:top w:val="nil"/>
              <w:left w:val="single" w:sz="4" w:space="0" w:color="auto"/>
              <w:bottom w:val="nil"/>
              <w:right w:val="nil"/>
            </w:tcBorders>
          </w:tcPr>
          <w:p w14:paraId="719D987C" w14:textId="77777777" w:rsidR="00B87B92" w:rsidRDefault="00B87B92">
            <w:pPr>
              <w:pStyle w:val="PlainText"/>
              <w:rPr>
                <w:rFonts w:ascii="Arial" w:hAnsi="Arial" w:cs="Arial"/>
                <w:color w:val="000000"/>
              </w:rPr>
            </w:pPr>
            <w:r>
              <w:rPr>
                <w:rFonts w:ascii="Arial" w:hAnsi="Arial" w:cs="Arial"/>
                <w:color w:val="000000"/>
              </w:rPr>
              <w:t>Daily</w:t>
            </w:r>
          </w:p>
        </w:tc>
      </w:tr>
      <w:tr w:rsidR="00B87B92" w14:paraId="6059DB93" w14:textId="77777777">
        <w:trPr>
          <w:gridAfter w:val="1"/>
          <w:wAfter w:w="3618"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1AF569C2" w14:textId="77777777" w:rsidR="00B87B92" w:rsidRDefault="00B87B92">
            <w:pPr>
              <w:pStyle w:val="PlainText"/>
              <w:ind w:left="144"/>
              <w:rPr>
                <w:rFonts w:ascii="Arial" w:hAnsi="Arial" w:cs="Arial"/>
                <w:color w:val="000000"/>
              </w:rPr>
            </w:pPr>
          </w:p>
        </w:tc>
        <w:tc>
          <w:tcPr>
            <w:tcW w:w="6030" w:type="dxa"/>
            <w:tcBorders>
              <w:top w:val="nil"/>
              <w:left w:val="single" w:sz="4" w:space="0" w:color="auto"/>
              <w:bottom w:val="nil"/>
              <w:right w:val="nil"/>
            </w:tcBorders>
          </w:tcPr>
          <w:p w14:paraId="53E7028E" w14:textId="77777777" w:rsidR="00B87B92" w:rsidRDefault="00B87B92">
            <w:pPr>
              <w:pStyle w:val="PlainText"/>
              <w:rPr>
                <w:rFonts w:ascii="Arial" w:hAnsi="Arial" w:cs="Arial"/>
                <w:color w:val="000000"/>
              </w:rPr>
            </w:pPr>
            <w:r>
              <w:rPr>
                <w:rFonts w:ascii="Arial" w:hAnsi="Arial" w:cs="Arial"/>
                <w:color w:val="000000"/>
              </w:rPr>
              <w:t>Twice a day</w:t>
            </w:r>
          </w:p>
        </w:tc>
      </w:tr>
      <w:tr w:rsidR="00B87B92" w14:paraId="68CB4D35" w14:textId="77777777">
        <w:trPr>
          <w:gridAfter w:val="1"/>
          <w:wAfter w:w="3618"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72497602" w14:textId="77777777" w:rsidR="00B87B92" w:rsidRDefault="00B87B92">
            <w:pPr>
              <w:pStyle w:val="PlainText"/>
              <w:ind w:left="144"/>
              <w:rPr>
                <w:rFonts w:ascii="Arial" w:hAnsi="Arial" w:cs="Arial"/>
                <w:color w:val="000000"/>
              </w:rPr>
            </w:pPr>
          </w:p>
        </w:tc>
        <w:tc>
          <w:tcPr>
            <w:tcW w:w="6030" w:type="dxa"/>
            <w:tcBorders>
              <w:top w:val="nil"/>
              <w:left w:val="single" w:sz="4" w:space="0" w:color="auto"/>
              <w:bottom w:val="nil"/>
              <w:right w:val="nil"/>
            </w:tcBorders>
          </w:tcPr>
          <w:p w14:paraId="0741223E" w14:textId="77777777" w:rsidR="00B87B92" w:rsidRDefault="00B87B92">
            <w:pPr>
              <w:pStyle w:val="PlainText"/>
              <w:rPr>
                <w:rFonts w:ascii="Arial" w:hAnsi="Arial" w:cs="Arial"/>
                <w:color w:val="000000"/>
              </w:rPr>
            </w:pPr>
            <w:r>
              <w:rPr>
                <w:rFonts w:ascii="Arial" w:hAnsi="Arial" w:cs="Arial"/>
                <w:color w:val="000000"/>
              </w:rPr>
              <w:t>Once a week</w:t>
            </w:r>
          </w:p>
        </w:tc>
      </w:tr>
      <w:tr w:rsidR="00B87B92" w14:paraId="6BF8D666" w14:textId="77777777">
        <w:trPr>
          <w:gridAfter w:val="1"/>
          <w:wAfter w:w="3618" w:type="dxa"/>
          <w:trHeight w:val="305"/>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5A5DDC4B" w14:textId="77777777" w:rsidR="00B87B92" w:rsidRDefault="00B87B92">
            <w:pPr>
              <w:pStyle w:val="PlainText"/>
              <w:ind w:left="144"/>
              <w:rPr>
                <w:rFonts w:ascii="Arial" w:hAnsi="Arial" w:cs="Arial"/>
                <w:color w:val="000000"/>
              </w:rPr>
            </w:pPr>
          </w:p>
        </w:tc>
        <w:tc>
          <w:tcPr>
            <w:tcW w:w="6030" w:type="dxa"/>
            <w:tcBorders>
              <w:top w:val="nil"/>
              <w:left w:val="single" w:sz="4" w:space="0" w:color="auto"/>
              <w:bottom w:val="nil"/>
              <w:right w:val="nil"/>
            </w:tcBorders>
          </w:tcPr>
          <w:p w14:paraId="5DD9149E" w14:textId="77777777" w:rsidR="00B87B92" w:rsidRDefault="00B87B92">
            <w:pPr>
              <w:pStyle w:val="PlainText"/>
              <w:rPr>
                <w:rFonts w:ascii="Arial" w:hAnsi="Arial" w:cs="Arial"/>
                <w:color w:val="000000"/>
              </w:rPr>
            </w:pPr>
            <w:r>
              <w:rPr>
                <w:rFonts w:ascii="Arial" w:hAnsi="Arial" w:cs="Arial"/>
                <w:color w:val="000000"/>
              </w:rPr>
              <w:t>Twice a week</w:t>
            </w:r>
          </w:p>
        </w:tc>
      </w:tr>
      <w:tr w:rsidR="00B87B92" w14:paraId="1B8569E1" w14:textId="77777777">
        <w:trPr>
          <w:gridAfter w:val="1"/>
          <w:wAfter w:w="3618"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44460190" w14:textId="77777777" w:rsidR="00B87B92" w:rsidRDefault="00B87B92">
            <w:pPr>
              <w:pStyle w:val="PlainText"/>
              <w:ind w:left="144"/>
              <w:rPr>
                <w:rFonts w:ascii="Arial" w:hAnsi="Arial" w:cs="Arial"/>
                <w:color w:val="000000"/>
              </w:rPr>
            </w:pPr>
          </w:p>
        </w:tc>
        <w:tc>
          <w:tcPr>
            <w:tcW w:w="6030" w:type="dxa"/>
            <w:tcBorders>
              <w:top w:val="nil"/>
              <w:left w:val="single" w:sz="4" w:space="0" w:color="auto"/>
              <w:bottom w:val="nil"/>
              <w:right w:val="nil"/>
            </w:tcBorders>
          </w:tcPr>
          <w:p w14:paraId="4CB6CA8D" w14:textId="77777777" w:rsidR="00B87B92" w:rsidRDefault="00B87B92">
            <w:pPr>
              <w:pStyle w:val="PlainText"/>
              <w:rPr>
                <w:rFonts w:ascii="Arial" w:hAnsi="Arial" w:cs="Arial"/>
                <w:color w:val="000000"/>
              </w:rPr>
            </w:pPr>
            <w:r>
              <w:rPr>
                <w:rFonts w:ascii="Arial" w:hAnsi="Arial" w:cs="Arial"/>
                <w:color w:val="000000"/>
              </w:rPr>
              <w:t>Other  (explain below)</w:t>
            </w:r>
          </w:p>
        </w:tc>
      </w:tr>
      <w:tr w:rsidR="00B87B92" w14:paraId="38A61F96" w14:textId="77777777">
        <w:trPr>
          <w:gridBefore w:val="1"/>
          <w:wBefore w:w="540" w:type="dxa"/>
        </w:trPr>
        <w:tc>
          <w:tcPr>
            <w:tcW w:w="9648" w:type="dxa"/>
            <w:gridSpan w:val="2"/>
            <w:tcBorders>
              <w:top w:val="single" w:sz="4" w:space="0" w:color="auto"/>
              <w:left w:val="single" w:sz="4" w:space="0" w:color="auto"/>
              <w:bottom w:val="single" w:sz="4" w:space="0" w:color="auto"/>
              <w:right w:val="single" w:sz="4" w:space="0" w:color="auto"/>
            </w:tcBorders>
            <w:shd w:val="clear" w:color="auto" w:fill="D9D9D9"/>
          </w:tcPr>
          <w:p w14:paraId="683B8A5E"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4F3829BD" w14:textId="77777777" w:rsidR="00B87B92" w:rsidRDefault="00B87B92">
            <w:pPr>
              <w:pStyle w:val="Level1"/>
              <w:widowControl/>
              <w:tabs>
                <w:tab w:val="left" w:pos="360"/>
              </w:tabs>
              <w:rPr>
                <w:rFonts w:ascii="Arial" w:hAnsi="Arial" w:cs="Arial"/>
                <w:color w:val="000000"/>
                <w:sz w:val="20"/>
                <w:szCs w:val="20"/>
              </w:rPr>
            </w:pPr>
          </w:p>
        </w:tc>
      </w:tr>
    </w:tbl>
    <w:p w14:paraId="581694DC" w14:textId="77777777" w:rsidR="00B87B92" w:rsidRDefault="00B87B92">
      <w:pPr>
        <w:tabs>
          <w:tab w:val="left" w:pos="360"/>
        </w:tabs>
        <w:suppressAutoHyphens/>
        <w:ind w:right="390"/>
        <w:rPr>
          <w:rFonts w:ascii="Arial" w:hAnsi="Arial" w:cs="Arial"/>
          <w:color w:val="000000"/>
        </w:rPr>
      </w:pPr>
    </w:p>
    <w:p w14:paraId="75598DD1" w14:textId="77777777" w:rsidR="00B87B92" w:rsidRDefault="00B87B92">
      <w:pPr>
        <w:suppressAutoHyphens/>
        <w:ind w:left="360" w:right="390"/>
        <w:rPr>
          <w:rFonts w:ascii="Arial" w:hAnsi="Arial" w:cs="Arial"/>
          <w:color w:val="000000"/>
        </w:rPr>
      </w:pPr>
      <w:r>
        <w:rPr>
          <w:rFonts w:ascii="Arial" w:hAnsi="Arial" w:cs="Arial"/>
          <w:color w:val="000000"/>
        </w:rPr>
        <w:t xml:space="preserve">D.  Criteria for removing animals from the </w:t>
      </w:r>
      <w:r w:rsidR="00C14033">
        <w:rPr>
          <w:rFonts w:ascii="Arial" w:hAnsi="Arial" w:cs="Arial"/>
          <w:color w:val="000000"/>
        </w:rPr>
        <w:t>study (</w:t>
      </w:r>
      <w:r>
        <w:rPr>
          <w:rFonts w:ascii="Arial" w:hAnsi="Arial" w:cs="Arial"/>
          <w:color w:val="000000"/>
        </w:rPr>
        <w:t>Check all that apply):</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7945"/>
        <w:gridCol w:w="1703"/>
      </w:tblGrid>
      <w:tr w:rsidR="00B87B92" w14:paraId="540D4AEA" w14:textId="77777777">
        <w:trPr>
          <w:gridAfter w:val="1"/>
          <w:wAfter w:w="1703"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07A27939" w14:textId="77777777" w:rsidR="00B87B92" w:rsidRDefault="00B87B92">
            <w:pPr>
              <w:pStyle w:val="PlainText"/>
              <w:ind w:left="144"/>
              <w:rPr>
                <w:rFonts w:ascii="Arial" w:hAnsi="Arial" w:cs="Arial"/>
                <w:color w:val="000000"/>
              </w:rPr>
            </w:pPr>
          </w:p>
        </w:tc>
        <w:tc>
          <w:tcPr>
            <w:tcW w:w="7945" w:type="dxa"/>
            <w:tcBorders>
              <w:top w:val="nil"/>
              <w:left w:val="single" w:sz="4" w:space="0" w:color="auto"/>
              <w:bottom w:val="nil"/>
              <w:right w:val="nil"/>
            </w:tcBorders>
          </w:tcPr>
          <w:p w14:paraId="7F114191" w14:textId="77777777" w:rsidR="00B87B92" w:rsidRDefault="00B87B92">
            <w:pPr>
              <w:pStyle w:val="PlainText"/>
              <w:rPr>
                <w:rFonts w:ascii="Arial" w:hAnsi="Arial" w:cs="Arial"/>
                <w:color w:val="000000"/>
              </w:rPr>
            </w:pPr>
            <w:r>
              <w:rPr>
                <w:rFonts w:ascii="Arial" w:hAnsi="Arial" w:cs="Arial"/>
                <w:color w:val="000000"/>
              </w:rPr>
              <w:t>Not Applicable</w:t>
            </w:r>
          </w:p>
        </w:tc>
      </w:tr>
      <w:tr w:rsidR="00B87B92" w14:paraId="03855BB4" w14:textId="77777777">
        <w:trPr>
          <w:gridAfter w:val="1"/>
          <w:wAfter w:w="1703"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1CFFDAF0" w14:textId="77777777" w:rsidR="00B87B92" w:rsidRDefault="00412B45" w:rsidP="00412B45">
            <w:pPr>
              <w:pStyle w:val="PlainText"/>
              <w:rPr>
                <w:rFonts w:ascii="Arial" w:hAnsi="Arial" w:cs="Arial"/>
                <w:color w:val="000000"/>
              </w:rPr>
            </w:pPr>
            <w:r>
              <w:rPr>
                <w:rFonts w:ascii="Arial" w:hAnsi="Arial" w:cs="Arial"/>
                <w:color w:val="000000"/>
              </w:rPr>
              <w:t>X</w:t>
            </w:r>
            <w:r w:rsidR="00B87B92">
              <w:rPr>
                <w:rFonts w:ascii="Arial" w:hAnsi="Arial" w:cs="Arial"/>
                <w:color w:val="000000"/>
              </w:rPr>
              <w:tab/>
            </w:r>
          </w:p>
        </w:tc>
        <w:tc>
          <w:tcPr>
            <w:tcW w:w="7945" w:type="dxa"/>
            <w:tcBorders>
              <w:top w:val="nil"/>
              <w:left w:val="single" w:sz="4" w:space="0" w:color="auto"/>
              <w:bottom w:val="nil"/>
              <w:right w:val="nil"/>
            </w:tcBorders>
          </w:tcPr>
          <w:p w14:paraId="1E7EDA31" w14:textId="77777777" w:rsidR="00B87B92" w:rsidRDefault="00B87B92">
            <w:pPr>
              <w:pStyle w:val="PlainText"/>
              <w:rPr>
                <w:rFonts w:ascii="Arial" w:hAnsi="Arial" w:cs="Arial"/>
                <w:color w:val="000000"/>
              </w:rPr>
            </w:pPr>
            <w:r>
              <w:rPr>
                <w:rFonts w:ascii="Arial" w:hAnsi="Arial" w:cs="Arial"/>
                <w:color w:val="000000"/>
              </w:rPr>
              <w:t>Veterinary recommendation</w:t>
            </w:r>
          </w:p>
        </w:tc>
      </w:tr>
      <w:tr w:rsidR="00B87B92" w14:paraId="10331850" w14:textId="77777777">
        <w:trPr>
          <w:gridAfter w:val="1"/>
          <w:wAfter w:w="1703" w:type="dxa"/>
          <w:trHeight w:val="197"/>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2E1BA9F6" w14:textId="77777777" w:rsidR="00B87B92" w:rsidRDefault="00412B45">
            <w:pPr>
              <w:pStyle w:val="PlainText"/>
              <w:ind w:left="144"/>
              <w:rPr>
                <w:rFonts w:ascii="Arial" w:hAnsi="Arial" w:cs="Arial"/>
                <w:color w:val="000000"/>
              </w:rPr>
            </w:pPr>
            <w:r>
              <w:rPr>
                <w:rFonts w:ascii="Arial" w:hAnsi="Arial" w:cs="Arial"/>
                <w:color w:val="000000"/>
              </w:rPr>
              <w:t>X</w:t>
            </w:r>
          </w:p>
        </w:tc>
        <w:tc>
          <w:tcPr>
            <w:tcW w:w="7945" w:type="dxa"/>
            <w:tcBorders>
              <w:top w:val="nil"/>
              <w:left w:val="single" w:sz="4" w:space="0" w:color="auto"/>
              <w:bottom w:val="nil"/>
              <w:right w:val="nil"/>
            </w:tcBorders>
          </w:tcPr>
          <w:p w14:paraId="7654043A" w14:textId="77777777" w:rsidR="00B87B92" w:rsidRDefault="00B87B92">
            <w:pPr>
              <w:pStyle w:val="PlainText"/>
              <w:rPr>
                <w:rFonts w:ascii="Arial" w:hAnsi="Arial" w:cs="Arial"/>
                <w:color w:val="000000"/>
              </w:rPr>
            </w:pPr>
            <w:r>
              <w:rPr>
                <w:rFonts w:ascii="Arial" w:hAnsi="Arial" w:cs="Arial"/>
                <w:color w:val="000000"/>
              </w:rPr>
              <w:t>Weight loss more than 15% of body weight</w:t>
            </w:r>
          </w:p>
        </w:tc>
      </w:tr>
      <w:tr w:rsidR="00B87B92" w14:paraId="3EF846AC" w14:textId="77777777">
        <w:trPr>
          <w:gridAfter w:val="1"/>
          <w:wAfter w:w="1703"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133876A1" w14:textId="77777777" w:rsidR="00B87B92" w:rsidRDefault="00412B45">
            <w:pPr>
              <w:pStyle w:val="PlainText"/>
              <w:ind w:left="144"/>
              <w:rPr>
                <w:rFonts w:ascii="Arial" w:hAnsi="Arial" w:cs="Arial"/>
                <w:color w:val="000000"/>
              </w:rPr>
            </w:pPr>
            <w:r>
              <w:rPr>
                <w:rFonts w:ascii="Arial" w:hAnsi="Arial" w:cs="Arial"/>
                <w:color w:val="000000"/>
              </w:rPr>
              <w:t>X</w:t>
            </w:r>
          </w:p>
        </w:tc>
        <w:tc>
          <w:tcPr>
            <w:tcW w:w="7945" w:type="dxa"/>
            <w:tcBorders>
              <w:top w:val="nil"/>
              <w:left w:val="single" w:sz="4" w:space="0" w:color="auto"/>
              <w:bottom w:val="nil"/>
              <w:right w:val="nil"/>
            </w:tcBorders>
          </w:tcPr>
          <w:p w14:paraId="782BAF7D" w14:textId="77777777" w:rsidR="00B87B92" w:rsidRDefault="00B87B92">
            <w:pPr>
              <w:pStyle w:val="PlainText"/>
              <w:rPr>
                <w:rFonts w:ascii="Arial" w:hAnsi="Arial" w:cs="Arial"/>
                <w:color w:val="000000"/>
              </w:rPr>
            </w:pPr>
            <w:r>
              <w:rPr>
                <w:rFonts w:ascii="Arial" w:hAnsi="Arial" w:cs="Arial"/>
                <w:color w:val="000000"/>
              </w:rPr>
              <w:t>Inability to ambulate properly</w:t>
            </w:r>
          </w:p>
        </w:tc>
      </w:tr>
      <w:tr w:rsidR="00B87B92" w14:paraId="4685A110" w14:textId="77777777">
        <w:trPr>
          <w:gridAfter w:val="1"/>
          <w:wAfter w:w="1703"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55BBFC7D" w14:textId="77777777" w:rsidR="00B87B92" w:rsidRDefault="00412B45">
            <w:pPr>
              <w:pStyle w:val="PlainText"/>
              <w:ind w:left="144"/>
              <w:rPr>
                <w:rFonts w:ascii="Arial" w:hAnsi="Arial" w:cs="Arial"/>
                <w:color w:val="000000"/>
              </w:rPr>
            </w:pPr>
            <w:r>
              <w:rPr>
                <w:rFonts w:ascii="Arial" w:hAnsi="Arial" w:cs="Arial"/>
                <w:color w:val="000000"/>
              </w:rPr>
              <w:t>X</w:t>
            </w:r>
          </w:p>
        </w:tc>
        <w:tc>
          <w:tcPr>
            <w:tcW w:w="7945" w:type="dxa"/>
            <w:tcBorders>
              <w:top w:val="nil"/>
              <w:left w:val="single" w:sz="4" w:space="0" w:color="auto"/>
              <w:bottom w:val="nil"/>
              <w:right w:val="nil"/>
            </w:tcBorders>
          </w:tcPr>
          <w:p w14:paraId="27D2369B" w14:textId="77777777" w:rsidR="00B87B92" w:rsidRDefault="00B87B92">
            <w:pPr>
              <w:pStyle w:val="PlainText"/>
              <w:rPr>
                <w:rFonts w:ascii="Arial" w:hAnsi="Arial" w:cs="Arial"/>
                <w:color w:val="000000"/>
              </w:rPr>
            </w:pPr>
            <w:r>
              <w:rPr>
                <w:rFonts w:ascii="Arial" w:hAnsi="Arial" w:cs="Arial"/>
                <w:color w:val="000000"/>
              </w:rPr>
              <w:t>Inability to eat or drink adequately</w:t>
            </w:r>
          </w:p>
        </w:tc>
      </w:tr>
      <w:tr w:rsidR="00B87B92" w14:paraId="5751F81C" w14:textId="77777777">
        <w:trPr>
          <w:gridAfter w:val="1"/>
          <w:wAfter w:w="1703"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0F80CAF7" w14:textId="77777777" w:rsidR="00B87B92" w:rsidRDefault="00B87B92">
            <w:pPr>
              <w:pStyle w:val="PlainText"/>
              <w:ind w:left="144"/>
              <w:rPr>
                <w:rFonts w:ascii="Arial" w:hAnsi="Arial" w:cs="Arial"/>
                <w:color w:val="000000"/>
              </w:rPr>
            </w:pPr>
          </w:p>
        </w:tc>
        <w:tc>
          <w:tcPr>
            <w:tcW w:w="7945" w:type="dxa"/>
            <w:tcBorders>
              <w:top w:val="nil"/>
              <w:left w:val="single" w:sz="4" w:space="0" w:color="auto"/>
              <w:bottom w:val="nil"/>
              <w:right w:val="nil"/>
            </w:tcBorders>
          </w:tcPr>
          <w:p w14:paraId="5AF72BA3" w14:textId="77777777" w:rsidR="00B87B92" w:rsidRDefault="00B87B92">
            <w:pPr>
              <w:pStyle w:val="PlainText"/>
              <w:rPr>
                <w:rFonts w:ascii="Arial" w:hAnsi="Arial" w:cs="Arial"/>
                <w:color w:val="000000"/>
              </w:rPr>
            </w:pPr>
            <w:r>
              <w:rPr>
                <w:rFonts w:ascii="Arial" w:hAnsi="Arial" w:cs="Arial"/>
                <w:color w:val="000000"/>
              </w:rPr>
              <w:t>Reduced response to stimuli</w:t>
            </w:r>
          </w:p>
        </w:tc>
      </w:tr>
      <w:tr w:rsidR="00B87B92" w14:paraId="66E32AE3" w14:textId="77777777">
        <w:trPr>
          <w:gridAfter w:val="1"/>
          <w:wAfter w:w="1703"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7EA83996" w14:textId="77777777" w:rsidR="00B87B92" w:rsidRDefault="00B87B92">
            <w:pPr>
              <w:pStyle w:val="PlainText"/>
              <w:ind w:left="144"/>
              <w:rPr>
                <w:rFonts w:ascii="Arial" w:hAnsi="Arial" w:cs="Arial"/>
                <w:color w:val="000000"/>
              </w:rPr>
            </w:pPr>
          </w:p>
        </w:tc>
        <w:tc>
          <w:tcPr>
            <w:tcW w:w="7945" w:type="dxa"/>
            <w:tcBorders>
              <w:top w:val="nil"/>
              <w:left w:val="single" w:sz="4" w:space="0" w:color="auto"/>
              <w:bottom w:val="nil"/>
              <w:right w:val="nil"/>
            </w:tcBorders>
          </w:tcPr>
          <w:p w14:paraId="16B63385" w14:textId="77777777" w:rsidR="00B87B92" w:rsidRDefault="00B87B92">
            <w:pPr>
              <w:pStyle w:val="PlainText"/>
              <w:rPr>
                <w:rFonts w:ascii="Arial" w:hAnsi="Arial" w:cs="Arial"/>
                <w:color w:val="000000"/>
              </w:rPr>
            </w:pPr>
            <w:r>
              <w:rPr>
                <w:rFonts w:ascii="Arial" w:hAnsi="Arial" w:cs="Arial"/>
                <w:color w:val="000000"/>
              </w:rPr>
              <w:t>Other</w:t>
            </w:r>
          </w:p>
        </w:tc>
      </w:tr>
      <w:tr w:rsidR="00B87B92" w14:paraId="5025653E" w14:textId="77777777">
        <w:trPr>
          <w:gridBefore w:val="1"/>
          <w:wBefore w:w="540" w:type="dxa"/>
        </w:trPr>
        <w:tc>
          <w:tcPr>
            <w:tcW w:w="9648" w:type="dxa"/>
            <w:gridSpan w:val="2"/>
            <w:tcBorders>
              <w:top w:val="single" w:sz="4" w:space="0" w:color="auto"/>
              <w:left w:val="single" w:sz="4" w:space="0" w:color="auto"/>
              <w:bottom w:val="single" w:sz="4" w:space="0" w:color="auto"/>
              <w:right w:val="single" w:sz="4" w:space="0" w:color="auto"/>
            </w:tcBorders>
            <w:shd w:val="clear" w:color="auto" w:fill="D9D9D9"/>
          </w:tcPr>
          <w:p w14:paraId="33F141CC"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49760833" w14:textId="77777777" w:rsidR="00B87B92" w:rsidRDefault="00B87B92">
            <w:pPr>
              <w:pStyle w:val="Level1"/>
              <w:widowControl/>
              <w:tabs>
                <w:tab w:val="left" w:pos="360"/>
              </w:tabs>
              <w:rPr>
                <w:rFonts w:ascii="Arial" w:hAnsi="Arial" w:cs="Arial"/>
                <w:color w:val="000000"/>
                <w:sz w:val="20"/>
                <w:szCs w:val="20"/>
              </w:rPr>
            </w:pPr>
          </w:p>
        </w:tc>
      </w:tr>
    </w:tbl>
    <w:p w14:paraId="45A9D7C3" w14:textId="77777777" w:rsidR="00B87B92" w:rsidRDefault="00B87B92">
      <w:pPr>
        <w:pStyle w:val="Heading5"/>
        <w:jc w:val="left"/>
        <w:rPr>
          <w:rFonts w:ascii="Arial" w:hAnsi="Arial" w:cs="Arial"/>
          <w:b w:val="0"/>
          <w:bCs w:val="0"/>
          <w:color w:val="000000"/>
        </w:rPr>
      </w:pPr>
    </w:p>
    <w:p w14:paraId="1FC71E52" w14:textId="77777777" w:rsidR="00B87B92" w:rsidRDefault="00B87B92">
      <w:pPr>
        <w:pStyle w:val="Heading5"/>
        <w:jc w:val="left"/>
        <w:rPr>
          <w:rFonts w:ascii="Arial" w:hAnsi="Arial" w:cs="Arial"/>
          <w:b w:val="0"/>
          <w:bCs w:val="0"/>
          <w:color w:val="000000"/>
        </w:rPr>
      </w:pPr>
      <w:r>
        <w:rPr>
          <w:rFonts w:ascii="Arial" w:hAnsi="Arial" w:cs="Arial"/>
          <w:b w:val="0"/>
          <w:bCs w:val="0"/>
          <w:color w:val="000000"/>
        </w:rPr>
        <w:t xml:space="preserve">7. </w:t>
      </w:r>
      <w:r w:rsidR="00C14033">
        <w:rPr>
          <w:rFonts w:ascii="Arial" w:hAnsi="Arial" w:cs="Arial"/>
          <w:b w:val="0"/>
          <w:bCs w:val="0"/>
          <w:color w:val="000000"/>
        </w:rPr>
        <w:t>RESTRAINT -</w:t>
      </w:r>
      <w:r>
        <w:rPr>
          <w:rFonts w:ascii="Arial" w:hAnsi="Arial" w:cs="Arial"/>
          <w:b w:val="0"/>
          <w:bCs w:val="0"/>
          <w:color w:val="000000"/>
        </w:rPr>
        <w:t xml:space="preserve"> Check one</w:t>
      </w:r>
    </w:p>
    <w:tbl>
      <w:tblPr>
        <w:tblW w:w="10316"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60"/>
        <w:gridCol w:w="90"/>
        <w:gridCol w:w="9630"/>
        <w:gridCol w:w="236"/>
      </w:tblGrid>
      <w:tr w:rsidR="00B87B92" w14:paraId="4345251C" w14:textId="77777777" w:rsidTr="00502331">
        <w:trPr>
          <w:gridAfter w:val="1"/>
          <w:wAfter w:w="236"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34E2F865"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026014E9" w14:textId="77777777" w:rsidR="00B87B92" w:rsidRDefault="00B87B92">
            <w:pPr>
              <w:pStyle w:val="PlainText"/>
              <w:ind w:right="-1260"/>
              <w:rPr>
                <w:rFonts w:ascii="Arial" w:hAnsi="Arial" w:cs="Arial"/>
                <w:color w:val="000000"/>
              </w:rPr>
            </w:pPr>
            <w:r>
              <w:rPr>
                <w:rFonts w:ascii="Arial" w:hAnsi="Arial" w:cs="Arial"/>
                <w:color w:val="000000"/>
              </w:rPr>
              <w:t xml:space="preserve">Routine Restraint - confined manually i.e. restraint used for injections or in a standard species specific </w:t>
            </w:r>
          </w:p>
          <w:p w14:paraId="3B0ED66F" w14:textId="77777777" w:rsidR="00B87B92" w:rsidRDefault="00B87B92">
            <w:pPr>
              <w:pStyle w:val="PlainText"/>
              <w:ind w:right="-1260"/>
              <w:rPr>
                <w:rFonts w:ascii="Arial" w:hAnsi="Arial" w:cs="Arial"/>
                <w:color w:val="000000"/>
              </w:rPr>
            </w:pPr>
            <w:r>
              <w:rPr>
                <w:rFonts w:ascii="Arial" w:hAnsi="Arial" w:cs="Arial"/>
                <w:color w:val="000000"/>
              </w:rPr>
              <w:t>restraint device for &lt; than 15 min.)</w:t>
            </w:r>
          </w:p>
        </w:tc>
      </w:tr>
      <w:tr w:rsidR="00B87B92" w14:paraId="444321E0" w14:textId="77777777" w:rsidTr="00502331">
        <w:trPr>
          <w:gridAfter w:val="1"/>
          <w:wAfter w:w="236"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4EAD8A46"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729E76DE" w14:textId="77777777" w:rsidR="00B87B92" w:rsidRDefault="00B87B92">
            <w:pPr>
              <w:pStyle w:val="PlainText"/>
              <w:rPr>
                <w:rFonts w:ascii="Arial" w:hAnsi="Arial" w:cs="Arial"/>
                <w:color w:val="000000"/>
              </w:rPr>
            </w:pPr>
            <w:r>
              <w:rPr>
                <w:rFonts w:ascii="Arial" w:hAnsi="Arial" w:cs="Arial"/>
                <w:color w:val="000000"/>
              </w:rPr>
              <w:t>Non-routine i.e. Primate housing, rodent restraint in inhalation chambers, restraint device &gt; than 15 min.</w:t>
            </w:r>
          </w:p>
        </w:tc>
      </w:tr>
      <w:tr w:rsidR="00B87B92" w14:paraId="285E3B34" w14:textId="77777777" w:rsidTr="00502331">
        <w:trPr>
          <w:gridBefore w:val="1"/>
          <w:wBefore w:w="360" w:type="dxa"/>
        </w:trPr>
        <w:tc>
          <w:tcPr>
            <w:tcW w:w="9956" w:type="dxa"/>
            <w:gridSpan w:val="3"/>
            <w:tcBorders>
              <w:top w:val="single" w:sz="4" w:space="0" w:color="auto"/>
              <w:left w:val="single" w:sz="4" w:space="0" w:color="auto"/>
              <w:bottom w:val="single" w:sz="4" w:space="0" w:color="auto"/>
              <w:right w:val="single" w:sz="4" w:space="0" w:color="auto"/>
            </w:tcBorders>
            <w:shd w:val="clear" w:color="auto" w:fill="D9D9D9"/>
          </w:tcPr>
          <w:p w14:paraId="5E7778B2"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Restraint device employed and justification:  Explain here:</w:t>
            </w:r>
            <w:r w:rsidR="00412B45">
              <w:rPr>
                <w:rFonts w:ascii="Arial" w:hAnsi="Arial" w:cs="Arial"/>
                <w:b/>
                <w:bCs/>
                <w:color w:val="000000"/>
                <w:sz w:val="20"/>
                <w:szCs w:val="20"/>
              </w:rPr>
              <w:t xml:space="preserve"> </w:t>
            </w:r>
            <w:r w:rsidR="00412B45">
              <w:rPr>
                <w:rFonts w:ascii="Arial" w:hAnsi="Arial" w:cs="Arial"/>
                <w:color w:val="000000"/>
                <w:sz w:val="20"/>
                <w:szCs w:val="20"/>
              </w:rPr>
              <w:t>A chamber with saturated Isoflurane vapors to induce anesthesia.</w:t>
            </w:r>
            <w:r w:rsidR="00412B45">
              <w:rPr>
                <w:rFonts w:ascii="Arial" w:hAnsi="Arial" w:cs="Arial"/>
                <w:b/>
                <w:bCs/>
                <w:color w:val="000000"/>
                <w:sz w:val="20"/>
                <w:szCs w:val="20"/>
              </w:rPr>
              <w:t xml:space="preserve"> </w:t>
            </w:r>
            <w:r w:rsidR="00412B45">
              <w:rPr>
                <w:rFonts w:ascii="Arial" w:hAnsi="Arial" w:cs="Arial"/>
                <w:color w:val="000000"/>
                <w:sz w:val="20"/>
                <w:szCs w:val="20"/>
              </w:rPr>
              <w:t xml:space="preserve">Rats will be placed in the chamber until </w:t>
            </w:r>
            <w:proofErr w:type="spellStart"/>
            <w:r w:rsidR="00412B45">
              <w:rPr>
                <w:rFonts w:ascii="Arial" w:hAnsi="Arial" w:cs="Arial"/>
                <w:color w:val="000000"/>
                <w:sz w:val="20"/>
                <w:szCs w:val="20"/>
              </w:rPr>
              <w:t>areflexive</w:t>
            </w:r>
            <w:proofErr w:type="spellEnd"/>
            <w:r w:rsidR="00412B45">
              <w:rPr>
                <w:rFonts w:ascii="Arial" w:hAnsi="Arial" w:cs="Arial"/>
                <w:color w:val="000000"/>
                <w:sz w:val="20"/>
                <w:szCs w:val="20"/>
              </w:rPr>
              <w:t>.</w:t>
            </w:r>
          </w:p>
        </w:tc>
      </w:tr>
      <w:tr w:rsidR="00B87B92" w14:paraId="46D72948" w14:textId="77777777" w:rsidTr="00502331">
        <w:trPr>
          <w:gridBefore w:val="1"/>
          <w:wBefore w:w="360" w:type="dxa"/>
        </w:trPr>
        <w:tc>
          <w:tcPr>
            <w:tcW w:w="9956" w:type="dxa"/>
            <w:gridSpan w:val="3"/>
            <w:tcBorders>
              <w:top w:val="single" w:sz="4" w:space="0" w:color="auto"/>
              <w:left w:val="single" w:sz="4" w:space="0" w:color="auto"/>
              <w:bottom w:val="single" w:sz="4" w:space="0" w:color="auto"/>
              <w:right w:val="single" w:sz="4" w:space="0" w:color="auto"/>
            </w:tcBorders>
            <w:shd w:val="clear" w:color="auto" w:fill="D9D9D9"/>
          </w:tcPr>
          <w:p w14:paraId="4211FB01"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Length of time animals are restrained (Minutes/</w:t>
            </w:r>
            <w:proofErr w:type="gramStart"/>
            <w:r>
              <w:rPr>
                <w:rFonts w:ascii="Arial" w:hAnsi="Arial" w:cs="Arial"/>
                <w:b/>
                <w:bCs/>
                <w:color w:val="000000"/>
                <w:sz w:val="20"/>
                <w:szCs w:val="20"/>
              </w:rPr>
              <w:t>Hours)  Please</w:t>
            </w:r>
            <w:proofErr w:type="gramEnd"/>
            <w:r>
              <w:rPr>
                <w:rFonts w:ascii="Arial" w:hAnsi="Arial" w:cs="Arial"/>
                <w:b/>
                <w:bCs/>
                <w:color w:val="000000"/>
                <w:sz w:val="20"/>
                <w:szCs w:val="20"/>
              </w:rPr>
              <w:t xml:space="preserve"> explain here: </w:t>
            </w:r>
            <w:r w:rsidR="00412B45" w:rsidRPr="004B2128">
              <w:rPr>
                <w:rFonts w:ascii="Arial" w:hAnsi="Arial" w:cs="Arial"/>
                <w:bCs/>
                <w:color w:val="000000"/>
                <w:sz w:val="20"/>
                <w:szCs w:val="20"/>
              </w:rPr>
              <w:t xml:space="preserve">Our previous experience shows that confined in our inhalation chamber rats become </w:t>
            </w:r>
            <w:proofErr w:type="spellStart"/>
            <w:r w:rsidR="00412B45" w:rsidRPr="004B2128">
              <w:rPr>
                <w:rFonts w:ascii="Arial" w:hAnsi="Arial" w:cs="Arial"/>
                <w:bCs/>
                <w:color w:val="000000"/>
                <w:sz w:val="20"/>
                <w:szCs w:val="20"/>
              </w:rPr>
              <w:t>areflexive</w:t>
            </w:r>
            <w:proofErr w:type="spellEnd"/>
            <w:r w:rsidR="00412B45" w:rsidRPr="004B2128">
              <w:rPr>
                <w:rFonts w:ascii="Arial" w:hAnsi="Arial" w:cs="Arial"/>
                <w:bCs/>
                <w:color w:val="000000"/>
                <w:sz w:val="20"/>
                <w:szCs w:val="20"/>
              </w:rPr>
              <w:t xml:space="preserve"> in &lt;30s.  </w:t>
            </w:r>
          </w:p>
        </w:tc>
      </w:tr>
      <w:tr w:rsidR="00B87B92" w14:paraId="28910799" w14:textId="77777777" w:rsidTr="00502331">
        <w:trPr>
          <w:gridBefore w:val="1"/>
          <w:wBefore w:w="360" w:type="dxa"/>
        </w:trPr>
        <w:tc>
          <w:tcPr>
            <w:tcW w:w="9956" w:type="dxa"/>
            <w:gridSpan w:val="3"/>
            <w:tcBorders>
              <w:top w:val="single" w:sz="4" w:space="0" w:color="auto"/>
              <w:left w:val="single" w:sz="4" w:space="0" w:color="auto"/>
              <w:bottom w:val="single" w:sz="4" w:space="0" w:color="auto"/>
              <w:right w:val="single" w:sz="4" w:space="0" w:color="auto"/>
            </w:tcBorders>
            <w:shd w:val="clear" w:color="auto" w:fill="D9D9D9"/>
          </w:tcPr>
          <w:p w14:paraId="475799C7"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 xml:space="preserve">During this time will animals be given food and water?  (Depriving animals of food or water requires scientific justification whether for short or long periods of time.)  Please explain here: </w:t>
            </w:r>
            <w:r w:rsidR="00412B45">
              <w:rPr>
                <w:rFonts w:ascii="Arial" w:hAnsi="Arial" w:cs="Arial"/>
                <w:b/>
                <w:bCs/>
                <w:color w:val="000000"/>
                <w:sz w:val="20"/>
                <w:szCs w:val="20"/>
              </w:rPr>
              <w:t>N/A</w:t>
            </w:r>
          </w:p>
          <w:p w14:paraId="06B35358" w14:textId="77777777" w:rsidR="00502331" w:rsidRDefault="00502331">
            <w:pPr>
              <w:pStyle w:val="Level1"/>
              <w:widowControl/>
              <w:tabs>
                <w:tab w:val="left" w:pos="360"/>
              </w:tabs>
              <w:rPr>
                <w:rFonts w:ascii="Arial" w:hAnsi="Arial" w:cs="Arial"/>
                <w:b/>
                <w:bCs/>
                <w:color w:val="000000"/>
                <w:sz w:val="20"/>
                <w:szCs w:val="20"/>
              </w:rPr>
            </w:pPr>
          </w:p>
        </w:tc>
      </w:tr>
    </w:tbl>
    <w:p w14:paraId="5EDD4E00" w14:textId="77777777" w:rsidR="00B87B92" w:rsidRDefault="00B87B92">
      <w:pPr>
        <w:pStyle w:val="Heading4"/>
        <w:rPr>
          <w:b w:val="0"/>
          <w:bCs w:val="0"/>
          <w:color w:val="000000"/>
        </w:rPr>
      </w:pPr>
      <w:r>
        <w:rPr>
          <w:color w:val="000000"/>
        </w:rPr>
        <w:tab/>
      </w:r>
    </w:p>
    <w:p w14:paraId="6B063289" w14:textId="77777777" w:rsidR="00B87B92" w:rsidRDefault="00B87B92">
      <w:pPr>
        <w:pStyle w:val="PlainText"/>
        <w:ind w:left="360"/>
        <w:rPr>
          <w:rFonts w:ascii="Arial" w:hAnsi="Arial" w:cs="Arial"/>
          <w:color w:val="000000"/>
        </w:rPr>
      </w:pPr>
      <w:r>
        <w:rPr>
          <w:rFonts w:ascii="Arial" w:hAnsi="Arial" w:cs="Arial"/>
          <w:color w:val="000000"/>
        </w:rPr>
        <w:t>A.</w:t>
      </w:r>
      <w:r>
        <w:rPr>
          <w:rFonts w:ascii="Arial" w:hAnsi="Arial" w:cs="Arial"/>
          <w:color w:val="000000"/>
        </w:rPr>
        <w:tab/>
        <w:t xml:space="preserve">Movement possible while in the device (check all that apply) </w:t>
      </w: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
        <w:gridCol w:w="9586"/>
      </w:tblGrid>
      <w:tr w:rsidR="00B87B92" w14:paraId="3BA229D7"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67CD981F"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5551BBE5" w14:textId="77777777" w:rsidR="00B87B92" w:rsidRDefault="00B87B92">
            <w:pPr>
              <w:pStyle w:val="PlainText"/>
              <w:ind w:right="-1260"/>
              <w:rPr>
                <w:rFonts w:ascii="Arial" w:hAnsi="Arial" w:cs="Arial"/>
                <w:color w:val="000000"/>
              </w:rPr>
            </w:pPr>
            <w:r>
              <w:rPr>
                <w:rFonts w:ascii="Arial" w:hAnsi="Arial" w:cs="Arial"/>
                <w:color w:val="000000"/>
              </w:rPr>
              <w:t xml:space="preserve">Not applicable </w:t>
            </w:r>
            <w:r>
              <w:rPr>
                <w:rFonts w:ascii="Arial" w:hAnsi="Arial" w:cs="Arial"/>
                <w:b/>
                <w:bCs/>
                <w:color w:val="000000"/>
              </w:rPr>
              <w:t>(if this box is checked proceed to question 8).</w:t>
            </w:r>
          </w:p>
        </w:tc>
      </w:tr>
      <w:tr w:rsidR="00B87B92" w14:paraId="312C188B"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572BFB4A" w14:textId="77777777" w:rsidR="00B87B92" w:rsidRDefault="008718DB">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4D542C16" w14:textId="77777777" w:rsidR="00B87B92" w:rsidRDefault="00B87B92">
            <w:pPr>
              <w:pStyle w:val="PlainText"/>
              <w:ind w:right="-1260"/>
              <w:rPr>
                <w:rFonts w:ascii="Arial" w:hAnsi="Arial" w:cs="Arial"/>
                <w:color w:val="000000"/>
              </w:rPr>
            </w:pPr>
            <w:r>
              <w:rPr>
                <w:rFonts w:ascii="Arial" w:hAnsi="Arial" w:cs="Arial"/>
                <w:color w:val="000000"/>
              </w:rPr>
              <w:t>Restricted ambulation</w:t>
            </w:r>
          </w:p>
        </w:tc>
      </w:tr>
      <w:tr w:rsidR="00B87B92" w14:paraId="0C10739F"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03B64A17"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034513AD" w14:textId="77777777" w:rsidR="00B87B92" w:rsidRDefault="00B87B92">
            <w:pPr>
              <w:pStyle w:val="PlainText"/>
              <w:rPr>
                <w:rFonts w:ascii="Arial" w:hAnsi="Arial" w:cs="Arial"/>
                <w:color w:val="000000"/>
              </w:rPr>
            </w:pPr>
            <w:r>
              <w:rPr>
                <w:rFonts w:ascii="Arial" w:hAnsi="Arial" w:cs="Arial"/>
                <w:color w:val="000000"/>
              </w:rPr>
              <w:t>Normal postural changes</w:t>
            </w:r>
          </w:p>
        </w:tc>
      </w:tr>
      <w:tr w:rsidR="00B87B92" w14:paraId="09AD6F42"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6E304ED6"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4E4D61CA" w14:textId="77777777" w:rsidR="00B87B92" w:rsidRDefault="00B87B92">
            <w:pPr>
              <w:pStyle w:val="PlainText"/>
              <w:rPr>
                <w:rFonts w:ascii="Arial" w:hAnsi="Arial" w:cs="Arial"/>
                <w:color w:val="000000"/>
              </w:rPr>
            </w:pPr>
            <w:r>
              <w:rPr>
                <w:rFonts w:ascii="Arial" w:hAnsi="Arial" w:cs="Arial"/>
                <w:color w:val="000000"/>
              </w:rPr>
              <w:t>Limited postural changes</w:t>
            </w:r>
          </w:p>
        </w:tc>
      </w:tr>
      <w:tr w:rsidR="00B87B92" w14:paraId="6B4F2437"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5D91E787"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416C1ADB" w14:textId="77777777" w:rsidR="00B87B92" w:rsidRDefault="00B87B92">
            <w:pPr>
              <w:pStyle w:val="PlainText"/>
              <w:rPr>
                <w:rFonts w:ascii="Arial" w:hAnsi="Arial" w:cs="Arial"/>
                <w:color w:val="000000"/>
              </w:rPr>
            </w:pPr>
            <w:r>
              <w:rPr>
                <w:rFonts w:ascii="Arial" w:hAnsi="Arial" w:cs="Arial"/>
                <w:color w:val="000000"/>
              </w:rPr>
              <w:t>No movement is allowed</w:t>
            </w:r>
          </w:p>
        </w:tc>
      </w:tr>
    </w:tbl>
    <w:p w14:paraId="562D37F5" w14:textId="77777777" w:rsidR="00B87B92" w:rsidRDefault="00B87B92">
      <w:pPr>
        <w:suppressAutoHyphens/>
        <w:ind w:left="720" w:right="288" w:hanging="360"/>
        <w:rPr>
          <w:rFonts w:ascii="Arial" w:hAnsi="Arial" w:cs="Arial"/>
          <w:color w:val="000000"/>
        </w:rPr>
      </w:pPr>
      <w:r>
        <w:rPr>
          <w:rFonts w:ascii="Arial" w:hAnsi="Arial" w:cs="Arial"/>
          <w:color w:val="000000"/>
        </w:rPr>
        <w:tab/>
        <w:t xml:space="preserve">             </w:t>
      </w:r>
    </w:p>
    <w:p w14:paraId="1FC89416" w14:textId="77777777" w:rsidR="00B87B92" w:rsidRDefault="00B87B92">
      <w:pPr>
        <w:suppressAutoHyphens/>
        <w:ind w:left="720" w:right="288" w:hanging="360"/>
        <w:rPr>
          <w:rFonts w:ascii="Arial" w:hAnsi="Arial" w:cs="Arial"/>
          <w:color w:val="000000"/>
        </w:rPr>
      </w:pPr>
      <w:r>
        <w:rPr>
          <w:rFonts w:ascii="Arial" w:hAnsi="Arial" w:cs="Arial"/>
          <w:color w:val="000000"/>
        </w:rPr>
        <w:t>B.</w:t>
      </w:r>
      <w:r>
        <w:rPr>
          <w:rFonts w:ascii="Arial" w:hAnsi="Arial" w:cs="Arial"/>
          <w:color w:val="000000"/>
        </w:rPr>
        <w:tab/>
        <w:t xml:space="preserve">Describe adverse effects of restraint on behavior, health or </w:t>
      </w:r>
      <w:proofErr w:type="spellStart"/>
      <w:r>
        <w:rPr>
          <w:rFonts w:ascii="Arial" w:hAnsi="Arial" w:cs="Arial"/>
          <w:color w:val="000000"/>
        </w:rPr>
        <w:t>well being</w:t>
      </w:r>
      <w:proofErr w:type="spellEnd"/>
      <w:r>
        <w:rPr>
          <w:rFonts w:ascii="Arial" w:hAnsi="Arial" w:cs="Arial"/>
          <w:color w:val="000000"/>
        </w:rPr>
        <w:t xml:space="preserve"> of the restrained animal: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702B2D32"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6CE5E0EA"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r>
              <w:rPr>
                <w:rFonts w:ascii="Arial" w:hAnsi="Arial" w:cs="Arial"/>
                <w:b/>
                <w:bCs/>
                <w:color w:val="000000"/>
                <w:sz w:val="20"/>
                <w:szCs w:val="20"/>
              </w:rPr>
              <w:tab/>
            </w:r>
            <w:r w:rsidR="008718DB">
              <w:rPr>
                <w:rFonts w:ascii="Arial" w:hAnsi="Arial" w:cs="Arial"/>
                <w:b/>
                <w:bCs/>
                <w:color w:val="000000"/>
                <w:sz w:val="20"/>
                <w:szCs w:val="20"/>
              </w:rPr>
              <w:t>None</w:t>
            </w:r>
          </w:p>
          <w:p w14:paraId="49F25171" w14:textId="77777777" w:rsidR="00B87B92" w:rsidRDefault="00B87B92">
            <w:pPr>
              <w:pStyle w:val="Level1"/>
              <w:widowControl/>
              <w:tabs>
                <w:tab w:val="left" w:pos="360"/>
              </w:tabs>
              <w:rPr>
                <w:rFonts w:ascii="Arial" w:hAnsi="Arial" w:cs="Arial"/>
                <w:color w:val="000000"/>
                <w:sz w:val="20"/>
                <w:szCs w:val="20"/>
              </w:rPr>
            </w:pPr>
          </w:p>
        </w:tc>
      </w:tr>
    </w:tbl>
    <w:p w14:paraId="4371CC80" w14:textId="77777777" w:rsidR="00B87B92" w:rsidRDefault="00B87B92">
      <w:pPr>
        <w:pStyle w:val="Heading6"/>
        <w:tabs>
          <w:tab w:val="left" w:pos="360"/>
        </w:tabs>
        <w:rPr>
          <w:rFonts w:ascii="Arial" w:hAnsi="Arial" w:cs="Arial"/>
          <w:i w:val="0"/>
          <w:iCs w:val="0"/>
          <w:color w:val="000000"/>
          <w:sz w:val="20"/>
          <w:szCs w:val="20"/>
        </w:rPr>
      </w:pPr>
      <w:r>
        <w:rPr>
          <w:b/>
          <w:bCs/>
          <w:i w:val="0"/>
          <w:iCs w:val="0"/>
          <w:color w:val="000000"/>
        </w:rPr>
        <w:tab/>
      </w:r>
      <w:r>
        <w:rPr>
          <w:rFonts w:ascii="Arial" w:hAnsi="Arial" w:cs="Arial"/>
          <w:i w:val="0"/>
          <w:iCs w:val="0"/>
          <w:color w:val="000000"/>
          <w:sz w:val="20"/>
          <w:szCs w:val="20"/>
        </w:rPr>
        <w:t>C.</w:t>
      </w:r>
      <w:r>
        <w:rPr>
          <w:rFonts w:ascii="Arial" w:hAnsi="Arial" w:cs="Arial"/>
          <w:i w:val="0"/>
          <w:iCs w:val="0"/>
          <w:color w:val="000000"/>
          <w:sz w:val="20"/>
          <w:szCs w:val="20"/>
        </w:rPr>
        <w:tab/>
        <w:t>Describe procedure for acclimating animals to non-routine restraint:</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007546F8"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7FBF35B8"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657CD146" w14:textId="77777777" w:rsidR="00B87B92" w:rsidRDefault="00B87B92">
            <w:pPr>
              <w:pStyle w:val="Level1"/>
              <w:widowControl/>
              <w:tabs>
                <w:tab w:val="left" w:pos="360"/>
              </w:tabs>
              <w:rPr>
                <w:rFonts w:ascii="Arial" w:hAnsi="Arial" w:cs="Arial"/>
                <w:color w:val="000000"/>
                <w:sz w:val="20"/>
                <w:szCs w:val="20"/>
              </w:rPr>
            </w:pPr>
          </w:p>
        </w:tc>
      </w:tr>
    </w:tbl>
    <w:p w14:paraId="2E305815" w14:textId="77777777" w:rsidR="00B87B92" w:rsidRDefault="00B87B92">
      <w:pPr>
        <w:suppressAutoHyphens/>
        <w:ind w:left="360" w:right="288" w:hanging="360"/>
        <w:rPr>
          <w:rFonts w:ascii="Arial" w:hAnsi="Arial" w:cs="Arial"/>
          <w:color w:val="000000"/>
        </w:rPr>
      </w:pPr>
    </w:p>
    <w:p w14:paraId="0FAFFC1E" w14:textId="77777777" w:rsidR="00B87B92" w:rsidRDefault="00B87B92">
      <w:pPr>
        <w:ind w:firstLine="360"/>
        <w:rPr>
          <w:rFonts w:ascii="Arial" w:hAnsi="Arial" w:cs="Arial"/>
          <w:color w:val="000000"/>
        </w:rPr>
      </w:pPr>
      <w:r>
        <w:rPr>
          <w:rFonts w:ascii="Arial" w:hAnsi="Arial" w:cs="Arial"/>
          <w:color w:val="000000"/>
        </w:rPr>
        <w:t>D.</w:t>
      </w:r>
      <w:r>
        <w:rPr>
          <w:rFonts w:ascii="Arial" w:hAnsi="Arial" w:cs="Arial"/>
          <w:color w:val="000000"/>
        </w:rPr>
        <w:tab/>
        <w:t xml:space="preserve">How often are animals monitored during non-routine </w:t>
      </w:r>
      <w:r w:rsidR="00C14033">
        <w:rPr>
          <w:rFonts w:ascii="Arial" w:hAnsi="Arial" w:cs="Arial"/>
          <w:color w:val="000000"/>
        </w:rPr>
        <w:t>restraint?</w:t>
      </w:r>
      <w:r>
        <w:rPr>
          <w:rFonts w:ascii="Arial" w:hAnsi="Arial" w:cs="Arial"/>
          <w:color w:val="000000"/>
        </w:rPr>
        <w:t xml:space="preser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218EBBD9"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6D67CBBF"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42005376" w14:textId="77777777" w:rsidR="00B87B92" w:rsidRDefault="00B87B92">
            <w:pPr>
              <w:pStyle w:val="Level1"/>
              <w:widowControl/>
              <w:tabs>
                <w:tab w:val="left" w:pos="360"/>
              </w:tabs>
              <w:rPr>
                <w:rFonts w:ascii="Arial" w:hAnsi="Arial" w:cs="Arial"/>
                <w:color w:val="000000"/>
                <w:sz w:val="20"/>
                <w:szCs w:val="20"/>
              </w:rPr>
            </w:pPr>
          </w:p>
        </w:tc>
      </w:tr>
    </w:tbl>
    <w:p w14:paraId="7BC92F79" w14:textId="77777777" w:rsidR="00B87B92" w:rsidRDefault="00B87B92">
      <w:pPr>
        <w:suppressAutoHyphens/>
        <w:ind w:left="360" w:right="288"/>
        <w:rPr>
          <w:rFonts w:ascii="Arial" w:hAnsi="Arial" w:cs="Arial"/>
          <w:color w:val="000000"/>
        </w:rPr>
      </w:pPr>
    </w:p>
    <w:p w14:paraId="702F2546" w14:textId="77777777" w:rsidR="00B87B92" w:rsidRDefault="00B87B92">
      <w:pPr>
        <w:suppressAutoHyphens/>
        <w:ind w:left="360" w:right="288" w:hanging="360"/>
        <w:rPr>
          <w:rFonts w:ascii="Arial" w:hAnsi="Arial" w:cs="Arial"/>
          <w:color w:val="000000"/>
        </w:rPr>
      </w:pPr>
      <w:r>
        <w:rPr>
          <w:rFonts w:ascii="Arial" w:hAnsi="Arial" w:cs="Arial"/>
          <w:color w:val="000000"/>
        </w:rPr>
        <w:t>8.</w:t>
      </w:r>
      <w:r>
        <w:rPr>
          <w:rFonts w:ascii="Arial" w:hAnsi="Arial" w:cs="Arial"/>
          <w:color w:val="000000"/>
        </w:rPr>
        <w:tab/>
        <w:t>Surgery (check all that apply):</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7"/>
        <w:gridCol w:w="7733"/>
      </w:tblGrid>
      <w:tr w:rsidR="00B87B92" w14:paraId="58832C2D" w14:textId="77777777">
        <w:trPr>
          <w:trHeight w:val="268"/>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5BB5D30F" w14:textId="77777777" w:rsidR="00B87B92" w:rsidRDefault="008718DB">
            <w:pPr>
              <w:pStyle w:val="PlainText"/>
              <w:ind w:left="144"/>
              <w:rPr>
                <w:rFonts w:ascii="Arial" w:hAnsi="Arial" w:cs="Arial"/>
                <w:color w:val="000000"/>
              </w:rPr>
            </w:pPr>
            <w:r>
              <w:rPr>
                <w:rFonts w:ascii="Arial" w:hAnsi="Arial" w:cs="Arial"/>
                <w:color w:val="000000"/>
              </w:rPr>
              <w:t>X</w:t>
            </w:r>
          </w:p>
        </w:tc>
        <w:tc>
          <w:tcPr>
            <w:tcW w:w="7733" w:type="dxa"/>
            <w:tcBorders>
              <w:top w:val="nil"/>
              <w:left w:val="single" w:sz="4" w:space="0" w:color="auto"/>
              <w:bottom w:val="nil"/>
              <w:right w:val="nil"/>
            </w:tcBorders>
          </w:tcPr>
          <w:p w14:paraId="696EBE30" w14:textId="77777777" w:rsidR="00B87B92" w:rsidRDefault="00B87B92">
            <w:pPr>
              <w:pStyle w:val="PlainText"/>
              <w:ind w:right="-3618"/>
              <w:rPr>
                <w:rFonts w:ascii="Arial" w:hAnsi="Arial" w:cs="Arial"/>
                <w:color w:val="000000"/>
              </w:rPr>
            </w:pPr>
            <w:r>
              <w:rPr>
                <w:rFonts w:ascii="Arial" w:hAnsi="Arial" w:cs="Arial"/>
                <w:color w:val="000000"/>
              </w:rPr>
              <w:t xml:space="preserve">No Surgery Involved </w:t>
            </w:r>
            <w:r>
              <w:rPr>
                <w:rFonts w:ascii="Arial" w:hAnsi="Arial" w:cs="Arial"/>
                <w:b/>
                <w:bCs/>
                <w:color w:val="000000"/>
              </w:rPr>
              <w:t>(If you checke</w:t>
            </w:r>
            <w:r w:rsidR="001B79B6">
              <w:rPr>
                <w:rFonts w:ascii="Arial" w:hAnsi="Arial" w:cs="Arial"/>
                <w:b/>
                <w:bCs/>
                <w:color w:val="000000"/>
              </w:rPr>
              <w:t>d this box proceed to question 1</w:t>
            </w:r>
            <w:r w:rsidR="00AC3ABE">
              <w:rPr>
                <w:rFonts w:ascii="Arial" w:hAnsi="Arial" w:cs="Arial"/>
                <w:b/>
                <w:bCs/>
                <w:color w:val="000000"/>
              </w:rPr>
              <w:t>2</w:t>
            </w:r>
            <w:r>
              <w:rPr>
                <w:rFonts w:ascii="Arial" w:hAnsi="Arial" w:cs="Arial"/>
                <w:b/>
                <w:bCs/>
                <w:color w:val="000000"/>
              </w:rPr>
              <w:t>)</w:t>
            </w:r>
          </w:p>
        </w:tc>
      </w:tr>
      <w:tr w:rsidR="00B87B92" w14:paraId="27C582C8" w14:textId="77777777">
        <w:trPr>
          <w:trHeight w:val="268"/>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3B42940A" w14:textId="77777777" w:rsidR="00B87B92" w:rsidRDefault="00B87B92">
            <w:pPr>
              <w:pStyle w:val="PlainText"/>
              <w:ind w:left="144"/>
              <w:rPr>
                <w:rFonts w:ascii="Arial" w:hAnsi="Arial" w:cs="Arial"/>
                <w:color w:val="000000"/>
              </w:rPr>
            </w:pPr>
          </w:p>
        </w:tc>
        <w:tc>
          <w:tcPr>
            <w:tcW w:w="7733" w:type="dxa"/>
            <w:tcBorders>
              <w:top w:val="nil"/>
              <w:left w:val="single" w:sz="4" w:space="0" w:color="auto"/>
              <w:bottom w:val="nil"/>
              <w:right w:val="nil"/>
            </w:tcBorders>
          </w:tcPr>
          <w:p w14:paraId="0436075F" w14:textId="77777777" w:rsidR="00B87B92" w:rsidRDefault="00B87B92">
            <w:pPr>
              <w:pStyle w:val="PlainText"/>
              <w:ind w:right="-3618"/>
              <w:rPr>
                <w:rFonts w:ascii="Arial" w:hAnsi="Arial" w:cs="Arial"/>
                <w:color w:val="000000"/>
              </w:rPr>
            </w:pPr>
            <w:r>
              <w:rPr>
                <w:rFonts w:ascii="Arial" w:hAnsi="Arial" w:cs="Arial"/>
                <w:color w:val="000000"/>
              </w:rPr>
              <w:t>Non-Survival – Animals euthanized before recovery from anesthesia.</w:t>
            </w:r>
          </w:p>
        </w:tc>
      </w:tr>
      <w:tr w:rsidR="00B87B92" w14:paraId="76A5DFA0" w14:textId="77777777">
        <w:trPr>
          <w:trHeight w:val="257"/>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5F370021" w14:textId="77777777" w:rsidR="00B87B92" w:rsidRDefault="00B87B92">
            <w:pPr>
              <w:pStyle w:val="PlainText"/>
              <w:ind w:left="144"/>
              <w:rPr>
                <w:rFonts w:ascii="Arial" w:hAnsi="Arial" w:cs="Arial"/>
                <w:color w:val="000000"/>
              </w:rPr>
            </w:pPr>
          </w:p>
        </w:tc>
        <w:tc>
          <w:tcPr>
            <w:tcW w:w="7733" w:type="dxa"/>
            <w:tcBorders>
              <w:top w:val="nil"/>
              <w:left w:val="single" w:sz="4" w:space="0" w:color="auto"/>
              <w:bottom w:val="nil"/>
              <w:right w:val="nil"/>
            </w:tcBorders>
          </w:tcPr>
          <w:p w14:paraId="5C0CEB25" w14:textId="77777777" w:rsidR="00B87B92" w:rsidRDefault="00B87B92">
            <w:pPr>
              <w:pStyle w:val="PlainText"/>
              <w:ind w:right="-3618"/>
              <w:rPr>
                <w:rFonts w:ascii="Arial" w:hAnsi="Arial" w:cs="Arial"/>
                <w:color w:val="000000"/>
              </w:rPr>
            </w:pPr>
            <w:r>
              <w:rPr>
                <w:rFonts w:ascii="Arial" w:hAnsi="Arial" w:cs="Arial"/>
                <w:color w:val="000000"/>
              </w:rPr>
              <w:t>Survival</w:t>
            </w:r>
          </w:p>
        </w:tc>
      </w:tr>
      <w:tr w:rsidR="007B3E8C" w14:paraId="03EB8AE4" w14:textId="77777777">
        <w:trPr>
          <w:trHeight w:val="257"/>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548100A0" w14:textId="77777777" w:rsidR="007B3E8C" w:rsidRDefault="007B3E8C">
            <w:pPr>
              <w:pStyle w:val="PlainText"/>
              <w:ind w:left="144"/>
              <w:rPr>
                <w:rFonts w:ascii="Arial" w:hAnsi="Arial" w:cs="Arial"/>
                <w:color w:val="000000"/>
              </w:rPr>
            </w:pPr>
          </w:p>
        </w:tc>
        <w:tc>
          <w:tcPr>
            <w:tcW w:w="7733" w:type="dxa"/>
            <w:tcBorders>
              <w:top w:val="nil"/>
              <w:left w:val="single" w:sz="4" w:space="0" w:color="auto"/>
              <w:bottom w:val="nil"/>
              <w:right w:val="nil"/>
            </w:tcBorders>
          </w:tcPr>
          <w:p w14:paraId="7401CB92" w14:textId="77777777" w:rsidR="007B3E8C" w:rsidRDefault="007B3E8C">
            <w:pPr>
              <w:pStyle w:val="PlainText"/>
              <w:ind w:right="-3618"/>
              <w:rPr>
                <w:rFonts w:ascii="Arial" w:hAnsi="Arial" w:cs="Arial"/>
                <w:color w:val="000000"/>
              </w:rPr>
            </w:pPr>
            <w:r w:rsidRPr="007B3E8C">
              <w:rPr>
                <w:rFonts w:ascii="Arial" w:hAnsi="Arial" w:cs="Arial"/>
                <w:color w:val="000000"/>
              </w:rPr>
              <w:t>Multiple</w:t>
            </w:r>
            <w:r w:rsidRPr="007B3E8C">
              <w:rPr>
                <w:rFonts w:ascii="Arial" w:hAnsi="Arial" w:cs="Arial"/>
                <w:b/>
                <w:color w:val="000000"/>
              </w:rPr>
              <w:t xml:space="preserve"> </w:t>
            </w:r>
            <w:r>
              <w:rPr>
                <w:rFonts w:ascii="Arial" w:hAnsi="Arial" w:cs="Arial"/>
                <w:color w:val="000000"/>
              </w:rPr>
              <w:t xml:space="preserve">survival surgeries </w:t>
            </w:r>
            <w:r>
              <w:rPr>
                <w:rFonts w:ascii="Arial" w:hAnsi="Arial" w:cs="Arial"/>
                <w:b/>
                <w:bCs/>
                <w:color w:val="000000"/>
              </w:rPr>
              <w:t>(must be discussed with attending veterinarian</w:t>
            </w:r>
          </w:p>
        </w:tc>
      </w:tr>
      <w:tr w:rsidR="00B87B92" w14:paraId="2AA956F5" w14:textId="77777777">
        <w:trPr>
          <w:trHeight w:val="257"/>
        </w:trPr>
        <w:tc>
          <w:tcPr>
            <w:tcW w:w="547" w:type="dxa"/>
            <w:tcBorders>
              <w:top w:val="single" w:sz="4" w:space="0" w:color="auto"/>
              <w:left w:val="single" w:sz="4" w:space="0" w:color="auto"/>
              <w:bottom w:val="single" w:sz="4" w:space="0" w:color="auto"/>
              <w:right w:val="single" w:sz="4" w:space="0" w:color="auto"/>
            </w:tcBorders>
            <w:shd w:val="clear" w:color="auto" w:fill="D9D9D9"/>
          </w:tcPr>
          <w:p w14:paraId="7E3C0133" w14:textId="77777777" w:rsidR="00B87B92" w:rsidRDefault="00B87B92">
            <w:pPr>
              <w:pStyle w:val="PlainText"/>
              <w:ind w:left="144"/>
              <w:rPr>
                <w:rFonts w:ascii="Arial" w:hAnsi="Arial" w:cs="Arial"/>
                <w:color w:val="000000"/>
              </w:rPr>
            </w:pPr>
          </w:p>
        </w:tc>
        <w:tc>
          <w:tcPr>
            <w:tcW w:w="7733" w:type="dxa"/>
            <w:tcBorders>
              <w:top w:val="nil"/>
              <w:left w:val="single" w:sz="4" w:space="0" w:color="auto"/>
              <w:bottom w:val="nil"/>
              <w:right w:val="nil"/>
            </w:tcBorders>
          </w:tcPr>
          <w:p w14:paraId="5F070074" w14:textId="77777777" w:rsidR="00B87B92" w:rsidRDefault="00B87B92">
            <w:pPr>
              <w:pStyle w:val="PlainText"/>
              <w:ind w:right="-3618"/>
              <w:rPr>
                <w:rFonts w:ascii="Arial" w:hAnsi="Arial" w:cs="Arial"/>
                <w:color w:val="000000"/>
              </w:rPr>
            </w:pPr>
            <w:r w:rsidRPr="007B3E8C">
              <w:rPr>
                <w:rFonts w:ascii="Arial" w:hAnsi="Arial" w:cs="Arial"/>
                <w:b/>
                <w:color w:val="000000"/>
              </w:rPr>
              <w:t>Multiple major</w:t>
            </w:r>
            <w:r>
              <w:rPr>
                <w:rFonts w:ascii="Arial" w:hAnsi="Arial" w:cs="Arial"/>
                <w:color w:val="000000"/>
              </w:rPr>
              <w:t xml:space="preserve"> survival surgeries </w:t>
            </w:r>
            <w:r>
              <w:rPr>
                <w:rFonts w:ascii="Arial" w:hAnsi="Arial" w:cs="Arial"/>
                <w:b/>
                <w:bCs/>
                <w:color w:val="000000"/>
              </w:rPr>
              <w:t>(must be discussed with attending veterinarian)</w:t>
            </w:r>
          </w:p>
        </w:tc>
      </w:tr>
    </w:tbl>
    <w:p w14:paraId="3D79AF4C"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tabs>
          <w:tab w:val="left" w:pos="360"/>
        </w:tabs>
        <w:rPr>
          <w:rFonts w:ascii="Arial" w:hAnsi="Arial" w:cs="Arial"/>
          <w:color w:val="000000"/>
          <w:sz w:val="22"/>
          <w:szCs w:val="22"/>
        </w:rPr>
      </w:pPr>
      <w:r>
        <w:rPr>
          <w:rFonts w:ascii="Arial" w:hAnsi="Arial" w:cs="Arial"/>
          <w:color w:val="000000"/>
          <w:sz w:val="22"/>
          <w:szCs w:val="22"/>
        </w:rPr>
        <w:tab/>
      </w:r>
    </w:p>
    <w:p w14:paraId="0046DC97"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tabs>
          <w:tab w:val="left" w:pos="360"/>
        </w:tabs>
        <w:rPr>
          <w:rFonts w:ascii="Arial" w:hAnsi="Arial" w:cs="Arial"/>
          <w:color w:val="000000"/>
          <w:sz w:val="20"/>
          <w:szCs w:val="20"/>
        </w:rPr>
      </w:pPr>
      <w:r>
        <w:rPr>
          <w:rFonts w:ascii="Arial" w:hAnsi="Arial" w:cs="Arial"/>
          <w:color w:val="000000"/>
          <w:sz w:val="22"/>
          <w:szCs w:val="22"/>
        </w:rPr>
        <w:tab/>
      </w:r>
      <w:r>
        <w:rPr>
          <w:rFonts w:ascii="Arial" w:hAnsi="Arial" w:cs="Arial"/>
          <w:color w:val="000000"/>
          <w:sz w:val="20"/>
          <w:szCs w:val="20"/>
        </w:rPr>
        <w:t xml:space="preserve">A. </w:t>
      </w:r>
      <w:r>
        <w:rPr>
          <w:rFonts w:ascii="Arial" w:hAnsi="Arial" w:cs="Arial"/>
          <w:color w:val="000000"/>
          <w:sz w:val="20"/>
          <w:szCs w:val="20"/>
        </w:rPr>
        <w:tab/>
        <w:t>If more than one surgical procedure is being performed on a single animal, provide a</w:t>
      </w:r>
    </w:p>
    <w:p w14:paraId="39894880"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tabs>
          <w:tab w:val="left" w:pos="360"/>
        </w:tabs>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 xml:space="preserve">scientific justification for using more than one procedure. (Economic justifications are not </w:t>
      </w:r>
    </w:p>
    <w:p w14:paraId="62AF2074"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tabs>
          <w:tab w:val="left" w:pos="360"/>
        </w:tabs>
        <w:rPr>
          <w:rFonts w:ascii="Arial" w:hAnsi="Arial" w:cs="Arial"/>
          <w:color w:val="000000"/>
          <w:sz w:val="20"/>
          <w:szCs w:val="20"/>
        </w:rPr>
      </w:pPr>
      <w:r>
        <w:rPr>
          <w:rFonts w:ascii="Arial" w:hAnsi="Arial" w:cs="Arial"/>
          <w:color w:val="000000"/>
          <w:sz w:val="20"/>
          <w:szCs w:val="20"/>
        </w:rPr>
        <w:tab/>
      </w:r>
      <w:r>
        <w:rPr>
          <w:rFonts w:ascii="Arial" w:hAnsi="Arial" w:cs="Arial"/>
          <w:color w:val="000000"/>
          <w:sz w:val="20"/>
          <w:szCs w:val="20"/>
        </w:rPr>
        <w:tab/>
        <w:t xml:space="preserve">permitted by federal regulations). </w:t>
      </w:r>
    </w:p>
    <w:tbl>
      <w:tblPr>
        <w:tblW w:w="98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06AF2566"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737CF514"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1BD2F289" w14:textId="77777777" w:rsidR="00B87B92" w:rsidRDefault="00B87B92">
            <w:pPr>
              <w:pStyle w:val="Level1"/>
              <w:widowControl/>
              <w:tabs>
                <w:tab w:val="left" w:pos="360"/>
              </w:tabs>
              <w:rPr>
                <w:rFonts w:ascii="Arial" w:hAnsi="Arial" w:cs="Arial"/>
                <w:color w:val="000000"/>
                <w:sz w:val="20"/>
                <w:szCs w:val="20"/>
              </w:rPr>
            </w:pPr>
          </w:p>
        </w:tc>
      </w:tr>
    </w:tbl>
    <w:p w14:paraId="083A734E"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tabs>
          <w:tab w:val="left" w:pos="360"/>
        </w:tabs>
        <w:rPr>
          <w:rFonts w:ascii="Arial" w:hAnsi="Arial" w:cs="Arial"/>
          <w:color w:val="000000"/>
          <w:sz w:val="20"/>
          <w:szCs w:val="20"/>
        </w:rPr>
      </w:pPr>
    </w:p>
    <w:p w14:paraId="4566221F" w14:textId="77777777" w:rsidR="00B87B92" w:rsidRDefault="00B87B92">
      <w:pPr>
        <w:tabs>
          <w:tab w:val="left" w:pos="360"/>
        </w:tabs>
        <w:ind w:left="360" w:hanging="360"/>
        <w:rPr>
          <w:rFonts w:ascii="Arial" w:hAnsi="Arial" w:cs="Arial"/>
        </w:rPr>
      </w:pPr>
      <w:r>
        <w:rPr>
          <w:rFonts w:ascii="Arial" w:hAnsi="Arial" w:cs="Arial"/>
        </w:rPr>
        <w:t>9.</w:t>
      </w:r>
      <w:r>
        <w:rPr>
          <w:rFonts w:ascii="Arial" w:hAnsi="Arial" w:cs="Arial"/>
        </w:rPr>
        <w:tab/>
        <w:t xml:space="preserve">Describe each surgical procedure for each species. Include number to be used, preoperative procedures (i.e. </w:t>
      </w:r>
      <w:r w:rsidR="006B207F">
        <w:rPr>
          <w:rFonts w:ascii="Arial" w:hAnsi="Arial" w:cs="Arial"/>
        </w:rPr>
        <w:t xml:space="preserve">shaving, </w:t>
      </w:r>
      <w:proofErr w:type="spellStart"/>
      <w:r w:rsidR="006B207F">
        <w:rPr>
          <w:rFonts w:ascii="Arial" w:hAnsi="Arial" w:cs="Arial"/>
        </w:rPr>
        <w:t>preanesthesia</w:t>
      </w:r>
      <w:proofErr w:type="spellEnd"/>
      <w:r w:rsidR="006B207F">
        <w:rPr>
          <w:rFonts w:ascii="Arial" w:hAnsi="Arial" w:cs="Arial"/>
        </w:rPr>
        <w:t xml:space="preserve">, </w:t>
      </w:r>
      <w:r>
        <w:rPr>
          <w:rFonts w:ascii="Arial" w:hAnsi="Arial" w:cs="Arial"/>
        </w:rPr>
        <w:t>fasting</w:t>
      </w:r>
      <w:r w:rsidR="006B207F">
        <w:rPr>
          <w:rFonts w:ascii="Arial" w:hAnsi="Arial" w:cs="Arial"/>
        </w:rPr>
        <w:t xml:space="preserve"> etc.</w:t>
      </w:r>
      <w:r>
        <w:rPr>
          <w:rFonts w:ascii="Arial" w:hAnsi="Arial" w:cs="Arial"/>
        </w:rPr>
        <w:t>), monitoring, describe aseptic technique and supportive car</w:t>
      </w:r>
      <w:r w:rsidR="00153116">
        <w:rPr>
          <w:rFonts w:ascii="Arial" w:hAnsi="Arial" w:cs="Arial"/>
        </w:rPr>
        <w:t>e during surgery.  Surgeries must be discussed with Drs. Rodriguez or Charlton before commencing.</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B87B92" w14:paraId="0D7A3A38" w14:textId="77777777">
        <w:tc>
          <w:tcPr>
            <w:tcW w:w="10188" w:type="dxa"/>
            <w:tcBorders>
              <w:top w:val="single" w:sz="4" w:space="0" w:color="auto"/>
              <w:left w:val="single" w:sz="4" w:space="0" w:color="auto"/>
              <w:bottom w:val="single" w:sz="4" w:space="0" w:color="auto"/>
              <w:right w:val="single" w:sz="4" w:space="0" w:color="auto"/>
            </w:tcBorders>
            <w:shd w:val="clear" w:color="auto" w:fill="D9D9D9"/>
          </w:tcPr>
          <w:p w14:paraId="7A37CE3C"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49EFBEDE" w14:textId="77777777" w:rsidR="00B87B92" w:rsidRDefault="00B87B92">
            <w:pPr>
              <w:pStyle w:val="Level1"/>
              <w:widowControl/>
              <w:tabs>
                <w:tab w:val="left" w:pos="360"/>
              </w:tabs>
              <w:rPr>
                <w:rFonts w:ascii="Arial" w:hAnsi="Arial" w:cs="Arial"/>
                <w:color w:val="000000"/>
                <w:sz w:val="20"/>
                <w:szCs w:val="20"/>
              </w:rPr>
            </w:pPr>
          </w:p>
        </w:tc>
      </w:tr>
    </w:tbl>
    <w:p w14:paraId="25183B94" w14:textId="77777777" w:rsidR="00B87B92" w:rsidRDefault="00B87B92">
      <w:pPr>
        <w:tabs>
          <w:tab w:val="left" w:pos="360"/>
        </w:tabs>
        <w:ind w:left="-360"/>
        <w:rPr>
          <w:rFonts w:ascii="Arial" w:hAnsi="Arial" w:cs="Arial"/>
        </w:rPr>
      </w:pPr>
      <w:r>
        <w:rPr>
          <w:rFonts w:ascii="Arial" w:hAnsi="Arial" w:cs="Arial"/>
        </w:rPr>
        <w:tab/>
      </w:r>
    </w:p>
    <w:p w14:paraId="2DB27050" w14:textId="77777777" w:rsidR="00B87B92" w:rsidRDefault="00B87B92">
      <w:pPr>
        <w:pStyle w:val="List2"/>
        <w:tabs>
          <w:tab w:val="left" w:pos="360"/>
        </w:tabs>
        <w:rPr>
          <w:rFonts w:ascii="Arial" w:hAnsi="Arial" w:cs="Arial"/>
        </w:rPr>
      </w:pPr>
      <w:r>
        <w:rPr>
          <w:rFonts w:ascii="Arial" w:hAnsi="Arial" w:cs="Arial"/>
        </w:rPr>
        <w:t xml:space="preserve">A. </w:t>
      </w:r>
      <w:r>
        <w:rPr>
          <w:rFonts w:ascii="Arial" w:hAnsi="Arial" w:cs="Arial"/>
        </w:rPr>
        <w:tab/>
        <w:t xml:space="preserve">Type of suture material to be used and method of skin or wound closure (if sutures are to be used </w:t>
      </w:r>
    </w:p>
    <w:p w14:paraId="318B74D8" w14:textId="77777777" w:rsidR="00B87B92" w:rsidRDefault="00B87B92">
      <w:pPr>
        <w:tabs>
          <w:tab w:val="left" w:pos="360"/>
          <w:tab w:val="left" w:pos="990"/>
        </w:tabs>
        <w:ind w:left="720" w:hanging="360"/>
        <w:rPr>
          <w:rFonts w:ascii="Arial" w:hAnsi="Arial" w:cs="Arial"/>
        </w:rPr>
      </w:pPr>
      <w:r>
        <w:rPr>
          <w:rFonts w:ascii="Arial" w:hAnsi="Arial" w:cs="Arial"/>
        </w:rPr>
        <w:t xml:space="preserve">   </w:t>
      </w:r>
      <w:r>
        <w:rPr>
          <w:rFonts w:ascii="Arial" w:hAnsi="Arial" w:cs="Arial"/>
        </w:rPr>
        <w:tab/>
        <w:t>include type of suture material to be used and state when the sutures will be removed if applicable).</w:t>
      </w:r>
    </w:p>
    <w:tbl>
      <w:tblPr>
        <w:tblW w:w="98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38D8D53F"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4E0E5CC2" w14:textId="77777777" w:rsidR="00B87B92" w:rsidRDefault="00B87B92">
            <w:pPr>
              <w:pStyle w:val="Level1"/>
              <w:widowControl/>
              <w:tabs>
                <w:tab w:val="left" w:pos="360"/>
              </w:tabs>
              <w:ind w:hanging="360"/>
              <w:rPr>
                <w:rFonts w:ascii="Arial" w:hAnsi="Arial" w:cs="Arial"/>
                <w:color w:val="000000"/>
                <w:sz w:val="20"/>
                <w:szCs w:val="20"/>
              </w:rPr>
            </w:pPr>
            <w:r>
              <w:rPr>
                <w:rFonts w:ascii="Arial" w:hAnsi="Arial" w:cs="Arial"/>
                <w:b/>
                <w:bCs/>
                <w:color w:val="000000"/>
                <w:sz w:val="20"/>
                <w:szCs w:val="20"/>
              </w:rPr>
              <w:t>Ex Explain here:</w:t>
            </w:r>
          </w:p>
          <w:p w14:paraId="18095399" w14:textId="77777777" w:rsidR="00B87B92" w:rsidRDefault="00B87B92">
            <w:pPr>
              <w:pStyle w:val="Level1"/>
              <w:widowControl/>
              <w:tabs>
                <w:tab w:val="left" w:pos="360"/>
              </w:tabs>
              <w:ind w:hanging="360"/>
              <w:rPr>
                <w:rFonts w:ascii="Arial" w:hAnsi="Arial" w:cs="Arial"/>
                <w:color w:val="000000"/>
                <w:sz w:val="20"/>
                <w:szCs w:val="20"/>
              </w:rPr>
            </w:pPr>
          </w:p>
        </w:tc>
      </w:tr>
    </w:tbl>
    <w:p w14:paraId="7179A25B" w14:textId="77777777" w:rsidR="00B87B92" w:rsidRDefault="00B87B92">
      <w:pPr>
        <w:tabs>
          <w:tab w:val="left" w:pos="360"/>
        </w:tabs>
        <w:ind w:hanging="360"/>
        <w:rPr>
          <w:rFonts w:ascii="Arial" w:hAnsi="Arial" w:cs="Arial"/>
        </w:rPr>
      </w:pPr>
      <w:r>
        <w:rPr>
          <w:rFonts w:ascii="Arial" w:hAnsi="Arial" w:cs="Arial"/>
        </w:rPr>
        <w:tab/>
      </w:r>
      <w:r>
        <w:rPr>
          <w:rFonts w:ascii="Arial" w:hAnsi="Arial" w:cs="Arial"/>
        </w:rPr>
        <w:tab/>
      </w:r>
    </w:p>
    <w:p w14:paraId="62568068" w14:textId="77777777" w:rsidR="00B87B92" w:rsidRDefault="00B87B92">
      <w:pPr>
        <w:tabs>
          <w:tab w:val="left" w:pos="360"/>
        </w:tabs>
        <w:ind w:hanging="360"/>
        <w:rPr>
          <w:rFonts w:ascii="Arial" w:hAnsi="Arial" w:cs="Arial"/>
        </w:rPr>
      </w:pPr>
      <w:r>
        <w:rPr>
          <w:rFonts w:ascii="Arial" w:hAnsi="Arial" w:cs="Arial"/>
        </w:rPr>
        <w:tab/>
      </w:r>
      <w:r>
        <w:rPr>
          <w:rFonts w:ascii="Arial" w:hAnsi="Arial" w:cs="Arial"/>
        </w:rPr>
        <w:tab/>
        <w:t>B.  Who will perform surgery and what are their qualifications and/or experience.</w:t>
      </w:r>
    </w:p>
    <w:tbl>
      <w:tblPr>
        <w:tblW w:w="98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2EBE9851"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2B88FFA8" w14:textId="77777777" w:rsidR="00B87B92" w:rsidRDefault="00B87B92">
            <w:pPr>
              <w:pStyle w:val="Level1"/>
              <w:widowControl/>
              <w:tabs>
                <w:tab w:val="left" w:pos="360"/>
              </w:tabs>
              <w:ind w:hanging="360"/>
              <w:rPr>
                <w:rFonts w:ascii="Arial" w:hAnsi="Arial" w:cs="Arial"/>
                <w:color w:val="000000"/>
                <w:sz w:val="20"/>
                <w:szCs w:val="20"/>
              </w:rPr>
            </w:pPr>
            <w:r>
              <w:rPr>
                <w:rFonts w:ascii="Arial" w:hAnsi="Arial" w:cs="Arial"/>
                <w:b/>
                <w:bCs/>
                <w:color w:val="000000"/>
                <w:sz w:val="20"/>
                <w:szCs w:val="20"/>
              </w:rPr>
              <w:t>Ex Explain here:</w:t>
            </w:r>
          </w:p>
          <w:p w14:paraId="41C49CC2" w14:textId="77777777" w:rsidR="00B87B92" w:rsidRDefault="00B87B92">
            <w:pPr>
              <w:pStyle w:val="Level1"/>
              <w:widowControl/>
              <w:tabs>
                <w:tab w:val="left" w:pos="360"/>
              </w:tabs>
              <w:ind w:hanging="360"/>
              <w:rPr>
                <w:rFonts w:ascii="Arial" w:hAnsi="Arial" w:cs="Arial"/>
                <w:color w:val="000000"/>
                <w:sz w:val="20"/>
                <w:szCs w:val="20"/>
              </w:rPr>
            </w:pPr>
          </w:p>
        </w:tc>
      </w:tr>
    </w:tbl>
    <w:p w14:paraId="60E62D19" w14:textId="77777777" w:rsidR="00B87B92" w:rsidRDefault="00B87B92">
      <w:pPr>
        <w:tabs>
          <w:tab w:val="left" w:pos="360"/>
          <w:tab w:val="left" w:pos="720"/>
          <w:tab w:val="left" w:pos="990"/>
        </w:tabs>
        <w:ind w:hanging="360"/>
        <w:rPr>
          <w:rFonts w:ascii="Arial" w:hAnsi="Arial" w:cs="Arial"/>
        </w:rPr>
      </w:pPr>
      <w:r>
        <w:rPr>
          <w:rFonts w:ascii="Arial" w:hAnsi="Arial" w:cs="Arial"/>
        </w:rPr>
        <w:tab/>
      </w:r>
      <w:r>
        <w:rPr>
          <w:rFonts w:ascii="Arial" w:hAnsi="Arial" w:cs="Arial"/>
        </w:rPr>
        <w:tab/>
      </w:r>
    </w:p>
    <w:p w14:paraId="795CF178" w14:textId="77777777" w:rsidR="00B87B92" w:rsidRDefault="00B87B92">
      <w:pPr>
        <w:tabs>
          <w:tab w:val="left" w:pos="360"/>
          <w:tab w:val="left" w:pos="720"/>
          <w:tab w:val="left" w:pos="990"/>
        </w:tabs>
        <w:ind w:hanging="360"/>
        <w:rPr>
          <w:rFonts w:ascii="Arial" w:hAnsi="Arial" w:cs="Arial"/>
        </w:rPr>
      </w:pPr>
      <w:r>
        <w:rPr>
          <w:rFonts w:ascii="Arial" w:hAnsi="Arial" w:cs="Arial"/>
        </w:rPr>
        <w:tab/>
      </w:r>
      <w:r>
        <w:rPr>
          <w:rFonts w:ascii="Arial" w:hAnsi="Arial" w:cs="Arial"/>
        </w:rPr>
        <w:tab/>
        <w:t>C.</w:t>
      </w:r>
      <w:r>
        <w:rPr>
          <w:rFonts w:ascii="Arial" w:hAnsi="Arial" w:cs="Arial"/>
        </w:rPr>
        <w:tab/>
        <w:t>Location where surgery will be done (</w:t>
      </w:r>
      <w:r>
        <w:rPr>
          <w:rFonts w:ascii="Arial" w:hAnsi="Arial" w:cs="Arial"/>
          <w:b/>
          <w:bCs/>
        </w:rPr>
        <w:t>Building Code and Room Number</w:t>
      </w:r>
      <w:r>
        <w:rPr>
          <w:rFonts w:ascii="Arial" w:hAnsi="Arial" w:cs="Arial"/>
        </w:rPr>
        <w:t>)</w:t>
      </w:r>
    </w:p>
    <w:tbl>
      <w:tblPr>
        <w:tblW w:w="98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33B87412"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7DA87D2E" w14:textId="77777777" w:rsidR="00B87B92" w:rsidRDefault="00B87B92">
            <w:pPr>
              <w:pStyle w:val="Level1"/>
              <w:widowControl/>
              <w:tabs>
                <w:tab w:val="left" w:pos="360"/>
              </w:tabs>
              <w:ind w:hanging="360"/>
              <w:rPr>
                <w:rFonts w:ascii="Arial" w:hAnsi="Arial" w:cs="Arial"/>
                <w:color w:val="000000"/>
                <w:sz w:val="20"/>
                <w:szCs w:val="20"/>
              </w:rPr>
            </w:pPr>
            <w:r>
              <w:rPr>
                <w:rFonts w:ascii="Arial" w:hAnsi="Arial" w:cs="Arial"/>
                <w:b/>
                <w:bCs/>
                <w:color w:val="000000"/>
                <w:sz w:val="20"/>
                <w:szCs w:val="20"/>
              </w:rPr>
              <w:t>Ex Explain here:</w:t>
            </w:r>
          </w:p>
          <w:p w14:paraId="43D73FD4" w14:textId="77777777" w:rsidR="00B87B92" w:rsidRDefault="00B87B92">
            <w:pPr>
              <w:pStyle w:val="Level1"/>
              <w:widowControl/>
              <w:tabs>
                <w:tab w:val="left" w:pos="360"/>
              </w:tabs>
              <w:ind w:hanging="360"/>
              <w:rPr>
                <w:rFonts w:ascii="Arial" w:hAnsi="Arial" w:cs="Arial"/>
                <w:color w:val="000000"/>
                <w:sz w:val="20"/>
                <w:szCs w:val="20"/>
              </w:rPr>
            </w:pPr>
          </w:p>
        </w:tc>
      </w:tr>
    </w:tbl>
    <w:p w14:paraId="46499807" w14:textId="77777777" w:rsidR="006B207F" w:rsidRDefault="006B207F" w:rsidP="006B207F">
      <w:pPr>
        <w:pStyle w:val="Header"/>
        <w:tabs>
          <w:tab w:val="clear" w:pos="4320"/>
          <w:tab w:val="clear" w:pos="8640"/>
        </w:tabs>
        <w:ind w:left="360" w:hanging="630"/>
        <w:rPr>
          <w:rFonts w:ascii="Arial" w:hAnsi="Arial" w:cs="Arial"/>
          <w:b/>
        </w:rPr>
      </w:pPr>
    </w:p>
    <w:p w14:paraId="105A14F2" w14:textId="77777777" w:rsidR="00B87B92" w:rsidRDefault="006B207F" w:rsidP="006B207F">
      <w:pPr>
        <w:pStyle w:val="Header"/>
        <w:tabs>
          <w:tab w:val="clear" w:pos="4320"/>
          <w:tab w:val="clear" w:pos="8640"/>
        </w:tabs>
        <w:ind w:left="360" w:hanging="630"/>
        <w:rPr>
          <w:rFonts w:ascii="Arial" w:hAnsi="Arial" w:cs="Arial"/>
          <w:b/>
        </w:rPr>
      </w:pPr>
      <w:r w:rsidRPr="006B207F">
        <w:rPr>
          <w:rFonts w:ascii="Arial" w:hAnsi="Arial" w:cs="Arial"/>
          <w:b/>
        </w:rPr>
        <w:t xml:space="preserve">If you answered </w:t>
      </w:r>
      <w:proofErr w:type="spellStart"/>
      <w:r w:rsidRPr="006B207F">
        <w:rPr>
          <w:rFonts w:ascii="Arial" w:hAnsi="Arial" w:cs="Arial"/>
          <w:b/>
        </w:rPr>
        <w:t>nonsurvival</w:t>
      </w:r>
      <w:proofErr w:type="spellEnd"/>
      <w:r w:rsidRPr="006B207F">
        <w:rPr>
          <w:rFonts w:ascii="Arial" w:hAnsi="Arial" w:cs="Arial"/>
          <w:b/>
        </w:rPr>
        <w:t xml:space="preserve"> surgery </w:t>
      </w:r>
      <w:r>
        <w:rPr>
          <w:rFonts w:ascii="Arial" w:hAnsi="Arial" w:cs="Arial"/>
          <w:b/>
        </w:rPr>
        <w:t xml:space="preserve">on question 8 </w:t>
      </w:r>
      <w:r w:rsidRPr="006B207F">
        <w:rPr>
          <w:rFonts w:ascii="Arial" w:hAnsi="Arial" w:cs="Arial"/>
          <w:b/>
        </w:rPr>
        <w:t>proceed to question 10.</w:t>
      </w:r>
    </w:p>
    <w:p w14:paraId="6AE23791" w14:textId="77777777" w:rsidR="006B207F" w:rsidRPr="006B207F" w:rsidRDefault="006B207F" w:rsidP="006B207F">
      <w:pPr>
        <w:pStyle w:val="Header"/>
        <w:tabs>
          <w:tab w:val="clear" w:pos="4320"/>
          <w:tab w:val="clear" w:pos="8640"/>
        </w:tabs>
        <w:ind w:left="360" w:hanging="630"/>
        <w:rPr>
          <w:rFonts w:ascii="Arial" w:hAnsi="Arial" w:cs="Arial"/>
          <w:b/>
        </w:rPr>
      </w:pPr>
    </w:p>
    <w:p w14:paraId="037AA39A" w14:textId="77777777" w:rsidR="00B87B92" w:rsidRDefault="00B87B92" w:rsidP="00904F24">
      <w:pPr>
        <w:tabs>
          <w:tab w:val="left" w:pos="360"/>
        </w:tabs>
        <w:suppressAutoHyphens/>
        <w:ind w:right="390"/>
        <w:rPr>
          <w:rFonts w:ascii="Arial" w:hAnsi="Arial" w:cs="Arial"/>
          <w:b/>
          <w:bCs/>
          <w:color w:val="000000"/>
        </w:rPr>
      </w:pPr>
      <w:r>
        <w:rPr>
          <w:rFonts w:ascii="Arial" w:hAnsi="Arial" w:cs="Arial"/>
          <w:color w:val="000000"/>
        </w:rPr>
        <w:tab/>
        <w:t xml:space="preserve">D.  Anticipated/potential </w:t>
      </w:r>
      <w:proofErr w:type="spellStart"/>
      <w:r>
        <w:rPr>
          <w:rFonts w:ascii="Arial" w:hAnsi="Arial" w:cs="Arial"/>
          <w:color w:val="000000"/>
        </w:rPr>
        <w:t>adverse affects</w:t>
      </w:r>
      <w:proofErr w:type="spellEnd"/>
      <w:r>
        <w:rPr>
          <w:rFonts w:ascii="Arial" w:hAnsi="Arial" w:cs="Arial"/>
          <w:color w:val="000000"/>
        </w:rPr>
        <w:t xml:space="preserve"> – </w:t>
      </w:r>
      <w:r>
        <w:rPr>
          <w:rFonts w:ascii="Arial" w:hAnsi="Arial" w:cs="Arial"/>
          <w:b/>
          <w:bCs/>
          <w:color w:val="000000"/>
        </w:rPr>
        <w:t>Check all that apply in the 1</w:t>
      </w:r>
      <w:r>
        <w:rPr>
          <w:rFonts w:ascii="Arial" w:hAnsi="Arial" w:cs="Arial"/>
          <w:b/>
          <w:bCs/>
          <w:color w:val="000000"/>
          <w:vertAlign w:val="superscript"/>
        </w:rPr>
        <w:t>st</w:t>
      </w:r>
      <w:r>
        <w:rPr>
          <w:rFonts w:ascii="Arial" w:hAnsi="Arial" w:cs="Arial"/>
          <w:b/>
          <w:bCs/>
          <w:color w:val="000000"/>
        </w:rPr>
        <w:t xml:space="preserve"> column and in the 2</w:t>
      </w:r>
      <w:r>
        <w:rPr>
          <w:rFonts w:ascii="Arial" w:hAnsi="Arial" w:cs="Arial"/>
          <w:b/>
          <w:bCs/>
          <w:color w:val="000000"/>
          <w:vertAlign w:val="superscript"/>
        </w:rPr>
        <w:t>nd</w:t>
      </w:r>
      <w:r>
        <w:rPr>
          <w:rFonts w:ascii="Arial" w:hAnsi="Arial" w:cs="Arial"/>
          <w:b/>
          <w:bCs/>
          <w:color w:val="000000"/>
        </w:rPr>
        <w:t xml:space="preserve">   </w:t>
      </w:r>
    </w:p>
    <w:p w14:paraId="12E2EA0B" w14:textId="77777777" w:rsidR="00B87B92" w:rsidRDefault="00B87B92">
      <w:pPr>
        <w:tabs>
          <w:tab w:val="left" w:pos="360"/>
        </w:tabs>
        <w:suppressAutoHyphens/>
        <w:ind w:left="360" w:right="390"/>
        <w:rPr>
          <w:rFonts w:ascii="Arial" w:hAnsi="Arial" w:cs="Arial"/>
          <w:color w:val="000000"/>
        </w:rPr>
      </w:pPr>
      <w:r>
        <w:rPr>
          <w:rFonts w:ascii="Arial" w:hAnsi="Arial" w:cs="Arial"/>
          <w:b/>
          <w:bCs/>
          <w:color w:val="000000"/>
        </w:rPr>
        <w:t xml:space="preserve">     column indicate how often animals will be checked.</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936"/>
        <w:gridCol w:w="1384"/>
        <w:gridCol w:w="6162"/>
      </w:tblGrid>
      <w:tr w:rsidR="00FA62B1" w14:paraId="789EA480" w14:textId="77777777" w:rsidTr="00904F24">
        <w:trPr>
          <w:cantSplit/>
        </w:trPr>
        <w:tc>
          <w:tcPr>
            <w:tcW w:w="236" w:type="dxa"/>
            <w:tcBorders>
              <w:top w:val="single" w:sz="4" w:space="0" w:color="auto"/>
              <w:left w:val="single" w:sz="4" w:space="0" w:color="auto"/>
              <w:right w:val="single" w:sz="4" w:space="0" w:color="auto"/>
            </w:tcBorders>
            <w:shd w:val="clear" w:color="auto" w:fill="D9D9D9"/>
          </w:tcPr>
          <w:p w14:paraId="26396A16" w14:textId="77777777" w:rsidR="00FA62B1" w:rsidRDefault="00B87B92" w:rsidP="00FA62B1">
            <w:pPr>
              <w:autoSpaceDE/>
              <w:autoSpaceDN/>
              <w:jc w:val="right"/>
              <w:rPr>
                <w:rFonts w:ascii="Arial" w:hAnsi="Arial" w:cs="Arial"/>
                <w:color w:val="000000"/>
              </w:rPr>
            </w:pPr>
            <w:r>
              <w:rPr>
                <w:rFonts w:ascii="Arial" w:hAnsi="Arial" w:cs="Arial"/>
                <w:color w:val="000000"/>
              </w:rPr>
              <w:tab/>
            </w:r>
          </w:p>
        </w:tc>
        <w:tc>
          <w:tcPr>
            <w:tcW w:w="1384" w:type="dxa"/>
            <w:tcBorders>
              <w:top w:val="single" w:sz="4" w:space="0" w:color="auto"/>
              <w:left w:val="single" w:sz="4" w:space="0" w:color="auto"/>
              <w:right w:val="single" w:sz="4" w:space="0" w:color="auto"/>
            </w:tcBorders>
            <w:shd w:val="clear" w:color="auto" w:fill="D9D9D9"/>
          </w:tcPr>
          <w:p w14:paraId="03A7896A" w14:textId="77777777" w:rsidR="00FA62B1" w:rsidRDefault="00FA62B1" w:rsidP="00FA62B1">
            <w:pPr>
              <w:autoSpaceDE/>
              <w:autoSpaceDN/>
              <w:jc w:val="right"/>
              <w:rPr>
                <w:rFonts w:ascii="Arial" w:hAnsi="Arial" w:cs="Arial"/>
                <w:color w:val="000000"/>
              </w:rPr>
            </w:pPr>
          </w:p>
        </w:tc>
        <w:tc>
          <w:tcPr>
            <w:tcW w:w="6162" w:type="dxa"/>
            <w:tcBorders>
              <w:top w:val="nil"/>
              <w:left w:val="single" w:sz="4" w:space="0" w:color="auto"/>
              <w:bottom w:val="nil"/>
              <w:right w:val="nil"/>
            </w:tcBorders>
          </w:tcPr>
          <w:p w14:paraId="4D4F5C8E" w14:textId="77777777" w:rsidR="00FA62B1" w:rsidRDefault="00FA62B1" w:rsidP="00FA62B1">
            <w:pPr>
              <w:pStyle w:val="PlainText"/>
              <w:rPr>
                <w:rFonts w:ascii="Arial" w:hAnsi="Arial" w:cs="Arial"/>
                <w:color w:val="000000"/>
              </w:rPr>
            </w:pPr>
            <w:r>
              <w:rPr>
                <w:rFonts w:ascii="Arial" w:hAnsi="Arial" w:cs="Arial"/>
                <w:color w:val="000000"/>
              </w:rPr>
              <w:t>Weight loss</w:t>
            </w:r>
          </w:p>
        </w:tc>
      </w:tr>
      <w:tr w:rsidR="00FA62B1" w14:paraId="56DF7110" w14:textId="77777777" w:rsidTr="00904F24">
        <w:trPr>
          <w:cantSplit/>
        </w:trPr>
        <w:tc>
          <w:tcPr>
            <w:tcW w:w="236" w:type="dxa"/>
            <w:tcBorders>
              <w:left w:val="single" w:sz="4" w:space="0" w:color="auto"/>
              <w:right w:val="single" w:sz="4" w:space="0" w:color="auto"/>
            </w:tcBorders>
            <w:shd w:val="clear" w:color="auto" w:fill="D9D9D9"/>
          </w:tcPr>
          <w:p w14:paraId="7919B86F" w14:textId="77777777" w:rsidR="00FA62B1" w:rsidRDefault="00FA62B1"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6AC576ED" w14:textId="77777777" w:rsidR="00FA62B1" w:rsidRDefault="00FA62B1" w:rsidP="00FA62B1">
            <w:pPr>
              <w:pStyle w:val="PlainText"/>
              <w:ind w:left="144"/>
              <w:jc w:val="right"/>
              <w:rPr>
                <w:rFonts w:ascii="Arial" w:hAnsi="Arial" w:cs="Arial"/>
                <w:color w:val="000000"/>
              </w:rPr>
            </w:pPr>
          </w:p>
        </w:tc>
        <w:tc>
          <w:tcPr>
            <w:tcW w:w="6162" w:type="dxa"/>
            <w:tcBorders>
              <w:top w:val="nil"/>
              <w:left w:val="single" w:sz="4" w:space="0" w:color="auto"/>
              <w:bottom w:val="nil"/>
              <w:right w:val="nil"/>
            </w:tcBorders>
          </w:tcPr>
          <w:p w14:paraId="34706500" w14:textId="77777777" w:rsidR="00FA62B1" w:rsidRDefault="00FA62B1" w:rsidP="00FA62B1">
            <w:pPr>
              <w:pStyle w:val="PlainText"/>
              <w:rPr>
                <w:rFonts w:ascii="Arial" w:hAnsi="Arial" w:cs="Arial"/>
                <w:color w:val="000000"/>
              </w:rPr>
            </w:pPr>
            <w:r>
              <w:rPr>
                <w:rFonts w:ascii="Arial" w:hAnsi="Arial" w:cs="Arial"/>
                <w:color w:val="000000"/>
              </w:rPr>
              <w:t>Infection</w:t>
            </w:r>
          </w:p>
        </w:tc>
      </w:tr>
      <w:tr w:rsidR="00FA62B1" w14:paraId="03EFC24B" w14:textId="77777777" w:rsidTr="00904F24">
        <w:trPr>
          <w:cantSplit/>
        </w:trPr>
        <w:tc>
          <w:tcPr>
            <w:tcW w:w="236" w:type="dxa"/>
            <w:tcBorders>
              <w:left w:val="single" w:sz="4" w:space="0" w:color="auto"/>
              <w:right w:val="single" w:sz="4" w:space="0" w:color="auto"/>
            </w:tcBorders>
            <w:shd w:val="clear" w:color="auto" w:fill="D9D9D9"/>
          </w:tcPr>
          <w:p w14:paraId="55015844" w14:textId="77777777" w:rsidR="00FA62B1" w:rsidRDefault="00FA62B1"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2FA4004C" w14:textId="77777777" w:rsidR="00FA62B1" w:rsidRDefault="00FA62B1" w:rsidP="00FA62B1">
            <w:pPr>
              <w:pStyle w:val="PlainText"/>
              <w:ind w:left="144"/>
              <w:jc w:val="right"/>
              <w:rPr>
                <w:rFonts w:ascii="Arial" w:hAnsi="Arial" w:cs="Arial"/>
                <w:color w:val="000000"/>
              </w:rPr>
            </w:pPr>
          </w:p>
        </w:tc>
        <w:tc>
          <w:tcPr>
            <w:tcW w:w="6162" w:type="dxa"/>
            <w:tcBorders>
              <w:top w:val="nil"/>
              <w:left w:val="single" w:sz="4" w:space="0" w:color="auto"/>
              <w:bottom w:val="nil"/>
              <w:right w:val="nil"/>
            </w:tcBorders>
          </w:tcPr>
          <w:p w14:paraId="41AC240C" w14:textId="77777777" w:rsidR="00FA62B1" w:rsidRDefault="00FA62B1" w:rsidP="00FA62B1">
            <w:pPr>
              <w:pStyle w:val="PlainText"/>
              <w:rPr>
                <w:rFonts w:ascii="Arial" w:hAnsi="Arial" w:cs="Arial"/>
                <w:color w:val="000000"/>
              </w:rPr>
            </w:pPr>
            <w:r>
              <w:rPr>
                <w:rFonts w:ascii="Arial" w:hAnsi="Arial" w:cs="Arial"/>
                <w:color w:val="000000"/>
              </w:rPr>
              <w:t>Dehydration</w:t>
            </w:r>
          </w:p>
        </w:tc>
      </w:tr>
      <w:tr w:rsidR="00FA62B1" w14:paraId="3EB0B330" w14:textId="77777777" w:rsidTr="00904F24">
        <w:trPr>
          <w:cantSplit/>
        </w:trPr>
        <w:tc>
          <w:tcPr>
            <w:tcW w:w="236" w:type="dxa"/>
            <w:tcBorders>
              <w:left w:val="single" w:sz="4" w:space="0" w:color="auto"/>
              <w:right w:val="single" w:sz="4" w:space="0" w:color="auto"/>
            </w:tcBorders>
            <w:shd w:val="clear" w:color="auto" w:fill="D9D9D9"/>
          </w:tcPr>
          <w:p w14:paraId="1FFD7A3C" w14:textId="77777777" w:rsidR="00FA62B1" w:rsidRDefault="00FA62B1"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5A47121B" w14:textId="77777777" w:rsidR="00FA62B1" w:rsidRDefault="00FA62B1" w:rsidP="00FA62B1">
            <w:pPr>
              <w:pStyle w:val="PlainText"/>
              <w:ind w:left="144"/>
              <w:jc w:val="right"/>
              <w:rPr>
                <w:rFonts w:ascii="Arial" w:hAnsi="Arial" w:cs="Arial"/>
                <w:color w:val="000000"/>
              </w:rPr>
            </w:pPr>
          </w:p>
        </w:tc>
        <w:tc>
          <w:tcPr>
            <w:tcW w:w="6162" w:type="dxa"/>
            <w:tcBorders>
              <w:top w:val="nil"/>
              <w:left w:val="single" w:sz="4" w:space="0" w:color="auto"/>
              <w:bottom w:val="nil"/>
              <w:right w:val="nil"/>
            </w:tcBorders>
          </w:tcPr>
          <w:p w14:paraId="738E8C7E" w14:textId="77777777" w:rsidR="00FA62B1" w:rsidRDefault="00FA62B1" w:rsidP="00FA62B1">
            <w:pPr>
              <w:pStyle w:val="PlainText"/>
              <w:rPr>
                <w:rFonts w:ascii="Arial" w:hAnsi="Arial" w:cs="Arial"/>
                <w:color w:val="000000"/>
              </w:rPr>
            </w:pPr>
            <w:r>
              <w:rPr>
                <w:rFonts w:ascii="Arial" w:hAnsi="Arial" w:cs="Arial"/>
                <w:color w:val="000000"/>
              </w:rPr>
              <w:t>Loss of appetite</w:t>
            </w:r>
          </w:p>
        </w:tc>
      </w:tr>
      <w:tr w:rsidR="00FA62B1" w14:paraId="602228DD" w14:textId="77777777" w:rsidTr="00904F24">
        <w:trPr>
          <w:cantSplit/>
        </w:trPr>
        <w:tc>
          <w:tcPr>
            <w:tcW w:w="236" w:type="dxa"/>
            <w:tcBorders>
              <w:left w:val="single" w:sz="4" w:space="0" w:color="auto"/>
              <w:right w:val="single" w:sz="4" w:space="0" w:color="auto"/>
            </w:tcBorders>
            <w:shd w:val="clear" w:color="auto" w:fill="D9D9D9"/>
          </w:tcPr>
          <w:p w14:paraId="1BD70431" w14:textId="77777777" w:rsidR="00FA62B1" w:rsidRDefault="00FA62B1"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22C897C8" w14:textId="77777777" w:rsidR="00FA62B1" w:rsidRDefault="00FA62B1" w:rsidP="00FA62B1">
            <w:pPr>
              <w:pStyle w:val="PlainText"/>
              <w:ind w:left="144"/>
              <w:jc w:val="right"/>
              <w:rPr>
                <w:rFonts w:ascii="Arial" w:hAnsi="Arial" w:cs="Arial"/>
                <w:color w:val="000000"/>
              </w:rPr>
            </w:pPr>
          </w:p>
        </w:tc>
        <w:tc>
          <w:tcPr>
            <w:tcW w:w="6162" w:type="dxa"/>
            <w:tcBorders>
              <w:top w:val="nil"/>
              <w:left w:val="single" w:sz="4" w:space="0" w:color="auto"/>
              <w:bottom w:val="nil"/>
              <w:right w:val="nil"/>
            </w:tcBorders>
          </w:tcPr>
          <w:p w14:paraId="04738E2E" w14:textId="77777777" w:rsidR="00FA62B1" w:rsidRDefault="00FA62B1" w:rsidP="00FA62B1">
            <w:pPr>
              <w:pStyle w:val="PlainText"/>
              <w:rPr>
                <w:rFonts w:ascii="Arial" w:hAnsi="Arial" w:cs="Arial"/>
                <w:color w:val="000000"/>
              </w:rPr>
            </w:pPr>
            <w:r>
              <w:rPr>
                <w:rFonts w:ascii="Arial" w:hAnsi="Arial" w:cs="Arial"/>
                <w:color w:val="000000"/>
              </w:rPr>
              <w:t>Paralysis</w:t>
            </w:r>
          </w:p>
        </w:tc>
      </w:tr>
      <w:tr w:rsidR="00FA62B1" w14:paraId="643598AF" w14:textId="77777777" w:rsidTr="00904F24">
        <w:trPr>
          <w:cantSplit/>
        </w:trPr>
        <w:tc>
          <w:tcPr>
            <w:tcW w:w="236" w:type="dxa"/>
            <w:tcBorders>
              <w:left w:val="single" w:sz="4" w:space="0" w:color="auto"/>
              <w:right w:val="single" w:sz="4" w:space="0" w:color="auto"/>
            </w:tcBorders>
            <w:shd w:val="clear" w:color="auto" w:fill="D9D9D9"/>
          </w:tcPr>
          <w:p w14:paraId="1986A24B" w14:textId="77777777" w:rsidR="00FA62B1" w:rsidRDefault="00FA62B1"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5D0CE253" w14:textId="77777777" w:rsidR="00FA62B1" w:rsidRDefault="00FA62B1" w:rsidP="00FA62B1">
            <w:pPr>
              <w:pStyle w:val="PlainText"/>
              <w:ind w:left="144"/>
              <w:jc w:val="right"/>
              <w:rPr>
                <w:rFonts w:ascii="Arial" w:hAnsi="Arial" w:cs="Arial"/>
                <w:color w:val="000000"/>
              </w:rPr>
            </w:pPr>
          </w:p>
        </w:tc>
        <w:tc>
          <w:tcPr>
            <w:tcW w:w="6162" w:type="dxa"/>
            <w:tcBorders>
              <w:top w:val="nil"/>
              <w:left w:val="single" w:sz="4" w:space="0" w:color="auto"/>
              <w:bottom w:val="nil"/>
              <w:right w:val="nil"/>
            </w:tcBorders>
          </w:tcPr>
          <w:p w14:paraId="52536424" w14:textId="77777777" w:rsidR="00FA62B1" w:rsidRDefault="00FA62B1" w:rsidP="00FA62B1">
            <w:pPr>
              <w:pStyle w:val="PlainText"/>
              <w:rPr>
                <w:rFonts w:ascii="Arial" w:hAnsi="Arial" w:cs="Arial"/>
                <w:color w:val="000000"/>
              </w:rPr>
            </w:pPr>
            <w:r>
              <w:rPr>
                <w:rFonts w:ascii="Arial" w:hAnsi="Arial" w:cs="Arial"/>
                <w:color w:val="000000"/>
              </w:rPr>
              <w:t>Behavioral changes e.g. hunched up, difficulty breathing, not grooming, diarrhea</w:t>
            </w:r>
          </w:p>
        </w:tc>
      </w:tr>
      <w:tr w:rsidR="00FA62B1" w14:paraId="577454C8" w14:textId="77777777" w:rsidTr="00904F24">
        <w:trPr>
          <w:cantSplit/>
        </w:trPr>
        <w:tc>
          <w:tcPr>
            <w:tcW w:w="236" w:type="dxa"/>
            <w:tcBorders>
              <w:left w:val="single" w:sz="4" w:space="0" w:color="auto"/>
              <w:bottom w:val="single" w:sz="4" w:space="0" w:color="auto"/>
              <w:right w:val="single" w:sz="4" w:space="0" w:color="auto"/>
            </w:tcBorders>
            <w:shd w:val="clear" w:color="auto" w:fill="D9D9D9"/>
          </w:tcPr>
          <w:p w14:paraId="772F6915" w14:textId="77777777" w:rsidR="00FA62B1" w:rsidRDefault="00FA62B1" w:rsidP="00FA62B1">
            <w:pPr>
              <w:pStyle w:val="PlainText"/>
              <w:ind w:left="144"/>
              <w:jc w:val="right"/>
              <w:rPr>
                <w:rFonts w:ascii="Arial" w:hAnsi="Arial" w:cs="Arial"/>
                <w:color w:val="000000"/>
              </w:rPr>
            </w:pPr>
          </w:p>
        </w:tc>
        <w:tc>
          <w:tcPr>
            <w:tcW w:w="1384" w:type="dxa"/>
            <w:tcBorders>
              <w:left w:val="single" w:sz="4" w:space="0" w:color="auto"/>
              <w:bottom w:val="single" w:sz="4" w:space="0" w:color="auto"/>
              <w:right w:val="single" w:sz="4" w:space="0" w:color="auto"/>
            </w:tcBorders>
            <w:shd w:val="clear" w:color="auto" w:fill="D9D9D9"/>
          </w:tcPr>
          <w:p w14:paraId="70DF3FF7" w14:textId="77777777" w:rsidR="00FA62B1" w:rsidRDefault="00FA62B1" w:rsidP="00FA62B1">
            <w:pPr>
              <w:pStyle w:val="PlainText"/>
              <w:ind w:left="144"/>
              <w:jc w:val="right"/>
              <w:rPr>
                <w:rFonts w:ascii="Arial" w:hAnsi="Arial" w:cs="Arial"/>
                <w:color w:val="000000"/>
              </w:rPr>
            </w:pPr>
          </w:p>
        </w:tc>
        <w:tc>
          <w:tcPr>
            <w:tcW w:w="6162" w:type="dxa"/>
            <w:tcBorders>
              <w:top w:val="nil"/>
              <w:left w:val="single" w:sz="4" w:space="0" w:color="auto"/>
              <w:bottom w:val="nil"/>
              <w:right w:val="nil"/>
            </w:tcBorders>
          </w:tcPr>
          <w:p w14:paraId="3FA5D1F4" w14:textId="77777777" w:rsidR="00FA62B1" w:rsidRDefault="00FA62B1" w:rsidP="00FA62B1">
            <w:pPr>
              <w:pStyle w:val="PlainText"/>
              <w:rPr>
                <w:rFonts w:ascii="Arial" w:hAnsi="Arial" w:cs="Arial"/>
                <w:color w:val="000000"/>
              </w:rPr>
            </w:pPr>
            <w:r>
              <w:rPr>
                <w:rFonts w:ascii="Arial" w:hAnsi="Arial" w:cs="Arial"/>
                <w:color w:val="000000"/>
              </w:rPr>
              <w:t xml:space="preserve">Other </w:t>
            </w:r>
          </w:p>
        </w:tc>
      </w:tr>
      <w:tr w:rsidR="00FA62B1" w14:paraId="5770C1B4" w14:textId="77777777" w:rsidTr="00904F24">
        <w:trPr>
          <w:gridBefore w:val="2"/>
          <w:wBefore w:w="1620" w:type="dxa"/>
        </w:trPr>
        <w:tc>
          <w:tcPr>
            <w:tcW w:w="6162" w:type="dxa"/>
            <w:tcBorders>
              <w:top w:val="single" w:sz="4" w:space="0" w:color="auto"/>
              <w:left w:val="single" w:sz="4" w:space="0" w:color="auto"/>
              <w:bottom w:val="single" w:sz="4" w:space="0" w:color="auto"/>
              <w:right w:val="single" w:sz="4" w:space="0" w:color="auto"/>
            </w:tcBorders>
            <w:shd w:val="clear" w:color="auto" w:fill="D9D9D9"/>
          </w:tcPr>
          <w:p w14:paraId="24E56003" w14:textId="77777777" w:rsidR="00FA62B1" w:rsidRDefault="00FA62B1" w:rsidP="00FA62B1">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r>
              <w:rPr>
                <w:rFonts w:ascii="Arial" w:hAnsi="Arial" w:cs="Arial"/>
                <w:b/>
                <w:bCs/>
                <w:color w:val="000000"/>
                <w:sz w:val="20"/>
                <w:szCs w:val="20"/>
              </w:rPr>
              <w:tab/>
            </w:r>
          </w:p>
          <w:p w14:paraId="0EA12763" w14:textId="77777777" w:rsidR="00FA62B1" w:rsidRDefault="00FA62B1" w:rsidP="00FA62B1">
            <w:pPr>
              <w:pStyle w:val="Level1"/>
              <w:widowControl/>
              <w:tabs>
                <w:tab w:val="left" w:pos="360"/>
              </w:tabs>
              <w:rPr>
                <w:rFonts w:ascii="Arial" w:hAnsi="Arial" w:cs="Arial"/>
                <w:color w:val="000000"/>
                <w:sz w:val="20"/>
                <w:szCs w:val="20"/>
              </w:rPr>
            </w:pPr>
          </w:p>
        </w:tc>
      </w:tr>
    </w:tbl>
    <w:p w14:paraId="1BC3EDD6" w14:textId="77777777" w:rsidR="00B87B92" w:rsidRDefault="00B87B92">
      <w:pPr>
        <w:tabs>
          <w:tab w:val="left" w:pos="360"/>
        </w:tabs>
        <w:suppressAutoHyphens/>
        <w:ind w:right="390"/>
        <w:rPr>
          <w:rFonts w:ascii="Arial" w:hAnsi="Arial" w:cs="Arial"/>
          <w:color w:val="000000"/>
        </w:rPr>
      </w:pPr>
    </w:p>
    <w:p w14:paraId="4687DD3E" w14:textId="77777777" w:rsidR="00B87B92" w:rsidRDefault="00B87B92" w:rsidP="00B87B92">
      <w:pPr>
        <w:numPr>
          <w:ilvl w:val="0"/>
          <w:numId w:val="10"/>
        </w:numPr>
        <w:tabs>
          <w:tab w:val="left" w:pos="360"/>
        </w:tabs>
        <w:suppressAutoHyphens/>
        <w:ind w:right="390"/>
        <w:rPr>
          <w:rFonts w:ascii="Arial" w:hAnsi="Arial" w:cs="Arial"/>
          <w:color w:val="000000"/>
        </w:rPr>
      </w:pPr>
      <w:r>
        <w:rPr>
          <w:rFonts w:ascii="Arial" w:hAnsi="Arial" w:cs="Arial"/>
          <w:color w:val="000000"/>
        </w:rPr>
        <w:t>Methods to be used for monitoring adverse effects (Check all that apply in the 1</w:t>
      </w:r>
      <w:r>
        <w:rPr>
          <w:rFonts w:ascii="Arial" w:hAnsi="Arial" w:cs="Arial"/>
          <w:color w:val="000000"/>
          <w:vertAlign w:val="superscript"/>
        </w:rPr>
        <w:t>st</w:t>
      </w:r>
      <w:r>
        <w:rPr>
          <w:rFonts w:ascii="Arial" w:hAnsi="Arial" w:cs="Arial"/>
          <w:color w:val="000000"/>
        </w:rPr>
        <w:t xml:space="preserve"> column and indicate  </w:t>
      </w:r>
    </w:p>
    <w:p w14:paraId="653F7DB2" w14:textId="77777777" w:rsidR="00B87B92" w:rsidRDefault="00B87B92">
      <w:pPr>
        <w:tabs>
          <w:tab w:val="left" w:pos="360"/>
        </w:tabs>
        <w:suppressAutoHyphens/>
        <w:ind w:left="360" w:right="390"/>
        <w:rPr>
          <w:rFonts w:ascii="Arial" w:hAnsi="Arial" w:cs="Arial"/>
          <w:color w:val="000000"/>
        </w:rPr>
      </w:pPr>
      <w:r>
        <w:rPr>
          <w:rFonts w:ascii="Arial" w:hAnsi="Arial" w:cs="Arial"/>
          <w:color w:val="000000"/>
        </w:rPr>
        <w:t xml:space="preserve">      how often animals will be checked in the 2</w:t>
      </w:r>
      <w:r>
        <w:rPr>
          <w:rFonts w:ascii="Arial" w:hAnsi="Arial" w:cs="Arial"/>
          <w:color w:val="000000"/>
          <w:vertAlign w:val="superscript"/>
        </w:rPr>
        <w:t>nd</w:t>
      </w:r>
      <w:r>
        <w:rPr>
          <w:rFonts w:ascii="Arial" w:hAnsi="Arial" w:cs="Arial"/>
          <w:color w:val="000000"/>
        </w:rPr>
        <w:t xml:space="preserve"> column).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
        <w:gridCol w:w="1384"/>
        <w:gridCol w:w="5550"/>
      </w:tblGrid>
      <w:tr w:rsidR="00B87B92" w14:paraId="05346938" w14:textId="77777777" w:rsidTr="00904F24">
        <w:trPr>
          <w:cantSplit/>
        </w:trPr>
        <w:tc>
          <w:tcPr>
            <w:tcW w:w="236" w:type="dxa"/>
            <w:tcBorders>
              <w:top w:val="single" w:sz="4" w:space="0" w:color="auto"/>
              <w:left w:val="single" w:sz="4" w:space="0" w:color="auto"/>
              <w:right w:val="single" w:sz="4" w:space="0" w:color="auto"/>
            </w:tcBorders>
            <w:shd w:val="clear" w:color="auto" w:fill="D9D9D9"/>
          </w:tcPr>
          <w:p w14:paraId="4FC5FE43" w14:textId="77777777" w:rsidR="00B87B92" w:rsidRDefault="00B87B92" w:rsidP="00FA62B1">
            <w:pPr>
              <w:autoSpaceDE/>
              <w:autoSpaceDN/>
              <w:jc w:val="right"/>
              <w:rPr>
                <w:rFonts w:ascii="Arial" w:hAnsi="Arial" w:cs="Arial"/>
                <w:color w:val="000000"/>
              </w:rPr>
            </w:pPr>
          </w:p>
        </w:tc>
        <w:tc>
          <w:tcPr>
            <w:tcW w:w="1384" w:type="dxa"/>
            <w:tcBorders>
              <w:top w:val="single" w:sz="4" w:space="0" w:color="auto"/>
              <w:left w:val="single" w:sz="4" w:space="0" w:color="auto"/>
              <w:right w:val="single" w:sz="4" w:space="0" w:color="auto"/>
            </w:tcBorders>
            <w:shd w:val="clear" w:color="auto" w:fill="D9D9D9"/>
          </w:tcPr>
          <w:p w14:paraId="79B8400E" w14:textId="77777777" w:rsidR="00B87B92" w:rsidRDefault="00B87B92" w:rsidP="00FA62B1">
            <w:pPr>
              <w:autoSpaceDE/>
              <w:autoSpaceDN/>
              <w:jc w:val="right"/>
              <w:rPr>
                <w:rFonts w:ascii="Arial" w:hAnsi="Arial" w:cs="Arial"/>
                <w:color w:val="000000"/>
              </w:rPr>
            </w:pPr>
          </w:p>
        </w:tc>
        <w:tc>
          <w:tcPr>
            <w:tcW w:w="5550" w:type="dxa"/>
            <w:tcBorders>
              <w:top w:val="nil"/>
              <w:left w:val="single" w:sz="4" w:space="0" w:color="auto"/>
              <w:bottom w:val="nil"/>
              <w:right w:val="nil"/>
            </w:tcBorders>
          </w:tcPr>
          <w:p w14:paraId="2C7E529F" w14:textId="77777777" w:rsidR="00B87B92" w:rsidRDefault="00B87B92">
            <w:pPr>
              <w:pStyle w:val="PlainText"/>
              <w:rPr>
                <w:rFonts w:ascii="Arial" w:hAnsi="Arial" w:cs="Arial"/>
                <w:color w:val="000000"/>
              </w:rPr>
            </w:pPr>
            <w:r>
              <w:rPr>
                <w:rFonts w:ascii="Arial" w:hAnsi="Arial" w:cs="Arial"/>
                <w:color w:val="000000"/>
              </w:rPr>
              <w:t>Observing for changes in behavior, activity, or posture</w:t>
            </w:r>
          </w:p>
        </w:tc>
      </w:tr>
      <w:tr w:rsidR="00B87B92" w14:paraId="33E76294" w14:textId="77777777" w:rsidTr="00904F24">
        <w:trPr>
          <w:cantSplit/>
        </w:trPr>
        <w:tc>
          <w:tcPr>
            <w:tcW w:w="236" w:type="dxa"/>
            <w:tcBorders>
              <w:left w:val="single" w:sz="4" w:space="0" w:color="auto"/>
              <w:right w:val="single" w:sz="4" w:space="0" w:color="auto"/>
            </w:tcBorders>
            <w:shd w:val="clear" w:color="auto" w:fill="D9D9D9"/>
          </w:tcPr>
          <w:p w14:paraId="46B53973" w14:textId="77777777" w:rsidR="00B87B92" w:rsidRDefault="00B87B92"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3169BBC8" w14:textId="77777777" w:rsidR="00B87B92" w:rsidRDefault="00B87B92" w:rsidP="00FA62B1">
            <w:pPr>
              <w:pStyle w:val="PlainText"/>
              <w:ind w:left="144"/>
              <w:jc w:val="right"/>
              <w:rPr>
                <w:rFonts w:ascii="Arial" w:hAnsi="Arial" w:cs="Arial"/>
                <w:color w:val="000000"/>
              </w:rPr>
            </w:pPr>
          </w:p>
        </w:tc>
        <w:tc>
          <w:tcPr>
            <w:tcW w:w="5550" w:type="dxa"/>
            <w:tcBorders>
              <w:top w:val="nil"/>
              <w:left w:val="single" w:sz="4" w:space="0" w:color="auto"/>
              <w:bottom w:val="nil"/>
              <w:right w:val="nil"/>
            </w:tcBorders>
          </w:tcPr>
          <w:p w14:paraId="4055BAAD" w14:textId="77777777" w:rsidR="00B87B92" w:rsidRDefault="00B87B92">
            <w:pPr>
              <w:pStyle w:val="PlainText"/>
              <w:rPr>
                <w:rFonts w:ascii="Arial" w:hAnsi="Arial" w:cs="Arial"/>
                <w:color w:val="000000"/>
              </w:rPr>
            </w:pPr>
            <w:r>
              <w:rPr>
                <w:rFonts w:ascii="Arial" w:hAnsi="Arial" w:cs="Arial"/>
                <w:color w:val="000000"/>
              </w:rPr>
              <w:t>Observing for evidence of pain or discomfort in localized area</w:t>
            </w:r>
          </w:p>
        </w:tc>
      </w:tr>
      <w:tr w:rsidR="00B87B92" w14:paraId="6DD19317" w14:textId="77777777" w:rsidTr="00904F24">
        <w:trPr>
          <w:cantSplit/>
        </w:trPr>
        <w:tc>
          <w:tcPr>
            <w:tcW w:w="236" w:type="dxa"/>
            <w:tcBorders>
              <w:left w:val="single" w:sz="4" w:space="0" w:color="auto"/>
              <w:right w:val="single" w:sz="4" w:space="0" w:color="auto"/>
            </w:tcBorders>
            <w:shd w:val="clear" w:color="auto" w:fill="D9D9D9"/>
          </w:tcPr>
          <w:p w14:paraId="4EBD988A" w14:textId="77777777" w:rsidR="00B87B92" w:rsidRDefault="00B87B92"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5A91B8A1" w14:textId="77777777" w:rsidR="00B87B92" w:rsidRDefault="00B87B92" w:rsidP="00FA62B1">
            <w:pPr>
              <w:pStyle w:val="PlainText"/>
              <w:ind w:left="144"/>
              <w:jc w:val="right"/>
              <w:rPr>
                <w:rFonts w:ascii="Arial" w:hAnsi="Arial" w:cs="Arial"/>
                <w:color w:val="000000"/>
              </w:rPr>
            </w:pPr>
          </w:p>
        </w:tc>
        <w:tc>
          <w:tcPr>
            <w:tcW w:w="5550" w:type="dxa"/>
            <w:tcBorders>
              <w:top w:val="nil"/>
              <w:left w:val="single" w:sz="4" w:space="0" w:color="auto"/>
              <w:bottom w:val="nil"/>
              <w:right w:val="nil"/>
            </w:tcBorders>
          </w:tcPr>
          <w:p w14:paraId="2364D1CE" w14:textId="77777777" w:rsidR="00B87B92" w:rsidRDefault="00B87B92">
            <w:pPr>
              <w:pStyle w:val="PlainText"/>
              <w:rPr>
                <w:rFonts w:ascii="Arial" w:hAnsi="Arial" w:cs="Arial"/>
                <w:color w:val="000000"/>
              </w:rPr>
            </w:pPr>
            <w:r>
              <w:rPr>
                <w:rFonts w:ascii="Arial" w:hAnsi="Arial" w:cs="Arial"/>
                <w:color w:val="000000"/>
              </w:rPr>
              <w:t>Observing procedure area for redness, swelling, discharge or dehiscence</w:t>
            </w:r>
          </w:p>
        </w:tc>
      </w:tr>
      <w:tr w:rsidR="00B87B92" w14:paraId="57015C5B" w14:textId="77777777" w:rsidTr="00904F24">
        <w:trPr>
          <w:cantSplit/>
        </w:trPr>
        <w:tc>
          <w:tcPr>
            <w:tcW w:w="236" w:type="dxa"/>
            <w:tcBorders>
              <w:left w:val="single" w:sz="4" w:space="0" w:color="auto"/>
              <w:right w:val="single" w:sz="4" w:space="0" w:color="auto"/>
            </w:tcBorders>
            <w:shd w:val="clear" w:color="auto" w:fill="D9D9D9"/>
          </w:tcPr>
          <w:p w14:paraId="1C04CF98" w14:textId="77777777" w:rsidR="00B87B92" w:rsidRDefault="00B87B92"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7F9CC5F8" w14:textId="77777777" w:rsidR="00B87B92" w:rsidRDefault="00B87B92" w:rsidP="00FA62B1">
            <w:pPr>
              <w:pStyle w:val="PlainText"/>
              <w:ind w:left="144"/>
              <w:jc w:val="right"/>
              <w:rPr>
                <w:rFonts w:ascii="Arial" w:hAnsi="Arial" w:cs="Arial"/>
                <w:color w:val="000000"/>
              </w:rPr>
            </w:pPr>
          </w:p>
        </w:tc>
        <w:tc>
          <w:tcPr>
            <w:tcW w:w="5550" w:type="dxa"/>
            <w:tcBorders>
              <w:top w:val="nil"/>
              <w:left w:val="single" w:sz="4" w:space="0" w:color="auto"/>
              <w:bottom w:val="nil"/>
              <w:right w:val="nil"/>
            </w:tcBorders>
          </w:tcPr>
          <w:p w14:paraId="3C63AD6F" w14:textId="77777777" w:rsidR="00B87B92" w:rsidRDefault="00B87B92">
            <w:pPr>
              <w:pStyle w:val="PlainText"/>
              <w:rPr>
                <w:rFonts w:ascii="Arial" w:hAnsi="Arial" w:cs="Arial"/>
                <w:color w:val="000000"/>
              </w:rPr>
            </w:pPr>
            <w:r>
              <w:rPr>
                <w:rFonts w:ascii="Arial" w:hAnsi="Arial" w:cs="Arial"/>
                <w:color w:val="000000"/>
              </w:rPr>
              <w:t>Observing for decreased ability to move</w:t>
            </w:r>
          </w:p>
        </w:tc>
      </w:tr>
      <w:tr w:rsidR="00B87B92" w14:paraId="583F7F69" w14:textId="77777777" w:rsidTr="00904F24">
        <w:trPr>
          <w:cantSplit/>
        </w:trPr>
        <w:tc>
          <w:tcPr>
            <w:tcW w:w="236" w:type="dxa"/>
            <w:tcBorders>
              <w:left w:val="single" w:sz="4" w:space="0" w:color="auto"/>
              <w:right w:val="single" w:sz="4" w:space="0" w:color="auto"/>
            </w:tcBorders>
            <w:shd w:val="clear" w:color="auto" w:fill="D9D9D9"/>
          </w:tcPr>
          <w:p w14:paraId="6A40F183" w14:textId="77777777" w:rsidR="00B87B92" w:rsidRDefault="00B87B92"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587E225A" w14:textId="77777777" w:rsidR="00B87B92" w:rsidRDefault="00B87B92" w:rsidP="00FA62B1">
            <w:pPr>
              <w:pStyle w:val="PlainText"/>
              <w:ind w:left="144"/>
              <w:jc w:val="right"/>
              <w:rPr>
                <w:rFonts w:ascii="Arial" w:hAnsi="Arial" w:cs="Arial"/>
                <w:color w:val="000000"/>
              </w:rPr>
            </w:pPr>
          </w:p>
        </w:tc>
        <w:tc>
          <w:tcPr>
            <w:tcW w:w="5550" w:type="dxa"/>
            <w:tcBorders>
              <w:top w:val="nil"/>
              <w:left w:val="single" w:sz="4" w:space="0" w:color="auto"/>
              <w:bottom w:val="nil"/>
              <w:right w:val="nil"/>
            </w:tcBorders>
          </w:tcPr>
          <w:p w14:paraId="79F8C8E2" w14:textId="77777777" w:rsidR="00B87B92" w:rsidRDefault="00B87B92">
            <w:pPr>
              <w:pStyle w:val="PlainText"/>
              <w:rPr>
                <w:rFonts w:ascii="Arial" w:hAnsi="Arial" w:cs="Arial"/>
                <w:color w:val="000000"/>
              </w:rPr>
            </w:pPr>
            <w:r>
              <w:rPr>
                <w:rFonts w:ascii="Arial" w:hAnsi="Arial" w:cs="Arial"/>
                <w:color w:val="000000"/>
              </w:rPr>
              <w:t>Measuring daily food and/or water consumption</w:t>
            </w:r>
          </w:p>
        </w:tc>
      </w:tr>
      <w:tr w:rsidR="00B87B92" w14:paraId="1D7940A3" w14:textId="77777777" w:rsidTr="00904F24">
        <w:trPr>
          <w:cantSplit/>
        </w:trPr>
        <w:tc>
          <w:tcPr>
            <w:tcW w:w="236" w:type="dxa"/>
            <w:tcBorders>
              <w:left w:val="single" w:sz="4" w:space="0" w:color="auto"/>
              <w:right w:val="single" w:sz="4" w:space="0" w:color="auto"/>
            </w:tcBorders>
            <w:shd w:val="clear" w:color="auto" w:fill="D9D9D9"/>
          </w:tcPr>
          <w:p w14:paraId="1707BBFC" w14:textId="77777777" w:rsidR="00B87B92" w:rsidRDefault="00B87B92"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1EC3680C" w14:textId="77777777" w:rsidR="00B87B92" w:rsidRDefault="00B87B92" w:rsidP="00FA62B1">
            <w:pPr>
              <w:pStyle w:val="PlainText"/>
              <w:ind w:left="144"/>
              <w:jc w:val="right"/>
              <w:rPr>
                <w:rFonts w:ascii="Arial" w:hAnsi="Arial" w:cs="Arial"/>
                <w:color w:val="000000"/>
              </w:rPr>
            </w:pPr>
          </w:p>
        </w:tc>
        <w:tc>
          <w:tcPr>
            <w:tcW w:w="5550" w:type="dxa"/>
            <w:tcBorders>
              <w:top w:val="nil"/>
              <w:left w:val="single" w:sz="4" w:space="0" w:color="auto"/>
              <w:bottom w:val="nil"/>
              <w:right w:val="nil"/>
            </w:tcBorders>
          </w:tcPr>
          <w:p w14:paraId="497B625C" w14:textId="77777777" w:rsidR="00B87B92" w:rsidRDefault="00B87B92">
            <w:pPr>
              <w:pStyle w:val="PlainText"/>
              <w:rPr>
                <w:rFonts w:ascii="Arial" w:hAnsi="Arial" w:cs="Arial"/>
                <w:color w:val="000000"/>
              </w:rPr>
            </w:pPr>
            <w:r>
              <w:rPr>
                <w:rFonts w:ascii="Arial" w:hAnsi="Arial" w:cs="Arial"/>
                <w:color w:val="000000"/>
              </w:rPr>
              <w:t>Paralysis</w:t>
            </w:r>
          </w:p>
        </w:tc>
      </w:tr>
      <w:tr w:rsidR="00B87B92" w14:paraId="341B2301" w14:textId="77777777" w:rsidTr="00904F24">
        <w:trPr>
          <w:cantSplit/>
        </w:trPr>
        <w:tc>
          <w:tcPr>
            <w:tcW w:w="236" w:type="dxa"/>
            <w:tcBorders>
              <w:left w:val="single" w:sz="4" w:space="0" w:color="auto"/>
              <w:right w:val="single" w:sz="4" w:space="0" w:color="auto"/>
            </w:tcBorders>
            <w:shd w:val="clear" w:color="auto" w:fill="D9D9D9"/>
          </w:tcPr>
          <w:p w14:paraId="4FB15F31" w14:textId="77777777" w:rsidR="00B87B92" w:rsidRDefault="00B87B92" w:rsidP="00FA62B1">
            <w:pPr>
              <w:pStyle w:val="PlainText"/>
              <w:ind w:left="144"/>
              <w:jc w:val="right"/>
              <w:rPr>
                <w:rFonts w:ascii="Arial" w:hAnsi="Arial" w:cs="Arial"/>
                <w:color w:val="000000"/>
              </w:rPr>
            </w:pPr>
          </w:p>
        </w:tc>
        <w:tc>
          <w:tcPr>
            <w:tcW w:w="1384" w:type="dxa"/>
            <w:tcBorders>
              <w:left w:val="single" w:sz="4" w:space="0" w:color="auto"/>
              <w:right w:val="single" w:sz="4" w:space="0" w:color="auto"/>
            </w:tcBorders>
            <w:shd w:val="clear" w:color="auto" w:fill="D9D9D9"/>
          </w:tcPr>
          <w:p w14:paraId="629DBA8F" w14:textId="77777777" w:rsidR="00B87B92" w:rsidRDefault="00B87B92" w:rsidP="00FA62B1">
            <w:pPr>
              <w:pStyle w:val="PlainText"/>
              <w:ind w:left="144"/>
              <w:jc w:val="right"/>
              <w:rPr>
                <w:rFonts w:ascii="Arial" w:hAnsi="Arial" w:cs="Arial"/>
                <w:color w:val="000000"/>
              </w:rPr>
            </w:pPr>
          </w:p>
        </w:tc>
        <w:tc>
          <w:tcPr>
            <w:tcW w:w="5550" w:type="dxa"/>
            <w:tcBorders>
              <w:top w:val="nil"/>
              <w:left w:val="single" w:sz="4" w:space="0" w:color="auto"/>
              <w:bottom w:val="nil"/>
              <w:right w:val="nil"/>
            </w:tcBorders>
          </w:tcPr>
          <w:p w14:paraId="580ADF08" w14:textId="77777777" w:rsidR="00B87B92" w:rsidRDefault="00B87B92">
            <w:pPr>
              <w:pStyle w:val="PlainText"/>
              <w:rPr>
                <w:rFonts w:ascii="Arial" w:hAnsi="Arial" w:cs="Arial"/>
                <w:color w:val="000000"/>
              </w:rPr>
            </w:pPr>
            <w:r>
              <w:rPr>
                <w:rFonts w:ascii="Arial" w:hAnsi="Arial" w:cs="Arial"/>
                <w:color w:val="000000"/>
              </w:rPr>
              <w:t>Weighing animals.  Need to include the frequency below.</w:t>
            </w:r>
          </w:p>
        </w:tc>
      </w:tr>
      <w:tr w:rsidR="00B87B92" w14:paraId="749A3876" w14:textId="77777777" w:rsidTr="00904F24">
        <w:trPr>
          <w:cantSplit/>
        </w:trPr>
        <w:tc>
          <w:tcPr>
            <w:tcW w:w="236" w:type="dxa"/>
            <w:tcBorders>
              <w:left w:val="single" w:sz="4" w:space="0" w:color="auto"/>
              <w:bottom w:val="single" w:sz="4" w:space="0" w:color="auto"/>
              <w:right w:val="single" w:sz="4" w:space="0" w:color="auto"/>
            </w:tcBorders>
            <w:shd w:val="clear" w:color="auto" w:fill="D9D9D9"/>
          </w:tcPr>
          <w:p w14:paraId="101AA2D3" w14:textId="77777777" w:rsidR="00B87B92" w:rsidRDefault="00B87B92" w:rsidP="00FA62B1">
            <w:pPr>
              <w:pStyle w:val="PlainText"/>
              <w:ind w:left="144"/>
              <w:jc w:val="right"/>
              <w:rPr>
                <w:rFonts w:ascii="Arial" w:hAnsi="Arial" w:cs="Arial"/>
                <w:color w:val="000000"/>
              </w:rPr>
            </w:pPr>
          </w:p>
        </w:tc>
        <w:tc>
          <w:tcPr>
            <w:tcW w:w="1384" w:type="dxa"/>
            <w:tcBorders>
              <w:left w:val="single" w:sz="4" w:space="0" w:color="auto"/>
              <w:bottom w:val="single" w:sz="4" w:space="0" w:color="auto"/>
              <w:right w:val="single" w:sz="4" w:space="0" w:color="auto"/>
            </w:tcBorders>
            <w:shd w:val="clear" w:color="auto" w:fill="D9D9D9"/>
          </w:tcPr>
          <w:p w14:paraId="68E53ABD" w14:textId="77777777" w:rsidR="00B87B92" w:rsidRDefault="00B87B92" w:rsidP="00FA62B1">
            <w:pPr>
              <w:pStyle w:val="PlainText"/>
              <w:ind w:left="144"/>
              <w:jc w:val="right"/>
              <w:rPr>
                <w:rFonts w:ascii="Arial" w:hAnsi="Arial" w:cs="Arial"/>
                <w:color w:val="000000"/>
              </w:rPr>
            </w:pPr>
          </w:p>
        </w:tc>
        <w:tc>
          <w:tcPr>
            <w:tcW w:w="5550" w:type="dxa"/>
            <w:tcBorders>
              <w:top w:val="nil"/>
              <w:left w:val="single" w:sz="4" w:space="0" w:color="auto"/>
              <w:bottom w:val="nil"/>
              <w:right w:val="nil"/>
            </w:tcBorders>
          </w:tcPr>
          <w:p w14:paraId="3D0B4671" w14:textId="77777777" w:rsidR="00B87B92" w:rsidRDefault="00B87B92">
            <w:pPr>
              <w:pStyle w:val="PlainText"/>
              <w:rPr>
                <w:rFonts w:ascii="Arial" w:hAnsi="Arial" w:cs="Arial"/>
                <w:color w:val="000000"/>
              </w:rPr>
            </w:pPr>
            <w:r>
              <w:rPr>
                <w:rFonts w:ascii="Arial" w:hAnsi="Arial" w:cs="Arial"/>
                <w:color w:val="000000"/>
              </w:rPr>
              <w:t xml:space="preserve">Other </w:t>
            </w:r>
          </w:p>
        </w:tc>
      </w:tr>
      <w:tr w:rsidR="00B87B92" w14:paraId="4B43E22F" w14:textId="77777777" w:rsidTr="00904F24">
        <w:trPr>
          <w:gridBefore w:val="2"/>
          <w:wBefore w:w="1620" w:type="dxa"/>
        </w:trPr>
        <w:tc>
          <w:tcPr>
            <w:tcW w:w="5550" w:type="dxa"/>
            <w:tcBorders>
              <w:top w:val="single" w:sz="4" w:space="0" w:color="auto"/>
              <w:left w:val="single" w:sz="4" w:space="0" w:color="auto"/>
              <w:bottom w:val="single" w:sz="4" w:space="0" w:color="auto"/>
              <w:right w:val="single" w:sz="4" w:space="0" w:color="auto"/>
            </w:tcBorders>
            <w:shd w:val="clear" w:color="auto" w:fill="D9D9D9"/>
          </w:tcPr>
          <w:p w14:paraId="5B74F7C8"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r>
              <w:rPr>
                <w:rFonts w:ascii="Arial" w:hAnsi="Arial" w:cs="Arial"/>
                <w:b/>
                <w:bCs/>
                <w:color w:val="000000"/>
                <w:sz w:val="20"/>
                <w:szCs w:val="20"/>
              </w:rPr>
              <w:tab/>
            </w:r>
          </w:p>
          <w:p w14:paraId="3152A9AB" w14:textId="77777777" w:rsidR="00B87B92" w:rsidRDefault="00B87B92">
            <w:pPr>
              <w:pStyle w:val="Level1"/>
              <w:widowControl/>
              <w:tabs>
                <w:tab w:val="left" w:pos="360"/>
              </w:tabs>
              <w:rPr>
                <w:rFonts w:ascii="Arial" w:hAnsi="Arial" w:cs="Arial"/>
                <w:color w:val="000000"/>
                <w:sz w:val="20"/>
                <w:szCs w:val="20"/>
              </w:rPr>
            </w:pPr>
          </w:p>
        </w:tc>
      </w:tr>
    </w:tbl>
    <w:p w14:paraId="0648EF7B" w14:textId="77777777" w:rsidR="00B87B92" w:rsidRDefault="00B87B92">
      <w:pPr>
        <w:tabs>
          <w:tab w:val="left" w:pos="360"/>
        </w:tabs>
        <w:suppressAutoHyphens/>
        <w:ind w:right="390"/>
        <w:rPr>
          <w:rFonts w:ascii="Arial" w:hAnsi="Arial" w:cs="Arial"/>
          <w:color w:val="000000"/>
        </w:rPr>
      </w:pPr>
    </w:p>
    <w:p w14:paraId="37180352" w14:textId="77777777" w:rsidR="00B87B92" w:rsidRDefault="00B87B92">
      <w:pPr>
        <w:suppressAutoHyphens/>
        <w:ind w:left="360"/>
        <w:rPr>
          <w:rFonts w:ascii="Arial" w:hAnsi="Arial" w:cs="Arial"/>
          <w:color w:val="000000"/>
        </w:rPr>
      </w:pPr>
      <w:r>
        <w:rPr>
          <w:rFonts w:ascii="Arial" w:hAnsi="Arial" w:cs="Arial"/>
          <w:color w:val="000000"/>
        </w:rPr>
        <w:lastRenderedPageBreak/>
        <w:t>F. How frequently will you/your staff observe possible health changes (Check one)</w:t>
      </w:r>
      <w:r w:rsidR="00C14033">
        <w:rPr>
          <w:rFonts w:ascii="Arial" w:hAnsi="Arial" w:cs="Arial"/>
          <w:color w:val="000000"/>
        </w:rPr>
        <w:t>?</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0"/>
        <w:gridCol w:w="5310"/>
        <w:gridCol w:w="3618"/>
      </w:tblGrid>
      <w:tr w:rsidR="00B87B92" w14:paraId="0D4F43BA" w14:textId="77777777">
        <w:trPr>
          <w:gridAfter w:val="1"/>
          <w:wAfter w:w="3618" w:type="dxa"/>
        </w:trPr>
        <w:tc>
          <w:tcPr>
            <w:tcW w:w="990" w:type="dxa"/>
            <w:tcBorders>
              <w:top w:val="single" w:sz="4" w:space="0" w:color="auto"/>
              <w:left w:val="single" w:sz="4" w:space="0" w:color="auto"/>
              <w:bottom w:val="single" w:sz="4" w:space="0" w:color="auto"/>
              <w:right w:val="single" w:sz="4" w:space="0" w:color="auto"/>
            </w:tcBorders>
            <w:shd w:val="clear" w:color="auto" w:fill="D9D9D9"/>
          </w:tcPr>
          <w:p w14:paraId="2F443F20" w14:textId="77777777" w:rsidR="00B87B92" w:rsidRDefault="00B87B92">
            <w:pPr>
              <w:pStyle w:val="PlainText"/>
              <w:ind w:left="144"/>
              <w:rPr>
                <w:rFonts w:ascii="Arial" w:hAnsi="Arial" w:cs="Arial"/>
                <w:color w:val="000000"/>
              </w:rPr>
            </w:pPr>
          </w:p>
        </w:tc>
        <w:tc>
          <w:tcPr>
            <w:tcW w:w="5310" w:type="dxa"/>
            <w:tcBorders>
              <w:top w:val="nil"/>
              <w:left w:val="single" w:sz="4" w:space="0" w:color="auto"/>
              <w:bottom w:val="nil"/>
              <w:right w:val="nil"/>
            </w:tcBorders>
          </w:tcPr>
          <w:p w14:paraId="68367C66" w14:textId="77777777" w:rsidR="00B87B92" w:rsidRDefault="00B87B92">
            <w:pPr>
              <w:pStyle w:val="PlainText"/>
              <w:rPr>
                <w:rFonts w:ascii="Arial" w:hAnsi="Arial" w:cs="Arial"/>
                <w:color w:val="000000"/>
              </w:rPr>
            </w:pPr>
            <w:r>
              <w:rPr>
                <w:rFonts w:ascii="Arial" w:hAnsi="Arial" w:cs="Arial"/>
                <w:color w:val="000000"/>
              </w:rPr>
              <w:t>Daily</w:t>
            </w:r>
          </w:p>
        </w:tc>
      </w:tr>
      <w:tr w:rsidR="00B87B92" w14:paraId="6CFA2671" w14:textId="77777777">
        <w:trPr>
          <w:gridAfter w:val="1"/>
          <w:wAfter w:w="3618" w:type="dxa"/>
        </w:trPr>
        <w:tc>
          <w:tcPr>
            <w:tcW w:w="990" w:type="dxa"/>
            <w:tcBorders>
              <w:top w:val="single" w:sz="4" w:space="0" w:color="auto"/>
              <w:left w:val="single" w:sz="4" w:space="0" w:color="auto"/>
              <w:bottom w:val="single" w:sz="4" w:space="0" w:color="auto"/>
              <w:right w:val="single" w:sz="4" w:space="0" w:color="auto"/>
            </w:tcBorders>
            <w:shd w:val="clear" w:color="auto" w:fill="D9D9D9"/>
          </w:tcPr>
          <w:p w14:paraId="34E5F4E9" w14:textId="77777777" w:rsidR="00B87B92" w:rsidRDefault="00B87B92">
            <w:pPr>
              <w:pStyle w:val="PlainText"/>
              <w:ind w:left="144"/>
              <w:rPr>
                <w:rFonts w:ascii="Arial" w:hAnsi="Arial" w:cs="Arial"/>
                <w:color w:val="000000"/>
              </w:rPr>
            </w:pPr>
          </w:p>
        </w:tc>
        <w:tc>
          <w:tcPr>
            <w:tcW w:w="5310" w:type="dxa"/>
            <w:tcBorders>
              <w:top w:val="nil"/>
              <w:left w:val="single" w:sz="4" w:space="0" w:color="auto"/>
              <w:bottom w:val="nil"/>
              <w:right w:val="nil"/>
            </w:tcBorders>
          </w:tcPr>
          <w:p w14:paraId="74F16D47" w14:textId="77777777" w:rsidR="00B87B92" w:rsidRDefault="00B87B92">
            <w:pPr>
              <w:pStyle w:val="PlainText"/>
              <w:rPr>
                <w:rFonts w:ascii="Arial" w:hAnsi="Arial" w:cs="Arial"/>
                <w:color w:val="000000"/>
              </w:rPr>
            </w:pPr>
            <w:r>
              <w:rPr>
                <w:rFonts w:ascii="Arial" w:hAnsi="Arial" w:cs="Arial"/>
                <w:color w:val="000000"/>
              </w:rPr>
              <w:t>Twice a day</w:t>
            </w:r>
          </w:p>
        </w:tc>
      </w:tr>
      <w:tr w:rsidR="00B87B92" w14:paraId="2CBA0B34" w14:textId="77777777">
        <w:trPr>
          <w:gridAfter w:val="1"/>
          <w:wAfter w:w="3618" w:type="dxa"/>
        </w:trPr>
        <w:tc>
          <w:tcPr>
            <w:tcW w:w="990" w:type="dxa"/>
            <w:tcBorders>
              <w:top w:val="single" w:sz="4" w:space="0" w:color="auto"/>
              <w:left w:val="single" w:sz="4" w:space="0" w:color="auto"/>
              <w:bottom w:val="single" w:sz="4" w:space="0" w:color="auto"/>
              <w:right w:val="single" w:sz="4" w:space="0" w:color="auto"/>
            </w:tcBorders>
            <w:shd w:val="clear" w:color="auto" w:fill="D9D9D9"/>
          </w:tcPr>
          <w:p w14:paraId="53A19B62" w14:textId="77777777" w:rsidR="00B87B92" w:rsidRDefault="00B87B92">
            <w:pPr>
              <w:pStyle w:val="PlainText"/>
              <w:ind w:left="144"/>
              <w:rPr>
                <w:rFonts w:ascii="Arial" w:hAnsi="Arial" w:cs="Arial"/>
                <w:color w:val="000000"/>
              </w:rPr>
            </w:pPr>
          </w:p>
        </w:tc>
        <w:tc>
          <w:tcPr>
            <w:tcW w:w="5310" w:type="dxa"/>
            <w:tcBorders>
              <w:top w:val="nil"/>
              <w:left w:val="single" w:sz="4" w:space="0" w:color="auto"/>
              <w:bottom w:val="nil"/>
              <w:right w:val="nil"/>
            </w:tcBorders>
          </w:tcPr>
          <w:p w14:paraId="79D2F2D0" w14:textId="77777777" w:rsidR="00B87B92" w:rsidRDefault="00B87B92">
            <w:pPr>
              <w:pStyle w:val="PlainText"/>
              <w:rPr>
                <w:rFonts w:ascii="Arial" w:hAnsi="Arial" w:cs="Arial"/>
                <w:color w:val="000000"/>
              </w:rPr>
            </w:pPr>
            <w:r>
              <w:rPr>
                <w:rFonts w:ascii="Arial" w:hAnsi="Arial" w:cs="Arial"/>
                <w:color w:val="000000"/>
              </w:rPr>
              <w:t>Once a week</w:t>
            </w:r>
          </w:p>
        </w:tc>
      </w:tr>
      <w:tr w:rsidR="00B87B92" w14:paraId="42E16FC5" w14:textId="77777777">
        <w:trPr>
          <w:gridAfter w:val="1"/>
          <w:wAfter w:w="3618" w:type="dxa"/>
          <w:trHeight w:val="305"/>
        </w:trPr>
        <w:tc>
          <w:tcPr>
            <w:tcW w:w="990" w:type="dxa"/>
            <w:tcBorders>
              <w:top w:val="single" w:sz="4" w:space="0" w:color="auto"/>
              <w:left w:val="single" w:sz="4" w:space="0" w:color="auto"/>
              <w:bottom w:val="single" w:sz="4" w:space="0" w:color="auto"/>
              <w:right w:val="single" w:sz="4" w:space="0" w:color="auto"/>
            </w:tcBorders>
            <w:shd w:val="clear" w:color="auto" w:fill="D9D9D9"/>
          </w:tcPr>
          <w:p w14:paraId="784C8442" w14:textId="77777777" w:rsidR="00B87B92" w:rsidRDefault="00B87B92">
            <w:pPr>
              <w:pStyle w:val="PlainText"/>
              <w:ind w:left="144"/>
              <w:rPr>
                <w:rFonts w:ascii="Arial" w:hAnsi="Arial" w:cs="Arial"/>
                <w:color w:val="000000"/>
              </w:rPr>
            </w:pPr>
          </w:p>
        </w:tc>
        <w:tc>
          <w:tcPr>
            <w:tcW w:w="5310" w:type="dxa"/>
            <w:tcBorders>
              <w:top w:val="nil"/>
              <w:left w:val="single" w:sz="4" w:space="0" w:color="auto"/>
              <w:bottom w:val="nil"/>
              <w:right w:val="nil"/>
            </w:tcBorders>
          </w:tcPr>
          <w:p w14:paraId="2A7AC4ED" w14:textId="77777777" w:rsidR="00B87B92" w:rsidRDefault="00B87B92">
            <w:pPr>
              <w:pStyle w:val="PlainText"/>
              <w:rPr>
                <w:rFonts w:ascii="Arial" w:hAnsi="Arial" w:cs="Arial"/>
                <w:color w:val="000000"/>
              </w:rPr>
            </w:pPr>
            <w:r>
              <w:rPr>
                <w:rFonts w:ascii="Arial" w:hAnsi="Arial" w:cs="Arial"/>
                <w:color w:val="000000"/>
              </w:rPr>
              <w:t>Twice a week</w:t>
            </w:r>
          </w:p>
        </w:tc>
      </w:tr>
      <w:tr w:rsidR="00B87B92" w14:paraId="0779B8D4" w14:textId="77777777">
        <w:trPr>
          <w:gridAfter w:val="1"/>
          <w:wAfter w:w="3618" w:type="dxa"/>
        </w:trPr>
        <w:tc>
          <w:tcPr>
            <w:tcW w:w="990" w:type="dxa"/>
            <w:tcBorders>
              <w:top w:val="single" w:sz="4" w:space="0" w:color="auto"/>
              <w:left w:val="single" w:sz="4" w:space="0" w:color="auto"/>
              <w:bottom w:val="single" w:sz="4" w:space="0" w:color="auto"/>
              <w:right w:val="single" w:sz="4" w:space="0" w:color="auto"/>
            </w:tcBorders>
            <w:shd w:val="clear" w:color="auto" w:fill="D9D9D9"/>
          </w:tcPr>
          <w:p w14:paraId="5D89B0D5" w14:textId="77777777" w:rsidR="00B87B92" w:rsidRDefault="00B87B92">
            <w:pPr>
              <w:pStyle w:val="PlainText"/>
              <w:ind w:left="144"/>
              <w:rPr>
                <w:rFonts w:ascii="Arial" w:hAnsi="Arial" w:cs="Arial"/>
                <w:color w:val="000000"/>
              </w:rPr>
            </w:pPr>
          </w:p>
        </w:tc>
        <w:tc>
          <w:tcPr>
            <w:tcW w:w="5310" w:type="dxa"/>
            <w:tcBorders>
              <w:top w:val="nil"/>
              <w:left w:val="single" w:sz="4" w:space="0" w:color="auto"/>
              <w:bottom w:val="nil"/>
              <w:right w:val="nil"/>
            </w:tcBorders>
          </w:tcPr>
          <w:p w14:paraId="0651B42C" w14:textId="77777777" w:rsidR="00B87B92" w:rsidRDefault="00B87B92">
            <w:pPr>
              <w:pStyle w:val="PlainText"/>
              <w:rPr>
                <w:rFonts w:ascii="Arial" w:hAnsi="Arial" w:cs="Arial"/>
                <w:color w:val="000000"/>
              </w:rPr>
            </w:pPr>
            <w:r>
              <w:rPr>
                <w:rFonts w:ascii="Arial" w:hAnsi="Arial" w:cs="Arial"/>
                <w:color w:val="000000"/>
              </w:rPr>
              <w:t>Other  (explain below)</w:t>
            </w:r>
          </w:p>
        </w:tc>
      </w:tr>
      <w:tr w:rsidR="00B87B92" w14:paraId="4F270240" w14:textId="77777777">
        <w:trPr>
          <w:gridBefore w:val="1"/>
          <w:wBefore w:w="990" w:type="dxa"/>
        </w:trPr>
        <w:tc>
          <w:tcPr>
            <w:tcW w:w="8928" w:type="dxa"/>
            <w:gridSpan w:val="2"/>
            <w:tcBorders>
              <w:top w:val="single" w:sz="4" w:space="0" w:color="auto"/>
              <w:left w:val="single" w:sz="4" w:space="0" w:color="auto"/>
              <w:bottom w:val="single" w:sz="4" w:space="0" w:color="auto"/>
              <w:right w:val="single" w:sz="4" w:space="0" w:color="auto"/>
            </w:tcBorders>
            <w:shd w:val="clear" w:color="auto" w:fill="D9D9D9"/>
          </w:tcPr>
          <w:p w14:paraId="63B4635F"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1A5522DC" w14:textId="77777777" w:rsidR="00B87B92" w:rsidRDefault="00B87B92">
            <w:pPr>
              <w:pStyle w:val="Level1"/>
              <w:widowControl/>
              <w:tabs>
                <w:tab w:val="left" w:pos="360"/>
              </w:tabs>
              <w:rPr>
                <w:rFonts w:ascii="Arial" w:hAnsi="Arial" w:cs="Arial"/>
                <w:color w:val="000000"/>
                <w:sz w:val="20"/>
                <w:szCs w:val="20"/>
              </w:rPr>
            </w:pPr>
          </w:p>
        </w:tc>
      </w:tr>
    </w:tbl>
    <w:p w14:paraId="268E3129" w14:textId="77777777" w:rsidR="00B87B92" w:rsidRDefault="00B87B92">
      <w:pPr>
        <w:tabs>
          <w:tab w:val="left" w:pos="360"/>
        </w:tabs>
        <w:suppressAutoHyphens/>
        <w:ind w:right="390"/>
        <w:rPr>
          <w:rFonts w:ascii="Arial" w:hAnsi="Arial" w:cs="Arial"/>
          <w:color w:val="000000"/>
        </w:rPr>
      </w:pPr>
    </w:p>
    <w:p w14:paraId="3800B88D" w14:textId="77777777" w:rsidR="00B87B92" w:rsidRDefault="00B87B92">
      <w:pPr>
        <w:suppressAutoHyphens/>
        <w:ind w:left="360" w:right="390"/>
        <w:rPr>
          <w:rFonts w:ascii="Arial" w:hAnsi="Arial" w:cs="Arial"/>
          <w:color w:val="000000"/>
        </w:rPr>
      </w:pPr>
      <w:r>
        <w:rPr>
          <w:rFonts w:ascii="Arial" w:hAnsi="Arial" w:cs="Arial"/>
          <w:color w:val="000000"/>
        </w:rPr>
        <w:t xml:space="preserve">G.  Criteria for removing animals from the </w:t>
      </w:r>
      <w:r w:rsidR="00C14033">
        <w:rPr>
          <w:rFonts w:ascii="Arial" w:hAnsi="Arial" w:cs="Arial"/>
          <w:color w:val="000000"/>
        </w:rPr>
        <w:t>study (</w:t>
      </w:r>
      <w:r>
        <w:rPr>
          <w:rFonts w:ascii="Arial" w:hAnsi="Arial" w:cs="Arial"/>
          <w:color w:val="000000"/>
        </w:rPr>
        <w:t>Check all that apply):</w:t>
      </w:r>
    </w:p>
    <w:tbl>
      <w:tblPr>
        <w:tblW w:w="98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00"/>
        <w:gridCol w:w="7225"/>
        <w:gridCol w:w="1703"/>
      </w:tblGrid>
      <w:tr w:rsidR="00B87B92" w14:paraId="7CFFE25C" w14:textId="77777777">
        <w:trPr>
          <w:gridAfter w:val="1"/>
          <w:wAfter w:w="1703" w:type="dxa"/>
        </w:trPr>
        <w:tc>
          <w:tcPr>
            <w:tcW w:w="900" w:type="dxa"/>
            <w:tcBorders>
              <w:top w:val="single" w:sz="4" w:space="0" w:color="auto"/>
              <w:left w:val="single" w:sz="4" w:space="0" w:color="auto"/>
              <w:bottom w:val="single" w:sz="4" w:space="0" w:color="auto"/>
              <w:right w:val="single" w:sz="4" w:space="0" w:color="auto"/>
            </w:tcBorders>
            <w:shd w:val="clear" w:color="auto" w:fill="D9D9D9"/>
          </w:tcPr>
          <w:p w14:paraId="0EB4DE14" w14:textId="77777777" w:rsidR="00B87B92" w:rsidRDefault="00B87B92">
            <w:pPr>
              <w:pStyle w:val="PlainText"/>
              <w:ind w:left="144"/>
              <w:rPr>
                <w:rFonts w:ascii="Arial" w:hAnsi="Arial" w:cs="Arial"/>
                <w:color w:val="000000"/>
              </w:rPr>
            </w:pPr>
            <w:r>
              <w:rPr>
                <w:rFonts w:ascii="Arial" w:hAnsi="Arial" w:cs="Arial"/>
                <w:color w:val="000000"/>
              </w:rPr>
              <w:tab/>
            </w:r>
          </w:p>
        </w:tc>
        <w:tc>
          <w:tcPr>
            <w:tcW w:w="7225" w:type="dxa"/>
            <w:tcBorders>
              <w:top w:val="nil"/>
              <w:left w:val="single" w:sz="4" w:space="0" w:color="auto"/>
              <w:bottom w:val="nil"/>
              <w:right w:val="nil"/>
            </w:tcBorders>
          </w:tcPr>
          <w:p w14:paraId="4BB86B79" w14:textId="77777777" w:rsidR="00B87B92" w:rsidRDefault="00B87B92">
            <w:pPr>
              <w:pStyle w:val="PlainText"/>
              <w:rPr>
                <w:rFonts w:ascii="Arial" w:hAnsi="Arial" w:cs="Arial"/>
                <w:color w:val="000000"/>
              </w:rPr>
            </w:pPr>
            <w:r>
              <w:rPr>
                <w:rFonts w:ascii="Arial" w:hAnsi="Arial" w:cs="Arial"/>
                <w:color w:val="000000"/>
              </w:rPr>
              <w:t>Veterinary recommendation</w:t>
            </w:r>
          </w:p>
        </w:tc>
      </w:tr>
      <w:tr w:rsidR="00B87B92" w14:paraId="5D5E6602" w14:textId="77777777">
        <w:trPr>
          <w:gridAfter w:val="1"/>
          <w:wAfter w:w="1703" w:type="dxa"/>
          <w:trHeight w:val="197"/>
        </w:trPr>
        <w:tc>
          <w:tcPr>
            <w:tcW w:w="900" w:type="dxa"/>
            <w:tcBorders>
              <w:top w:val="single" w:sz="4" w:space="0" w:color="auto"/>
              <w:left w:val="single" w:sz="4" w:space="0" w:color="auto"/>
              <w:bottom w:val="single" w:sz="4" w:space="0" w:color="auto"/>
              <w:right w:val="single" w:sz="4" w:space="0" w:color="auto"/>
            </w:tcBorders>
            <w:shd w:val="clear" w:color="auto" w:fill="D9D9D9"/>
          </w:tcPr>
          <w:p w14:paraId="7F9BE8B7" w14:textId="77777777" w:rsidR="00B87B92" w:rsidRDefault="00B87B92">
            <w:pPr>
              <w:pStyle w:val="PlainText"/>
              <w:ind w:left="144"/>
              <w:rPr>
                <w:rFonts w:ascii="Arial" w:hAnsi="Arial" w:cs="Arial"/>
                <w:color w:val="000000"/>
              </w:rPr>
            </w:pPr>
          </w:p>
        </w:tc>
        <w:tc>
          <w:tcPr>
            <w:tcW w:w="7225" w:type="dxa"/>
            <w:tcBorders>
              <w:top w:val="nil"/>
              <w:left w:val="single" w:sz="4" w:space="0" w:color="auto"/>
              <w:bottom w:val="nil"/>
              <w:right w:val="nil"/>
            </w:tcBorders>
          </w:tcPr>
          <w:p w14:paraId="1B3BBA15" w14:textId="77777777" w:rsidR="00B87B92" w:rsidRDefault="00B87B92">
            <w:pPr>
              <w:pStyle w:val="PlainText"/>
              <w:rPr>
                <w:rFonts w:ascii="Arial" w:hAnsi="Arial" w:cs="Arial"/>
                <w:color w:val="000000"/>
              </w:rPr>
            </w:pPr>
            <w:r>
              <w:rPr>
                <w:rFonts w:ascii="Arial" w:hAnsi="Arial" w:cs="Arial"/>
                <w:color w:val="000000"/>
              </w:rPr>
              <w:t>Animals will be weighed and removed if weight loss is &gt;15% of their body weight</w:t>
            </w:r>
          </w:p>
        </w:tc>
      </w:tr>
      <w:tr w:rsidR="00B87B92" w14:paraId="17AE1D58" w14:textId="77777777">
        <w:trPr>
          <w:gridAfter w:val="1"/>
          <w:wAfter w:w="1703" w:type="dxa"/>
        </w:trPr>
        <w:tc>
          <w:tcPr>
            <w:tcW w:w="900" w:type="dxa"/>
            <w:tcBorders>
              <w:top w:val="single" w:sz="4" w:space="0" w:color="auto"/>
              <w:left w:val="single" w:sz="4" w:space="0" w:color="auto"/>
              <w:bottom w:val="single" w:sz="4" w:space="0" w:color="auto"/>
              <w:right w:val="single" w:sz="4" w:space="0" w:color="auto"/>
            </w:tcBorders>
            <w:shd w:val="clear" w:color="auto" w:fill="D9D9D9"/>
          </w:tcPr>
          <w:p w14:paraId="097C4547" w14:textId="77777777" w:rsidR="00B87B92" w:rsidRDefault="00B87B92">
            <w:pPr>
              <w:pStyle w:val="PlainText"/>
              <w:ind w:left="144"/>
              <w:rPr>
                <w:rFonts w:ascii="Arial" w:hAnsi="Arial" w:cs="Arial"/>
                <w:color w:val="000000"/>
              </w:rPr>
            </w:pPr>
          </w:p>
        </w:tc>
        <w:tc>
          <w:tcPr>
            <w:tcW w:w="7225" w:type="dxa"/>
            <w:tcBorders>
              <w:top w:val="nil"/>
              <w:left w:val="single" w:sz="4" w:space="0" w:color="auto"/>
              <w:bottom w:val="nil"/>
              <w:right w:val="nil"/>
            </w:tcBorders>
          </w:tcPr>
          <w:p w14:paraId="7F7A7381" w14:textId="77777777" w:rsidR="00B87B92" w:rsidRDefault="00B87B92">
            <w:pPr>
              <w:pStyle w:val="PlainText"/>
              <w:rPr>
                <w:rFonts w:ascii="Arial" w:hAnsi="Arial" w:cs="Arial"/>
                <w:color w:val="000000"/>
              </w:rPr>
            </w:pPr>
            <w:r>
              <w:rPr>
                <w:rFonts w:ascii="Arial" w:hAnsi="Arial" w:cs="Arial"/>
                <w:color w:val="000000"/>
              </w:rPr>
              <w:t>Inability to ambulate properly</w:t>
            </w:r>
          </w:p>
        </w:tc>
      </w:tr>
      <w:tr w:rsidR="00B87B92" w14:paraId="78956360" w14:textId="77777777">
        <w:trPr>
          <w:gridAfter w:val="1"/>
          <w:wAfter w:w="1703" w:type="dxa"/>
        </w:trPr>
        <w:tc>
          <w:tcPr>
            <w:tcW w:w="900" w:type="dxa"/>
            <w:tcBorders>
              <w:top w:val="single" w:sz="4" w:space="0" w:color="auto"/>
              <w:left w:val="single" w:sz="4" w:space="0" w:color="auto"/>
              <w:bottom w:val="single" w:sz="4" w:space="0" w:color="auto"/>
              <w:right w:val="single" w:sz="4" w:space="0" w:color="auto"/>
            </w:tcBorders>
            <w:shd w:val="clear" w:color="auto" w:fill="D9D9D9"/>
          </w:tcPr>
          <w:p w14:paraId="0DA867A7" w14:textId="77777777" w:rsidR="00B87B92" w:rsidRDefault="00B87B92">
            <w:pPr>
              <w:pStyle w:val="PlainText"/>
              <w:ind w:left="144"/>
              <w:rPr>
                <w:rFonts w:ascii="Arial" w:hAnsi="Arial" w:cs="Arial"/>
                <w:color w:val="000000"/>
              </w:rPr>
            </w:pPr>
          </w:p>
        </w:tc>
        <w:tc>
          <w:tcPr>
            <w:tcW w:w="7225" w:type="dxa"/>
            <w:tcBorders>
              <w:top w:val="nil"/>
              <w:left w:val="single" w:sz="4" w:space="0" w:color="auto"/>
              <w:bottom w:val="nil"/>
              <w:right w:val="nil"/>
            </w:tcBorders>
          </w:tcPr>
          <w:p w14:paraId="109D2B5E" w14:textId="77777777" w:rsidR="00B87B92" w:rsidRDefault="00B87B92">
            <w:pPr>
              <w:pStyle w:val="PlainText"/>
              <w:rPr>
                <w:rFonts w:ascii="Arial" w:hAnsi="Arial" w:cs="Arial"/>
                <w:color w:val="000000"/>
              </w:rPr>
            </w:pPr>
            <w:r>
              <w:rPr>
                <w:rFonts w:ascii="Arial" w:hAnsi="Arial" w:cs="Arial"/>
                <w:color w:val="000000"/>
              </w:rPr>
              <w:t>Inability to eat or drink adequately</w:t>
            </w:r>
          </w:p>
        </w:tc>
      </w:tr>
      <w:tr w:rsidR="00B87B92" w14:paraId="3FD75888" w14:textId="77777777">
        <w:trPr>
          <w:gridAfter w:val="1"/>
          <w:wAfter w:w="1703" w:type="dxa"/>
        </w:trPr>
        <w:tc>
          <w:tcPr>
            <w:tcW w:w="900" w:type="dxa"/>
            <w:tcBorders>
              <w:top w:val="single" w:sz="4" w:space="0" w:color="auto"/>
              <w:left w:val="single" w:sz="4" w:space="0" w:color="auto"/>
              <w:bottom w:val="single" w:sz="4" w:space="0" w:color="auto"/>
              <w:right w:val="single" w:sz="4" w:space="0" w:color="auto"/>
            </w:tcBorders>
            <w:shd w:val="clear" w:color="auto" w:fill="D9D9D9"/>
          </w:tcPr>
          <w:p w14:paraId="16125CDA" w14:textId="77777777" w:rsidR="00B87B92" w:rsidRDefault="00B87B92">
            <w:pPr>
              <w:pStyle w:val="PlainText"/>
              <w:ind w:left="144"/>
              <w:rPr>
                <w:rFonts w:ascii="Arial" w:hAnsi="Arial" w:cs="Arial"/>
                <w:color w:val="000000"/>
              </w:rPr>
            </w:pPr>
          </w:p>
        </w:tc>
        <w:tc>
          <w:tcPr>
            <w:tcW w:w="7225" w:type="dxa"/>
            <w:tcBorders>
              <w:top w:val="nil"/>
              <w:left w:val="single" w:sz="4" w:space="0" w:color="auto"/>
              <w:bottom w:val="nil"/>
              <w:right w:val="nil"/>
            </w:tcBorders>
          </w:tcPr>
          <w:p w14:paraId="5980DE27" w14:textId="77777777" w:rsidR="00B87B92" w:rsidRDefault="00B87B92">
            <w:pPr>
              <w:pStyle w:val="PlainText"/>
              <w:rPr>
                <w:rFonts w:ascii="Arial" w:hAnsi="Arial" w:cs="Arial"/>
                <w:color w:val="000000"/>
              </w:rPr>
            </w:pPr>
            <w:r>
              <w:rPr>
                <w:rFonts w:ascii="Arial" w:hAnsi="Arial" w:cs="Arial"/>
                <w:color w:val="000000"/>
              </w:rPr>
              <w:t>Reduced response to stimuli</w:t>
            </w:r>
          </w:p>
        </w:tc>
      </w:tr>
      <w:tr w:rsidR="00B87B92" w14:paraId="0ADFB510" w14:textId="77777777">
        <w:trPr>
          <w:gridAfter w:val="1"/>
          <w:wAfter w:w="1703" w:type="dxa"/>
        </w:trPr>
        <w:tc>
          <w:tcPr>
            <w:tcW w:w="900" w:type="dxa"/>
            <w:tcBorders>
              <w:top w:val="single" w:sz="4" w:space="0" w:color="auto"/>
              <w:left w:val="single" w:sz="4" w:space="0" w:color="auto"/>
              <w:bottom w:val="single" w:sz="4" w:space="0" w:color="auto"/>
              <w:right w:val="single" w:sz="4" w:space="0" w:color="auto"/>
            </w:tcBorders>
            <w:shd w:val="clear" w:color="auto" w:fill="D9D9D9"/>
          </w:tcPr>
          <w:p w14:paraId="436C357E" w14:textId="77777777" w:rsidR="00B87B92" w:rsidRDefault="00B87B92">
            <w:pPr>
              <w:pStyle w:val="PlainText"/>
              <w:ind w:left="144"/>
              <w:rPr>
                <w:rFonts w:ascii="Arial" w:hAnsi="Arial" w:cs="Arial"/>
                <w:color w:val="000000"/>
              </w:rPr>
            </w:pPr>
          </w:p>
        </w:tc>
        <w:tc>
          <w:tcPr>
            <w:tcW w:w="7225" w:type="dxa"/>
            <w:tcBorders>
              <w:top w:val="nil"/>
              <w:left w:val="single" w:sz="4" w:space="0" w:color="auto"/>
              <w:bottom w:val="nil"/>
              <w:right w:val="nil"/>
            </w:tcBorders>
          </w:tcPr>
          <w:p w14:paraId="294D05AE" w14:textId="77777777" w:rsidR="00B87B92" w:rsidRDefault="00B87B92">
            <w:pPr>
              <w:pStyle w:val="PlainText"/>
              <w:rPr>
                <w:rFonts w:ascii="Arial" w:hAnsi="Arial" w:cs="Arial"/>
                <w:color w:val="000000"/>
              </w:rPr>
            </w:pPr>
            <w:r>
              <w:rPr>
                <w:rFonts w:ascii="Arial" w:hAnsi="Arial" w:cs="Arial"/>
                <w:color w:val="000000"/>
              </w:rPr>
              <w:t>Other</w:t>
            </w:r>
          </w:p>
        </w:tc>
      </w:tr>
      <w:tr w:rsidR="00B87B92" w14:paraId="0DF78187" w14:textId="77777777">
        <w:trPr>
          <w:gridBefore w:val="1"/>
          <w:wBefore w:w="900" w:type="dxa"/>
        </w:trPr>
        <w:tc>
          <w:tcPr>
            <w:tcW w:w="8928" w:type="dxa"/>
            <w:gridSpan w:val="2"/>
            <w:tcBorders>
              <w:top w:val="single" w:sz="4" w:space="0" w:color="auto"/>
              <w:left w:val="single" w:sz="4" w:space="0" w:color="auto"/>
              <w:bottom w:val="single" w:sz="4" w:space="0" w:color="auto"/>
              <w:right w:val="single" w:sz="4" w:space="0" w:color="auto"/>
            </w:tcBorders>
            <w:shd w:val="clear" w:color="auto" w:fill="D9D9D9"/>
          </w:tcPr>
          <w:p w14:paraId="4331D9EA"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6A81BB33" w14:textId="77777777" w:rsidR="00B87B92" w:rsidRDefault="00B87B92" w:rsidP="006B207F">
            <w:pPr>
              <w:pStyle w:val="Level1"/>
              <w:widowControl/>
              <w:tabs>
                <w:tab w:val="left" w:pos="360"/>
              </w:tabs>
              <w:ind w:firstLine="720"/>
              <w:rPr>
                <w:rFonts w:ascii="Arial" w:hAnsi="Arial" w:cs="Arial"/>
                <w:color w:val="000000"/>
                <w:sz w:val="20"/>
                <w:szCs w:val="20"/>
              </w:rPr>
            </w:pPr>
          </w:p>
        </w:tc>
      </w:tr>
    </w:tbl>
    <w:p w14:paraId="6B30BE08" w14:textId="77777777" w:rsidR="00B87B92" w:rsidRDefault="00B87B92">
      <w:pPr>
        <w:pStyle w:val="Header"/>
        <w:tabs>
          <w:tab w:val="clear" w:pos="4320"/>
          <w:tab w:val="clear" w:pos="8640"/>
        </w:tabs>
        <w:rPr>
          <w:rFonts w:ascii="Arial" w:hAnsi="Arial" w:cs="Arial"/>
        </w:rPr>
      </w:pPr>
      <w:r>
        <w:rPr>
          <w:rFonts w:ascii="Arial" w:hAnsi="Arial" w:cs="Arial"/>
        </w:rPr>
        <w:tab/>
      </w:r>
    </w:p>
    <w:p w14:paraId="47F71644" w14:textId="77777777" w:rsidR="00B87B92" w:rsidRDefault="00B87B92">
      <w:pPr>
        <w:pStyle w:val="PlainText"/>
        <w:ind w:left="360" w:hanging="360"/>
        <w:rPr>
          <w:rFonts w:ascii="Arial" w:hAnsi="Arial" w:cs="Arial"/>
          <w:color w:val="000000"/>
        </w:rPr>
      </w:pPr>
      <w:r>
        <w:rPr>
          <w:rFonts w:ascii="Arial" w:hAnsi="Arial" w:cs="Arial"/>
          <w:color w:val="000000"/>
        </w:rPr>
        <w:t>10.</w:t>
      </w:r>
      <w:r>
        <w:rPr>
          <w:rFonts w:ascii="Arial" w:hAnsi="Arial" w:cs="Arial"/>
          <w:color w:val="000000"/>
        </w:rPr>
        <w:tab/>
        <w:t>Which of the following aseptic techniques will be used? (Aseptic technique must be used on all survival surgeries including rodents).   Check all that apply.</w:t>
      </w: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23"/>
        <w:gridCol w:w="1946"/>
        <w:gridCol w:w="7911"/>
      </w:tblGrid>
      <w:tr w:rsidR="00B87B92" w14:paraId="23A25ECB"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6D1E1521"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361D7871" w14:textId="77777777" w:rsidR="00B87B92" w:rsidRDefault="00B87B92">
            <w:pPr>
              <w:pStyle w:val="PlainText"/>
              <w:ind w:right="-1260"/>
              <w:rPr>
                <w:rFonts w:ascii="Arial" w:hAnsi="Arial" w:cs="Arial"/>
                <w:color w:val="000000"/>
              </w:rPr>
            </w:pPr>
            <w:r>
              <w:rPr>
                <w:rFonts w:ascii="Arial" w:hAnsi="Arial" w:cs="Arial"/>
                <w:color w:val="000000"/>
              </w:rPr>
              <w:t xml:space="preserve">Surgery (rodents) will be performed in an uncluttered area using sterile instruments </w:t>
            </w:r>
          </w:p>
        </w:tc>
      </w:tr>
      <w:tr w:rsidR="00B87B92" w14:paraId="41C99682"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271B601F"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60435EF3" w14:textId="77777777" w:rsidR="00343E12" w:rsidRDefault="00B87B92">
            <w:pPr>
              <w:pStyle w:val="PlainText"/>
              <w:ind w:right="-1260"/>
              <w:rPr>
                <w:rFonts w:ascii="Arial" w:hAnsi="Arial" w:cs="Arial"/>
                <w:color w:val="000000"/>
              </w:rPr>
            </w:pPr>
            <w:r>
              <w:rPr>
                <w:rFonts w:ascii="Arial" w:hAnsi="Arial" w:cs="Arial"/>
                <w:color w:val="000000"/>
              </w:rPr>
              <w:t xml:space="preserve">Removal of hair from surgery site will be performed in an area separate from where the surgery is to </w:t>
            </w:r>
          </w:p>
          <w:p w14:paraId="139E7A61" w14:textId="77777777" w:rsidR="00B87B92" w:rsidRDefault="00343E12">
            <w:pPr>
              <w:pStyle w:val="PlainText"/>
              <w:ind w:right="-1260"/>
              <w:rPr>
                <w:rFonts w:ascii="Arial" w:hAnsi="Arial" w:cs="Arial"/>
                <w:color w:val="000000"/>
              </w:rPr>
            </w:pPr>
            <w:r>
              <w:rPr>
                <w:rFonts w:ascii="Arial" w:hAnsi="Arial" w:cs="Arial"/>
                <w:color w:val="000000"/>
              </w:rPr>
              <w:t xml:space="preserve">be conducted  </w:t>
            </w:r>
          </w:p>
        </w:tc>
      </w:tr>
      <w:tr w:rsidR="002D3B5A" w14:paraId="22719257"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6D9FC6B3" w14:textId="77777777" w:rsidR="002D3B5A" w:rsidRDefault="002D3B5A"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2596BA30" w14:textId="77777777" w:rsidR="002D3B5A" w:rsidRPr="002D3B5A" w:rsidRDefault="002D3B5A">
            <w:pPr>
              <w:pStyle w:val="PlainText"/>
              <w:rPr>
                <w:rFonts w:ascii="Arial" w:hAnsi="Arial" w:cs="Arial"/>
                <w:color w:val="000000"/>
              </w:rPr>
            </w:pPr>
            <w:proofErr w:type="spellStart"/>
            <w:r w:rsidRPr="002D3B5A">
              <w:rPr>
                <w:rFonts w:ascii="Arial" w:hAnsi="Arial" w:cs="Arial"/>
                <w:color w:val="000000"/>
              </w:rPr>
              <w:t>Nonsurvival</w:t>
            </w:r>
            <w:proofErr w:type="spellEnd"/>
            <w:r w:rsidRPr="002D3B5A">
              <w:rPr>
                <w:rFonts w:ascii="Arial" w:hAnsi="Arial" w:cs="Arial"/>
                <w:color w:val="000000"/>
              </w:rPr>
              <w:t xml:space="preserve"> – remove hair from surgical area, </w:t>
            </w:r>
            <w:proofErr w:type="spellStart"/>
            <w:r w:rsidRPr="002D3B5A">
              <w:rPr>
                <w:rFonts w:ascii="Arial" w:hAnsi="Arial" w:cs="Arial"/>
                <w:color w:val="000000"/>
              </w:rPr>
              <w:t>non sterile</w:t>
            </w:r>
            <w:proofErr w:type="spellEnd"/>
            <w:r w:rsidRPr="002D3B5A">
              <w:rPr>
                <w:rFonts w:ascii="Arial" w:hAnsi="Arial" w:cs="Arial"/>
                <w:color w:val="000000"/>
              </w:rPr>
              <w:t xml:space="preserve"> gloves and clean instruments</w:t>
            </w:r>
          </w:p>
        </w:tc>
      </w:tr>
      <w:tr w:rsidR="00B87B92" w14:paraId="59440875"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7A07D158"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18F71096" w14:textId="77777777" w:rsidR="00B87B92" w:rsidRDefault="00B87B92">
            <w:pPr>
              <w:pStyle w:val="PlainText"/>
              <w:rPr>
                <w:rFonts w:ascii="Arial" w:hAnsi="Arial" w:cs="Arial"/>
                <w:color w:val="000000"/>
              </w:rPr>
            </w:pPr>
            <w:r>
              <w:rPr>
                <w:rFonts w:ascii="Arial" w:hAnsi="Arial" w:cs="Arial"/>
                <w:color w:val="000000"/>
              </w:rPr>
              <w:t>Surgical gloves</w:t>
            </w:r>
          </w:p>
        </w:tc>
      </w:tr>
      <w:tr w:rsidR="00B87B92" w14:paraId="740ECDD4"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220552AA"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4140F549" w14:textId="77777777" w:rsidR="00B87B92" w:rsidRDefault="00B87B92">
            <w:pPr>
              <w:pStyle w:val="PlainText"/>
              <w:rPr>
                <w:rFonts w:ascii="Arial" w:hAnsi="Arial" w:cs="Arial"/>
                <w:color w:val="000000"/>
              </w:rPr>
            </w:pPr>
            <w:r>
              <w:rPr>
                <w:rFonts w:ascii="Arial" w:hAnsi="Arial" w:cs="Arial"/>
                <w:color w:val="000000"/>
              </w:rPr>
              <w:t>Face Mask</w:t>
            </w:r>
          </w:p>
        </w:tc>
      </w:tr>
      <w:tr w:rsidR="00B87B92" w14:paraId="03044B0A"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76FB35D3"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1E4CCA94" w14:textId="77777777" w:rsidR="00B87B92" w:rsidRDefault="00B87B92">
            <w:pPr>
              <w:pStyle w:val="PlainText"/>
              <w:rPr>
                <w:rFonts w:ascii="Arial" w:hAnsi="Arial" w:cs="Arial"/>
                <w:color w:val="000000"/>
              </w:rPr>
            </w:pPr>
            <w:r>
              <w:rPr>
                <w:rFonts w:ascii="Arial" w:hAnsi="Arial" w:cs="Arial"/>
                <w:color w:val="000000"/>
              </w:rPr>
              <w:t>Shoe covers</w:t>
            </w:r>
          </w:p>
        </w:tc>
      </w:tr>
      <w:tr w:rsidR="00B87B92" w14:paraId="64E5A7E6"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56BF65BF"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07AF2330" w14:textId="77777777" w:rsidR="00B87B92" w:rsidRDefault="00B87B92">
            <w:pPr>
              <w:pStyle w:val="PlainText"/>
              <w:rPr>
                <w:rFonts w:ascii="Arial" w:hAnsi="Arial" w:cs="Arial"/>
                <w:color w:val="000000"/>
              </w:rPr>
            </w:pPr>
            <w:r>
              <w:rPr>
                <w:rFonts w:ascii="Arial" w:hAnsi="Arial" w:cs="Arial"/>
                <w:color w:val="000000"/>
              </w:rPr>
              <w:t>Gown</w:t>
            </w:r>
          </w:p>
        </w:tc>
      </w:tr>
      <w:tr w:rsidR="00B87B92" w14:paraId="3A08379D"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59671CFC"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63CFE81B" w14:textId="77777777" w:rsidR="00B87B92" w:rsidRDefault="00B87B92">
            <w:pPr>
              <w:pStyle w:val="PlainText"/>
              <w:rPr>
                <w:rFonts w:ascii="Arial" w:hAnsi="Arial" w:cs="Arial"/>
                <w:color w:val="000000"/>
              </w:rPr>
            </w:pPr>
            <w:r>
              <w:rPr>
                <w:rFonts w:ascii="Arial" w:hAnsi="Arial" w:cs="Arial"/>
                <w:color w:val="000000"/>
              </w:rPr>
              <w:t>Sterilized instruments</w:t>
            </w:r>
          </w:p>
        </w:tc>
      </w:tr>
      <w:tr w:rsidR="00B87B92" w14:paraId="7A777ACF"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684A59C6"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0762F5AC" w14:textId="77777777" w:rsidR="00B87B92" w:rsidRDefault="00B87B92">
            <w:pPr>
              <w:pStyle w:val="PlainText"/>
              <w:rPr>
                <w:rFonts w:ascii="Arial" w:hAnsi="Arial" w:cs="Arial"/>
                <w:color w:val="000000"/>
              </w:rPr>
            </w:pPr>
            <w:r>
              <w:rPr>
                <w:rFonts w:ascii="Arial" w:hAnsi="Arial" w:cs="Arial"/>
                <w:color w:val="000000"/>
              </w:rPr>
              <w:t>Surgical prep of surgery site.  Indicate antiseptics used (i.e. alcohol, betadine</w:t>
            </w:r>
            <w:r>
              <w:rPr>
                <w:rFonts w:ascii="Helvetica" w:hAnsi="Helvetica" w:cs="Helvetica"/>
              </w:rPr>
              <w:t>)</w:t>
            </w:r>
            <w:r>
              <w:rPr>
                <w:rFonts w:ascii="Arial" w:hAnsi="Arial" w:cs="Arial"/>
                <w:color w:val="000000"/>
              </w:rPr>
              <w:t xml:space="preserve"> below.</w:t>
            </w:r>
          </w:p>
        </w:tc>
      </w:tr>
      <w:tr w:rsidR="00B87B92" w14:paraId="6CBC31FF" w14:textId="77777777" w:rsidTr="00343E12">
        <w:tc>
          <w:tcPr>
            <w:tcW w:w="0" w:type="auto"/>
            <w:tcBorders>
              <w:top w:val="single" w:sz="4" w:space="0" w:color="auto"/>
              <w:left w:val="single" w:sz="4" w:space="0" w:color="auto"/>
              <w:bottom w:val="single" w:sz="4" w:space="0" w:color="auto"/>
              <w:right w:val="single" w:sz="4" w:space="0" w:color="auto"/>
            </w:tcBorders>
            <w:shd w:val="clear" w:color="auto" w:fill="D9D9D9"/>
          </w:tcPr>
          <w:p w14:paraId="54AF414C" w14:textId="77777777" w:rsidR="00B87B92" w:rsidRDefault="00B87B92" w:rsidP="00A516EA">
            <w:pPr>
              <w:pStyle w:val="PlainText"/>
              <w:ind w:left="144"/>
              <w:jc w:val="right"/>
              <w:rPr>
                <w:rFonts w:ascii="Arial" w:hAnsi="Arial" w:cs="Arial"/>
                <w:color w:val="000000"/>
              </w:rPr>
            </w:pPr>
          </w:p>
        </w:tc>
        <w:tc>
          <w:tcPr>
            <w:tcW w:w="9844" w:type="dxa"/>
            <w:gridSpan w:val="2"/>
            <w:tcBorders>
              <w:top w:val="nil"/>
              <w:left w:val="single" w:sz="4" w:space="0" w:color="auto"/>
              <w:bottom w:val="nil"/>
              <w:right w:val="nil"/>
            </w:tcBorders>
          </w:tcPr>
          <w:p w14:paraId="6268E23D" w14:textId="77777777" w:rsidR="00B87B92" w:rsidRDefault="00B87B92">
            <w:pPr>
              <w:pStyle w:val="PlainText"/>
              <w:rPr>
                <w:rFonts w:ascii="Arial" w:hAnsi="Arial" w:cs="Arial"/>
                <w:color w:val="000000"/>
              </w:rPr>
            </w:pPr>
            <w:r>
              <w:rPr>
                <w:rFonts w:ascii="Arial" w:hAnsi="Arial" w:cs="Arial"/>
                <w:color w:val="000000"/>
              </w:rPr>
              <w:t>Other</w:t>
            </w:r>
          </w:p>
        </w:tc>
      </w:tr>
      <w:tr w:rsidR="00B87B92" w14:paraId="290D49D5" w14:textId="77777777" w:rsidTr="00343E12">
        <w:trPr>
          <w:gridBefore w:val="1"/>
          <w:gridAfter w:val="1"/>
          <w:wAfter w:w="6025" w:type="dxa"/>
        </w:trPr>
        <w:tc>
          <w:tcPr>
            <w:tcW w:w="0" w:type="auto"/>
            <w:tcBorders>
              <w:top w:val="single" w:sz="4" w:space="0" w:color="auto"/>
              <w:left w:val="single" w:sz="4" w:space="0" w:color="auto"/>
              <w:bottom w:val="single" w:sz="4" w:space="0" w:color="auto"/>
              <w:right w:val="single" w:sz="4" w:space="0" w:color="auto"/>
            </w:tcBorders>
            <w:shd w:val="clear" w:color="auto" w:fill="D9D9D9"/>
          </w:tcPr>
          <w:p w14:paraId="0AD6FCCD"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74ACED02" w14:textId="77777777" w:rsidR="00B87B92" w:rsidRDefault="00B87B92">
            <w:pPr>
              <w:pStyle w:val="Level1"/>
              <w:widowControl/>
              <w:tabs>
                <w:tab w:val="left" w:pos="360"/>
              </w:tabs>
              <w:rPr>
                <w:rFonts w:ascii="Arial" w:hAnsi="Arial" w:cs="Arial"/>
                <w:color w:val="000000"/>
                <w:sz w:val="20"/>
                <w:szCs w:val="20"/>
              </w:rPr>
            </w:pPr>
          </w:p>
        </w:tc>
      </w:tr>
    </w:tbl>
    <w:p w14:paraId="7DD63DA0" w14:textId="77777777" w:rsidR="00B87B92" w:rsidRDefault="00343E12" w:rsidP="00343E12">
      <w:pPr>
        <w:tabs>
          <w:tab w:val="left" w:pos="360"/>
        </w:tabs>
        <w:suppressAutoHyphens/>
        <w:rPr>
          <w:rFonts w:ascii="Arial" w:hAnsi="Arial" w:cs="Arial"/>
          <w:color w:val="000000"/>
        </w:rPr>
      </w:pPr>
      <w:r>
        <w:rPr>
          <w:rFonts w:ascii="Arial" w:hAnsi="Arial" w:cs="Arial"/>
          <w:color w:val="000000"/>
        </w:rPr>
        <w:tab/>
      </w:r>
    </w:p>
    <w:p w14:paraId="1F072DBF" w14:textId="77777777" w:rsidR="00B87B92" w:rsidRDefault="00AC3ABE">
      <w:pPr>
        <w:pStyle w:val="PlainText"/>
        <w:rPr>
          <w:rFonts w:ascii="Arial" w:hAnsi="Arial" w:cs="Arial"/>
          <w:color w:val="000000"/>
        </w:rPr>
      </w:pPr>
      <w:r>
        <w:rPr>
          <w:rFonts w:ascii="Arial" w:hAnsi="Arial" w:cs="Arial"/>
          <w:color w:val="000000"/>
        </w:rPr>
        <w:t>11</w:t>
      </w:r>
      <w:r w:rsidR="00B87B92">
        <w:rPr>
          <w:rFonts w:ascii="Arial" w:hAnsi="Arial" w:cs="Arial"/>
          <w:color w:val="000000"/>
        </w:rPr>
        <w:t>.   Post-operative procedures (check all that apply)</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8694"/>
        <w:gridCol w:w="954"/>
      </w:tblGrid>
      <w:tr w:rsidR="00B87B92" w14:paraId="3A22EC5B" w14:textId="77777777">
        <w:trPr>
          <w:gridAfter w:val="1"/>
          <w:wAfter w:w="954"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7172AD5C" w14:textId="77777777" w:rsidR="00B87B92" w:rsidRDefault="00B87B92">
            <w:pPr>
              <w:pStyle w:val="PlainText"/>
              <w:ind w:left="144"/>
              <w:rPr>
                <w:rFonts w:ascii="Arial" w:hAnsi="Arial" w:cs="Arial"/>
                <w:color w:val="000000"/>
              </w:rPr>
            </w:pPr>
          </w:p>
        </w:tc>
        <w:tc>
          <w:tcPr>
            <w:tcW w:w="8694" w:type="dxa"/>
            <w:tcBorders>
              <w:top w:val="nil"/>
              <w:left w:val="single" w:sz="4" w:space="0" w:color="auto"/>
              <w:bottom w:val="nil"/>
              <w:right w:val="nil"/>
            </w:tcBorders>
          </w:tcPr>
          <w:p w14:paraId="57718C5F" w14:textId="77777777" w:rsidR="00B87B92" w:rsidRDefault="00B87B92">
            <w:pPr>
              <w:pStyle w:val="PlainText"/>
              <w:rPr>
                <w:rFonts w:ascii="Arial" w:hAnsi="Arial" w:cs="Arial"/>
                <w:color w:val="000000"/>
              </w:rPr>
            </w:pPr>
            <w:r>
              <w:rPr>
                <w:rFonts w:ascii="Arial" w:hAnsi="Arial" w:cs="Arial"/>
                <w:color w:val="000000"/>
              </w:rPr>
              <w:t>Animal moved to a warm, dry area and monitored during recovery</w:t>
            </w:r>
          </w:p>
        </w:tc>
      </w:tr>
      <w:tr w:rsidR="00B87B92" w14:paraId="36873723" w14:textId="77777777">
        <w:trPr>
          <w:gridAfter w:val="1"/>
          <w:wAfter w:w="954"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68D242B6" w14:textId="77777777" w:rsidR="00B87B92" w:rsidRDefault="00B87B92">
            <w:pPr>
              <w:pStyle w:val="PlainText"/>
              <w:ind w:left="144"/>
              <w:rPr>
                <w:rFonts w:ascii="Arial" w:hAnsi="Arial" w:cs="Arial"/>
                <w:color w:val="000000"/>
              </w:rPr>
            </w:pPr>
            <w:r>
              <w:rPr>
                <w:rFonts w:ascii="Arial" w:hAnsi="Arial" w:cs="Arial"/>
                <w:color w:val="000000"/>
              </w:rPr>
              <w:t xml:space="preserve">   </w:t>
            </w:r>
          </w:p>
        </w:tc>
        <w:tc>
          <w:tcPr>
            <w:tcW w:w="8694" w:type="dxa"/>
            <w:tcBorders>
              <w:top w:val="nil"/>
              <w:left w:val="single" w:sz="4" w:space="0" w:color="auto"/>
              <w:bottom w:val="nil"/>
              <w:right w:val="nil"/>
            </w:tcBorders>
          </w:tcPr>
          <w:p w14:paraId="65563048" w14:textId="77777777" w:rsidR="00B87B92" w:rsidRDefault="00B87B92">
            <w:pPr>
              <w:pStyle w:val="PlainText"/>
              <w:rPr>
                <w:rFonts w:ascii="Arial" w:hAnsi="Arial" w:cs="Arial"/>
                <w:color w:val="000000"/>
              </w:rPr>
            </w:pPr>
            <w:r>
              <w:rPr>
                <w:rFonts w:ascii="Arial" w:hAnsi="Arial" w:cs="Arial"/>
                <w:color w:val="000000"/>
              </w:rPr>
              <w:t>Returned to cage after fully conscious</w:t>
            </w:r>
          </w:p>
        </w:tc>
      </w:tr>
      <w:tr w:rsidR="00B87B92" w14:paraId="686BC6D3" w14:textId="77777777">
        <w:trPr>
          <w:gridAfter w:val="1"/>
          <w:wAfter w:w="954"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7C5B12A7" w14:textId="77777777" w:rsidR="00B87B92" w:rsidRDefault="00B87B92">
            <w:pPr>
              <w:pStyle w:val="PlainText"/>
              <w:ind w:left="144"/>
              <w:rPr>
                <w:rFonts w:ascii="Arial" w:hAnsi="Arial" w:cs="Arial"/>
                <w:color w:val="000000"/>
              </w:rPr>
            </w:pPr>
          </w:p>
        </w:tc>
        <w:tc>
          <w:tcPr>
            <w:tcW w:w="8694" w:type="dxa"/>
            <w:tcBorders>
              <w:top w:val="nil"/>
              <w:left w:val="single" w:sz="4" w:space="0" w:color="auto"/>
              <w:bottom w:val="nil"/>
              <w:right w:val="nil"/>
            </w:tcBorders>
          </w:tcPr>
          <w:p w14:paraId="4CE781CF" w14:textId="77777777" w:rsidR="00B87B92" w:rsidRDefault="00B87B92">
            <w:pPr>
              <w:pStyle w:val="PlainText"/>
              <w:rPr>
                <w:rFonts w:ascii="Arial" w:hAnsi="Arial" w:cs="Arial"/>
                <w:color w:val="000000"/>
              </w:rPr>
            </w:pPr>
            <w:r>
              <w:rPr>
                <w:rFonts w:ascii="Arial" w:hAnsi="Arial" w:cs="Arial"/>
                <w:color w:val="000000"/>
              </w:rPr>
              <w:t>Observed continuously until fully conscious</w:t>
            </w:r>
          </w:p>
        </w:tc>
      </w:tr>
      <w:tr w:rsidR="00B87B92" w14:paraId="5A5AD4FE" w14:textId="77777777">
        <w:trPr>
          <w:gridAfter w:val="1"/>
          <w:wAfter w:w="954"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09B78AAF" w14:textId="77777777" w:rsidR="00B87B92" w:rsidRDefault="00B87B92">
            <w:pPr>
              <w:pStyle w:val="PlainText"/>
              <w:ind w:left="144"/>
              <w:rPr>
                <w:rFonts w:ascii="Arial" w:hAnsi="Arial" w:cs="Arial"/>
                <w:color w:val="000000"/>
              </w:rPr>
            </w:pPr>
          </w:p>
        </w:tc>
        <w:tc>
          <w:tcPr>
            <w:tcW w:w="8694" w:type="dxa"/>
            <w:tcBorders>
              <w:top w:val="nil"/>
              <w:left w:val="single" w:sz="4" w:space="0" w:color="auto"/>
              <w:bottom w:val="nil"/>
              <w:right w:val="nil"/>
            </w:tcBorders>
          </w:tcPr>
          <w:p w14:paraId="615022FB" w14:textId="77777777" w:rsidR="00B87B92" w:rsidRDefault="00B87B92">
            <w:pPr>
              <w:pStyle w:val="PlainText"/>
              <w:rPr>
                <w:rFonts w:ascii="Arial" w:hAnsi="Arial" w:cs="Arial"/>
                <w:color w:val="000000"/>
              </w:rPr>
            </w:pPr>
            <w:r>
              <w:rPr>
                <w:rFonts w:ascii="Arial" w:hAnsi="Arial" w:cs="Arial"/>
                <w:color w:val="000000"/>
              </w:rPr>
              <w:t>Body temperature properly maintained until fully conscious</w:t>
            </w:r>
          </w:p>
        </w:tc>
      </w:tr>
      <w:tr w:rsidR="00B87B92" w14:paraId="4BFE9B77" w14:textId="77777777">
        <w:trPr>
          <w:gridAfter w:val="1"/>
          <w:wAfter w:w="954"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69A9FDFF" w14:textId="77777777" w:rsidR="00B87B92" w:rsidRDefault="00B87B92">
            <w:pPr>
              <w:pStyle w:val="PlainText"/>
              <w:ind w:left="144"/>
              <w:rPr>
                <w:rFonts w:ascii="Arial" w:hAnsi="Arial" w:cs="Arial"/>
                <w:color w:val="000000"/>
              </w:rPr>
            </w:pPr>
          </w:p>
        </w:tc>
        <w:tc>
          <w:tcPr>
            <w:tcW w:w="8694" w:type="dxa"/>
            <w:tcBorders>
              <w:top w:val="nil"/>
              <w:left w:val="single" w:sz="4" w:space="0" w:color="auto"/>
              <w:bottom w:val="nil"/>
              <w:right w:val="nil"/>
            </w:tcBorders>
          </w:tcPr>
          <w:p w14:paraId="398204CA" w14:textId="77777777" w:rsidR="00B87B92" w:rsidRDefault="00B87B92">
            <w:pPr>
              <w:pStyle w:val="PlainText"/>
              <w:rPr>
                <w:rFonts w:ascii="Arial" w:hAnsi="Arial" w:cs="Arial"/>
                <w:color w:val="000000"/>
              </w:rPr>
            </w:pPr>
            <w:r>
              <w:rPr>
                <w:rFonts w:ascii="Arial" w:hAnsi="Arial" w:cs="Arial"/>
                <w:color w:val="000000"/>
              </w:rPr>
              <w:t>Food and water withheld until fully conscious</w:t>
            </w:r>
          </w:p>
        </w:tc>
      </w:tr>
      <w:tr w:rsidR="00B87B92" w14:paraId="23F01A05" w14:textId="77777777">
        <w:trPr>
          <w:gridAfter w:val="1"/>
          <w:wAfter w:w="954"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019EF528" w14:textId="77777777" w:rsidR="00B87B92" w:rsidRDefault="00B87B92">
            <w:pPr>
              <w:pStyle w:val="PlainText"/>
              <w:ind w:left="144"/>
              <w:rPr>
                <w:rFonts w:ascii="Arial" w:hAnsi="Arial" w:cs="Arial"/>
                <w:color w:val="000000"/>
              </w:rPr>
            </w:pPr>
          </w:p>
        </w:tc>
        <w:tc>
          <w:tcPr>
            <w:tcW w:w="8694" w:type="dxa"/>
            <w:tcBorders>
              <w:top w:val="nil"/>
              <w:left w:val="single" w:sz="4" w:space="0" w:color="auto"/>
              <w:bottom w:val="nil"/>
              <w:right w:val="nil"/>
            </w:tcBorders>
          </w:tcPr>
          <w:p w14:paraId="4A2FB99A" w14:textId="77777777" w:rsidR="00B87B92" w:rsidRDefault="00B87B92">
            <w:pPr>
              <w:pStyle w:val="PlainText"/>
              <w:rPr>
                <w:rFonts w:ascii="Arial" w:hAnsi="Arial" w:cs="Arial"/>
                <w:color w:val="000000"/>
              </w:rPr>
            </w:pPr>
            <w:r>
              <w:rPr>
                <w:rFonts w:ascii="Arial" w:hAnsi="Arial" w:cs="Arial"/>
                <w:color w:val="000000"/>
              </w:rPr>
              <w:t>Body temperature recorded</w:t>
            </w:r>
          </w:p>
        </w:tc>
      </w:tr>
      <w:tr w:rsidR="00B87B92" w14:paraId="22EA9313" w14:textId="77777777">
        <w:trPr>
          <w:gridAfter w:val="1"/>
          <w:wAfter w:w="954"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4D230549" w14:textId="77777777" w:rsidR="00B87B92" w:rsidRDefault="00B87B92">
            <w:pPr>
              <w:pStyle w:val="PlainText"/>
              <w:ind w:left="144"/>
              <w:rPr>
                <w:rFonts w:ascii="Arial" w:hAnsi="Arial" w:cs="Arial"/>
                <w:color w:val="000000"/>
              </w:rPr>
            </w:pPr>
          </w:p>
        </w:tc>
        <w:tc>
          <w:tcPr>
            <w:tcW w:w="8694" w:type="dxa"/>
            <w:tcBorders>
              <w:top w:val="nil"/>
              <w:left w:val="single" w:sz="4" w:space="0" w:color="auto"/>
              <w:bottom w:val="nil"/>
              <w:right w:val="nil"/>
            </w:tcBorders>
          </w:tcPr>
          <w:p w14:paraId="538EA8B2" w14:textId="77777777" w:rsidR="00B87B92" w:rsidRDefault="00B87B92">
            <w:pPr>
              <w:pStyle w:val="PlainText"/>
              <w:rPr>
                <w:rFonts w:ascii="Arial" w:hAnsi="Arial" w:cs="Arial"/>
                <w:color w:val="000000"/>
              </w:rPr>
            </w:pPr>
            <w:r>
              <w:rPr>
                <w:rFonts w:ascii="Arial" w:hAnsi="Arial" w:cs="Arial"/>
                <w:color w:val="000000"/>
              </w:rPr>
              <w:t>Surgical record kept</w:t>
            </w:r>
          </w:p>
        </w:tc>
      </w:tr>
      <w:tr w:rsidR="00B87B92" w14:paraId="0D98E87E" w14:textId="77777777">
        <w:trPr>
          <w:gridAfter w:val="1"/>
          <w:wAfter w:w="954" w:type="dxa"/>
          <w:cantSplit/>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1C1914A6" w14:textId="77777777" w:rsidR="00B87B92" w:rsidRDefault="00B87B92">
            <w:pPr>
              <w:pStyle w:val="PlainText"/>
              <w:ind w:left="144"/>
              <w:rPr>
                <w:rFonts w:ascii="Arial" w:hAnsi="Arial" w:cs="Arial"/>
                <w:color w:val="000000"/>
              </w:rPr>
            </w:pPr>
          </w:p>
        </w:tc>
        <w:tc>
          <w:tcPr>
            <w:tcW w:w="8694" w:type="dxa"/>
            <w:tcBorders>
              <w:top w:val="nil"/>
              <w:left w:val="single" w:sz="4" w:space="0" w:color="auto"/>
              <w:bottom w:val="nil"/>
              <w:right w:val="nil"/>
            </w:tcBorders>
          </w:tcPr>
          <w:p w14:paraId="0939E87E" w14:textId="77777777" w:rsidR="00B87B92" w:rsidRDefault="00B87B92">
            <w:pPr>
              <w:pStyle w:val="PlainText"/>
              <w:rPr>
                <w:rFonts w:ascii="Arial" w:hAnsi="Arial" w:cs="Arial"/>
                <w:color w:val="000000"/>
              </w:rPr>
            </w:pPr>
            <w:r>
              <w:rPr>
                <w:rFonts w:ascii="Arial" w:hAnsi="Arial" w:cs="Arial"/>
              </w:rPr>
              <w:t>Monitor incisions for swelling, pain or dehiscence</w:t>
            </w:r>
          </w:p>
        </w:tc>
      </w:tr>
      <w:tr w:rsidR="00B87B92" w14:paraId="517A8C44" w14:textId="77777777">
        <w:trPr>
          <w:gridAfter w:val="1"/>
          <w:wAfter w:w="954" w:type="dxa"/>
          <w:cantSplit/>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3E1BDE86" w14:textId="77777777" w:rsidR="00B87B92" w:rsidRDefault="00B87B92">
            <w:pPr>
              <w:pStyle w:val="PlainText"/>
              <w:ind w:left="144"/>
              <w:rPr>
                <w:rFonts w:ascii="Arial" w:hAnsi="Arial" w:cs="Arial"/>
                <w:color w:val="000000"/>
              </w:rPr>
            </w:pPr>
          </w:p>
        </w:tc>
        <w:tc>
          <w:tcPr>
            <w:tcW w:w="8694" w:type="dxa"/>
            <w:tcBorders>
              <w:top w:val="nil"/>
              <w:left w:val="single" w:sz="4" w:space="0" w:color="auto"/>
              <w:bottom w:val="nil"/>
              <w:right w:val="nil"/>
            </w:tcBorders>
          </w:tcPr>
          <w:p w14:paraId="4E348FB9" w14:textId="77777777" w:rsidR="00B87B92" w:rsidRDefault="00B87B92">
            <w:pPr>
              <w:pStyle w:val="PlainText"/>
              <w:rPr>
                <w:rFonts w:ascii="Arial" w:hAnsi="Arial" w:cs="Arial"/>
                <w:color w:val="000000"/>
              </w:rPr>
            </w:pPr>
            <w:r>
              <w:rPr>
                <w:rFonts w:ascii="Arial" w:hAnsi="Arial" w:cs="Arial"/>
              </w:rPr>
              <w:t xml:space="preserve">When will wound clips or sutures be removed?  </w:t>
            </w:r>
          </w:p>
        </w:tc>
      </w:tr>
      <w:tr w:rsidR="00B87B92" w14:paraId="43ED3AAA" w14:textId="77777777">
        <w:trPr>
          <w:gridBefore w:val="1"/>
          <w:wBefore w:w="540" w:type="dxa"/>
        </w:trPr>
        <w:tc>
          <w:tcPr>
            <w:tcW w:w="9648" w:type="dxa"/>
            <w:gridSpan w:val="2"/>
            <w:tcBorders>
              <w:top w:val="single" w:sz="4" w:space="0" w:color="auto"/>
              <w:left w:val="single" w:sz="4" w:space="0" w:color="auto"/>
              <w:bottom w:val="single" w:sz="4" w:space="0" w:color="auto"/>
              <w:right w:val="single" w:sz="4" w:space="0" w:color="auto"/>
            </w:tcBorders>
            <w:shd w:val="clear" w:color="auto" w:fill="D9D9D9"/>
          </w:tcPr>
          <w:p w14:paraId="6563E14C"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43C6FD39" w14:textId="77777777" w:rsidR="00B87B92" w:rsidRDefault="00B87B92">
            <w:pPr>
              <w:pStyle w:val="Level1"/>
              <w:widowControl/>
              <w:tabs>
                <w:tab w:val="left" w:pos="360"/>
              </w:tabs>
              <w:rPr>
                <w:rFonts w:ascii="Arial" w:hAnsi="Arial" w:cs="Arial"/>
                <w:color w:val="000000"/>
                <w:sz w:val="20"/>
                <w:szCs w:val="20"/>
              </w:rPr>
            </w:pPr>
          </w:p>
        </w:tc>
      </w:tr>
    </w:tbl>
    <w:p w14:paraId="7EF0661E" w14:textId="77777777" w:rsidR="00B87B92" w:rsidRDefault="00B87B92">
      <w:pPr>
        <w:pStyle w:val="PlainText"/>
        <w:ind w:firstLine="360"/>
        <w:rPr>
          <w:rFonts w:ascii="Arial" w:hAnsi="Arial" w:cs="Arial"/>
        </w:rPr>
      </w:pPr>
    </w:p>
    <w:p w14:paraId="678A8F59" w14:textId="77777777" w:rsidR="00B87B92" w:rsidRDefault="00B87B92">
      <w:pPr>
        <w:pStyle w:val="PlainText"/>
        <w:ind w:firstLine="360"/>
        <w:rPr>
          <w:rFonts w:ascii="Arial" w:hAnsi="Arial" w:cs="Arial"/>
        </w:rPr>
      </w:pPr>
      <w:r>
        <w:rPr>
          <w:rFonts w:ascii="Arial" w:hAnsi="Arial" w:cs="Arial"/>
        </w:rPr>
        <w:t>A. Identify the person from your lab who will be responsible for postoperative care and pain relief.</w:t>
      </w:r>
    </w:p>
    <w:tbl>
      <w:tblPr>
        <w:tblW w:w="0" w:type="auto"/>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18"/>
      </w:tblGrid>
      <w:tr w:rsidR="00B87B92" w14:paraId="6FC41D14" w14:textId="77777777">
        <w:tc>
          <w:tcPr>
            <w:tcW w:w="9918" w:type="dxa"/>
            <w:tcBorders>
              <w:top w:val="single" w:sz="4" w:space="0" w:color="auto"/>
              <w:left w:val="single" w:sz="4" w:space="0" w:color="auto"/>
              <w:bottom w:val="single" w:sz="4" w:space="0" w:color="auto"/>
              <w:right w:val="single" w:sz="4" w:space="0" w:color="auto"/>
            </w:tcBorders>
            <w:shd w:val="clear" w:color="auto" w:fill="D9D9D9"/>
          </w:tcPr>
          <w:p w14:paraId="49AA2C50"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rPr>
              <w:t xml:space="preserve"> </w:t>
            </w:r>
            <w:r>
              <w:rPr>
                <w:rFonts w:ascii="Arial" w:hAnsi="Arial" w:cs="Arial"/>
                <w:b/>
                <w:bCs/>
                <w:color w:val="000000"/>
                <w:sz w:val="20"/>
                <w:szCs w:val="20"/>
              </w:rPr>
              <w:t>Explain here:</w:t>
            </w:r>
          </w:p>
          <w:p w14:paraId="2072D0E1" w14:textId="77777777" w:rsidR="00B87B92" w:rsidRDefault="00B87B92">
            <w:pPr>
              <w:pStyle w:val="Level1"/>
              <w:widowControl/>
              <w:tabs>
                <w:tab w:val="left" w:pos="360"/>
              </w:tabs>
              <w:rPr>
                <w:rFonts w:ascii="Arial" w:hAnsi="Arial" w:cs="Arial"/>
                <w:color w:val="000000"/>
                <w:sz w:val="20"/>
                <w:szCs w:val="20"/>
              </w:rPr>
            </w:pPr>
          </w:p>
        </w:tc>
      </w:tr>
    </w:tbl>
    <w:p w14:paraId="519C8432" w14:textId="77777777" w:rsidR="00B87B92" w:rsidRDefault="00B87B92">
      <w:pPr>
        <w:tabs>
          <w:tab w:val="left" w:pos="360"/>
        </w:tabs>
        <w:suppressAutoHyphens/>
        <w:ind w:right="390"/>
        <w:rPr>
          <w:rFonts w:ascii="Arial" w:hAnsi="Arial" w:cs="Arial"/>
          <w:color w:val="000000"/>
        </w:rPr>
      </w:pPr>
      <w:r>
        <w:rPr>
          <w:rFonts w:ascii="Arial" w:hAnsi="Arial" w:cs="Arial"/>
          <w:color w:val="000000"/>
        </w:rPr>
        <w:tab/>
      </w:r>
    </w:p>
    <w:p w14:paraId="7C885CC9" w14:textId="77777777" w:rsidR="00B87B92" w:rsidRDefault="00B87B92">
      <w:pPr>
        <w:tabs>
          <w:tab w:val="left" w:pos="360"/>
        </w:tabs>
        <w:suppressAutoHyphens/>
        <w:ind w:right="390"/>
        <w:rPr>
          <w:rFonts w:ascii="Arial" w:hAnsi="Arial" w:cs="Arial"/>
          <w:color w:val="000000"/>
        </w:rPr>
      </w:pPr>
      <w:r>
        <w:rPr>
          <w:rFonts w:ascii="Arial" w:hAnsi="Arial" w:cs="Arial"/>
          <w:color w:val="000000"/>
        </w:rPr>
        <w:tab/>
        <w:t>B.</w:t>
      </w:r>
      <w:r>
        <w:rPr>
          <w:rFonts w:ascii="Arial" w:hAnsi="Arial" w:cs="Arial"/>
          <w:color w:val="000000"/>
        </w:rPr>
        <w:tab/>
        <w:t>How often will the animal be observed?</w:t>
      </w:r>
    </w:p>
    <w:tbl>
      <w:tblPr>
        <w:tblW w:w="9918" w:type="dxa"/>
        <w:tblInd w:w="7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6"/>
        <w:gridCol w:w="9592"/>
      </w:tblGrid>
      <w:tr w:rsidR="00B87B92" w14:paraId="53D66CC8" w14:textId="77777777" w:rsidTr="006B207F">
        <w:tc>
          <w:tcPr>
            <w:tcW w:w="326" w:type="dxa"/>
            <w:tcBorders>
              <w:top w:val="single" w:sz="4" w:space="0" w:color="auto"/>
              <w:left w:val="single" w:sz="4" w:space="0" w:color="auto"/>
              <w:bottom w:val="single" w:sz="4" w:space="0" w:color="auto"/>
              <w:right w:val="single" w:sz="4" w:space="0" w:color="auto"/>
            </w:tcBorders>
            <w:shd w:val="clear" w:color="auto" w:fill="D9D9D9"/>
          </w:tcPr>
          <w:p w14:paraId="165C7712" w14:textId="77777777" w:rsidR="00B87B92" w:rsidRDefault="00B87B92">
            <w:pPr>
              <w:pStyle w:val="PlainText"/>
              <w:jc w:val="center"/>
              <w:rPr>
                <w:rFonts w:ascii="Arial" w:hAnsi="Arial" w:cs="Arial"/>
                <w:color w:val="000000"/>
              </w:rPr>
            </w:pPr>
            <w:r>
              <w:rPr>
                <w:rFonts w:ascii="Arial" w:hAnsi="Arial" w:cs="Arial"/>
                <w:color w:val="000000"/>
              </w:rPr>
              <w:tab/>
            </w:r>
          </w:p>
        </w:tc>
        <w:tc>
          <w:tcPr>
            <w:tcW w:w="9592" w:type="dxa"/>
            <w:tcBorders>
              <w:top w:val="nil"/>
              <w:left w:val="single" w:sz="4" w:space="0" w:color="auto"/>
              <w:bottom w:val="nil"/>
              <w:right w:val="nil"/>
            </w:tcBorders>
          </w:tcPr>
          <w:p w14:paraId="74509E51" w14:textId="77777777" w:rsidR="00B87B92" w:rsidRDefault="00B87B92">
            <w:pPr>
              <w:pStyle w:val="PlainText"/>
              <w:rPr>
                <w:rFonts w:ascii="Arial" w:hAnsi="Arial" w:cs="Arial"/>
                <w:color w:val="000000"/>
              </w:rPr>
            </w:pPr>
            <w:r>
              <w:rPr>
                <w:rFonts w:ascii="Arial" w:hAnsi="Arial" w:cs="Arial"/>
                <w:color w:val="000000"/>
              </w:rPr>
              <w:t>Twice a day</w:t>
            </w:r>
          </w:p>
        </w:tc>
      </w:tr>
      <w:tr w:rsidR="00B87B92" w14:paraId="775EE975" w14:textId="77777777" w:rsidTr="006B207F">
        <w:tc>
          <w:tcPr>
            <w:tcW w:w="326" w:type="dxa"/>
            <w:tcBorders>
              <w:top w:val="single" w:sz="4" w:space="0" w:color="auto"/>
              <w:left w:val="single" w:sz="4" w:space="0" w:color="auto"/>
              <w:bottom w:val="single" w:sz="4" w:space="0" w:color="auto"/>
              <w:right w:val="single" w:sz="4" w:space="0" w:color="auto"/>
            </w:tcBorders>
            <w:shd w:val="clear" w:color="auto" w:fill="D9D9D9"/>
          </w:tcPr>
          <w:p w14:paraId="64180919" w14:textId="77777777" w:rsidR="00B87B92" w:rsidRDefault="00B87B92">
            <w:pPr>
              <w:pStyle w:val="PlainText"/>
              <w:jc w:val="center"/>
              <w:rPr>
                <w:rFonts w:ascii="Arial" w:hAnsi="Arial" w:cs="Arial"/>
                <w:color w:val="000000"/>
              </w:rPr>
            </w:pPr>
            <w:r>
              <w:rPr>
                <w:rFonts w:ascii="Arial" w:hAnsi="Arial" w:cs="Arial"/>
                <w:color w:val="000000"/>
              </w:rPr>
              <w:t xml:space="preserve">   </w:t>
            </w:r>
          </w:p>
        </w:tc>
        <w:tc>
          <w:tcPr>
            <w:tcW w:w="9592" w:type="dxa"/>
            <w:tcBorders>
              <w:top w:val="nil"/>
              <w:left w:val="single" w:sz="4" w:space="0" w:color="auto"/>
              <w:bottom w:val="nil"/>
              <w:right w:val="nil"/>
            </w:tcBorders>
          </w:tcPr>
          <w:p w14:paraId="0921F920" w14:textId="77777777" w:rsidR="00B87B92" w:rsidRDefault="00B87B92">
            <w:pPr>
              <w:pStyle w:val="PlainText"/>
              <w:rPr>
                <w:rFonts w:ascii="Arial" w:hAnsi="Arial" w:cs="Arial"/>
                <w:color w:val="000000"/>
              </w:rPr>
            </w:pPr>
            <w:r>
              <w:rPr>
                <w:rFonts w:ascii="Arial" w:hAnsi="Arial" w:cs="Arial"/>
                <w:color w:val="000000"/>
              </w:rPr>
              <w:t>Once a day</w:t>
            </w:r>
          </w:p>
        </w:tc>
      </w:tr>
      <w:tr w:rsidR="00B87B92" w14:paraId="6ED5D350" w14:textId="77777777" w:rsidTr="006B207F">
        <w:tc>
          <w:tcPr>
            <w:tcW w:w="326" w:type="dxa"/>
            <w:tcBorders>
              <w:top w:val="single" w:sz="4" w:space="0" w:color="auto"/>
              <w:left w:val="single" w:sz="4" w:space="0" w:color="auto"/>
              <w:bottom w:val="single" w:sz="4" w:space="0" w:color="auto"/>
              <w:right w:val="single" w:sz="4" w:space="0" w:color="auto"/>
            </w:tcBorders>
            <w:shd w:val="clear" w:color="auto" w:fill="D9D9D9"/>
          </w:tcPr>
          <w:p w14:paraId="0F2F2D7C" w14:textId="77777777" w:rsidR="00B87B92" w:rsidRDefault="00B87B92">
            <w:pPr>
              <w:pStyle w:val="PlainText"/>
              <w:jc w:val="center"/>
              <w:rPr>
                <w:rFonts w:ascii="Arial" w:hAnsi="Arial" w:cs="Arial"/>
                <w:color w:val="000000"/>
              </w:rPr>
            </w:pPr>
          </w:p>
        </w:tc>
        <w:tc>
          <w:tcPr>
            <w:tcW w:w="9592" w:type="dxa"/>
            <w:tcBorders>
              <w:top w:val="nil"/>
              <w:left w:val="single" w:sz="4" w:space="0" w:color="auto"/>
              <w:bottom w:val="nil"/>
              <w:right w:val="nil"/>
            </w:tcBorders>
          </w:tcPr>
          <w:p w14:paraId="1FF0AAD1" w14:textId="77777777" w:rsidR="00B87B92" w:rsidRDefault="00B87B92">
            <w:pPr>
              <w:pStyle w:val="PlainText"/>
              <w:rPr>
                <w:rFonts w:ascii="Arial" w:hAnsi="Arial" w:cs="Arial"/>
                <w:color w:val="000000"/>
              </w:rPr>
            </w:pPr>
            <w:r>
              <w:rPr>
                <w:rFonts w:ascii="Arial" w:hAnsi="Arial" w:cs="Arial"/>
                <w:color w:val="000000"/>
              </w:rPr>
              <w:t>Every other day</w:t>
            </w:r>
          </w:p>
        </w:tc>
      </w:tr>
      <w:tr w:rsidR="00B87B92" w14:paraId="3E7048B9" w14:textId="77777777" w:rsidTr="006B207F">
        <w:tc>
          <w:tcPr>
            <w:tcW w:w="326" w:type="dxa"/>
            <w:tcBorders>
              <w:top w:val="single" w:sz="4" w:space="0" w:color="auto"/>
              <w:left w:val="single" w:sz="4" w:space="0" w:color="auto"/>
              <w:bottom w:val="single" w:sz="4" w:space="0" w:color="auto"/>
              <w:right w:val="single" w:sz="4" w:space="0" w:color="auto"/>
            </w:tcBorders>
            <w:shd w:val="clear" w:color="auto" w:fill="D9D9D9"/>
          </w:tcPr>
          <w:p w14:paraId="1C189788" w14:textId="77777777" w:rsidR="00B87B92" w:rsidRDefault="00B87B92">
            <w:pPr>
              <w:pStyle w:val="PlainText"/>
              <w:jc w:val="center"/>
              <w:rPr>
                <w:rFonts w:ascii="Arial" w:hAnsi="Arial" w:cs="Arial"/>
                <w:color w:val="000000"/>
              </w:rPr>
            </w:pPr>
          </w:p>
        </w:tc>
        <w:tc>
          <w:tcPr>
            <w:tcW w:w="9592" w:type="dxa"/>
            <w:tcBorders>
              <w:top w:val="nil"/>
              <w:left w:val="single" w:sz="4" w:space="0" w:color="auto"/>
              <w:bottom w:val="nil"/>
              <w:right w:val="nil"/>
            </w:tcBorders>
          </w:tcPr>
          <w:p w14:paraId="7679EC6F" w14:textId="77777777" w:rsidR="00B87B92" w:rsidRDefault="00B87B92">
            <w:pPr>
              <w:pStyle w:val="PlainText"/>
              <w:rPr>
                <w:rFonts w:ascii="Arial" w:hAnsi="Arial" w:cs="Arial"/>
                <w:color w:val="000000"/>
              </w:rPr>
            </w:pPr>
            <w:r>
              <w:rPr>
                <w:rFonts w:ascii="Arial" w:hAnsi="Arial" w:cs="Arial"/>
                <w:color w:val="000000"/>
              </w:rPr>
              <w:t>Other.  Explain below</w:t>
            </w:r>
          </w:p>
        </w:tc>
      </w:tr>
      <w:tr w:rsidR="00B87B92" w14:paraId="03AABB48" w14:textId="77777777" w:rsidTr="006B207F">
        <w:tc>
          <w:tcPr>
            <w:tcW w:w="9918" w:type="dxa"/>
            <w:gridSpan w:val="2"/>
            <w:tcBorders>
              <w:top w:val="single" w:sz="4" w:space="0" w:color="auto"/>
              <w:left w:val="single" w:sz="4" w:space="0" w:color="auto"/>
              <w:bottom w:val="single" w:sz="4" w:space="0" w:color="auto"/>
              <w:right w:val="single" w:sz="4" w:space="0" w:color="auto"/>
            </w:tcBorders>
            <w:shd w:val="clear" w:color="auto" w:fill="D9D9D9"/>
          </w:tcPr>
          <w:p w14:paraId="74A2B859"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218711B0" w14:textId="77777777" w:rsidR="00B87B92" w:rsidRDefault="00B87B92">
            <w:pPr>
              <w:pStyle w:val="Level1"/>
              <w:widowControl/>
              <w:tabs>
                <w:tab w:val="left" w:pos="360"/>
              </w:tabs>
              <w:rPr>
                <w:rFonts w:ascii="Arial" w:hAnsi="Arial" w:cs="Arial"/>
                <w:color w:val="000000"/>
                <w:sz w:val="20"/>
                <w:szCs w:val="20"/>
              </w:rPr>
            </w:pPr>
          </w:p>
          <w:p w14:paraId="55BE6161" w14:textId="77777777" w:rsidR="001B79B6" w:rsidRDefault="001B79B6">
            <w:pPr>
              <w:pStyle w:val="Level1"/>
              <w:widowControl/>
              <w:tabs>
                <w:tab w:val="left" w:pos="360"/>
              </w:tabs>
              <w:rPr>
                <w:rFonts w:ascii="Arial" w:hAnsi="Arial" w:cs="Arial"/>
                <w:color w:val="000000"/>
                <w:sz w:val="20"/>
                <w:szCs w:val="20"/>
              </w:rPr>
            </w:pPr>
          </w:p>
        </w:tc>
      </w:tr>
    </w:tbl>
    <w:p w14:paraId="47DF61FE" w14:textId="77777777" w:rsidR="001B79B6" w:rsidRDefault="001B79B6" w:rsidP="001B79B6">
      <w:pPr>
        <w:tabs>
          <w:tab w:val="left" w:pos="360"/>
        </w:tabs>
        <w:ind w:left="360" w:hanging="360"/>
        <w:rPr>
          <w:rFonts w:ascii="Arial" w:hAnsi="Arial" w:cs="Arial"/>
          <w:color w:val="000000"/>
        </w:rPr>
      </w:pPr>
    </w:p>
    <w:p w14:paraId="5FBF26E3" w14:textId="77777777" w:rsidR="001B79B6" w:rsidRDefault="00AC3ABE" w:rsidP="001B79B6">
      <w:pPr>
        <w:tabs>
          <w:tab w:val="left" w:pos="360"/>
        </w:tabs>
        <w:ind w:left="360" w:hanging="360"/>
        <w:rPr>
          <w:rFonts w:ascii="Arial" w:hAnsi="Arial" w:cs="Arial"/>
          <w:color w:val="000000"/>
        </w:rPr>
      </w:pPr>
      <w:r>
        <w:rPr>
          <w:rFonts w:ascii="Arial" w:hAnsi="Arial" w:cs="Arial"/>
          <w:color w:val="000000"/>
        </w:rPr>
        <w:t>12</w:t>
      </w:r>
      <w:r w:rsidR="001B79B6">
        <w:rPr>
          <w:rFonts w:ascii="Arial" w:hAnsi="Arial" w:cs="Arial"/>
          <w:color w:val="000000"/>
        </w:rPr>
        <w:t>.  Anesthesia (Must be Pharmaceutical Grade) – Please provide drug, dose, volume, and route.</w:t>
      </w:r>
    </w:p>
    <w:tbl>
      <w:tblPr>
        <w:tblW w:w="9866" w:type="dxa"/>
        <w:tblInd w:w="506"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6" w:type="dxa"/>
          <w:right w:w="146" w:type="dxa"/>
        </w:tblCellMar>
        <w:tblLook w:val="0000" w:firstRow="0" w:lastRow="0" w:firstColumn="0" w:lastColumn="0" w:noHBand="0" w:noVBand="0"/>
      </w:tblPr>
      <w:tblGrid>
        <w:gridCol w:w="1620"/>
        <w:gridCol w:w="1170"/>
        <w:gridCol w:w="1170"/>
        <w:gridCol w:w="810"/>
        <w:gridCol w:w="1710"/>
        <w:gridCol w:w="1632"/>
        <w:gridCol w:w="1754"/>
      </w:tblGrid>
      <w:tr w:rsidR="001B79B6" w14:paraId="57A61431" w14:textId="77777777" w:rsidTr="008718DB">
        <w:tc>
          <w:tcPr>
            <w:tcW w:w="1620" w:type="dxa"/>
            <w:tcBorders>
              <w:top w:val="double" w:sz="6" w:space="0" w:color="auto"/>
              <w:left w:val="double" w:sz="6" w:space="0" w:color="auto"/>
              <w:bottom w:val="single" w:sz="6" w:space="0" w:color="auto"/>
              <w:right w:val="single" w:sz="6" w:space="0" w:color="auto"/>
            </w:tcBorders>
            <w:shd w:val="pct20" w:color="auto" w:fill="auto"/>
          </w:tcPr>
          <w:p w14:paraId="4343B598" w14:textId="77777777" w:rsidR="001B79B6" w:rsidRDefault="001B79B6" w:rsidP="001B79B6">
            <w:pPr>
              <w:suppressAutoHyphens/>
              <w:spacing w:before="10"/>
              <w:ind w:left="360"/>
              <w:rPr>
                <w:rFonts w:ascii="Arial" w:hAnsi="Arial" w:cs="Arial"/>
                <w:color w:val="000000"/>
              </w:rPr>
            </w:pPr>
            <w:r>
              <w:rPr>
                <w:rFonts w:ascii="Arial" w:hAnsi="Arial" w:cs="Arial"/>
                <w:color w:val="000000"/>
              </w:rPr>
              <w:fldChar w:fldCharType="begin"/>
            </w:r>
            <w:r>
              <w:rPr>
                <w:rFonts w:ascii="Arial" w:hAnsi="Arial" w:cs="Arial"/>
                <w:color w:val="000000"/>
              </w:rPr>
              <w:instrText xml:space="preserve">PRIVATE </w:instrText>
            </w:r>
            <w:r>
              <w:rPr>
                <w:rFonts w:ascii="Arial" w:hAnsi="Arial" w:cs="Arial"/>
                <w:color w:val="000000"/>
              </w:rPr>
              <w:fldChar w:fldCharType="end"/>
            </w:r>
            <w:r>
              <w:rPr>
                <w:rFonts w:ascii="Arial" w:hAnsi="Arial" w:cs="Arial"/>
                <w:color w:val="000000"/>
              </w:rPr>
              <w:t>Drug</w:t>
            </w:r>
          </w:p>
        </w:tc>
        <w:tc>
          <w:tcPr>
            <w:tcW w:w="1170" w:type="dxa"/>
            <w:tcBorders>
              <w:top w:val="double" w:sz="6" w:space="0" w:color="auto"/>
              <w:left w:val="single" w:sz="6" w:space="0" w:color="auto"/>
              <w:bottom w:val="single" w:sz="6" w:space="0" w:color="auto"/>
              <w:right w:val="single" w:sz="6" w:space="0" w:color="auto"/>
            </w:tcBorders>
            <w:shd w:val="pct20" w:color="auto" w:fill="auto"/>
          </w:tcPr>
          <w:p w14:paraId="179A6DF9" w14:textId="77777777" w:rsidR="001B79B6" w:rsidRDefault="001B79B6" w:rsidP="001B79B6">
            <w:pPr>
              <w:pStyle w:val="Header"/>
              <w:tabs>
                <w:tab w:val="clear" w:pos="4320"/>
                <w:tab w:val="clear" w:pos="8640"/>
              </w:tabs>
              <w:suppressAutoHyphens/>
              <w:autoSpaceDE/>
              <w:autoSpaceDN/>
              <w:spacing w:before="10"/>
              <w:rPr>
                <w:rFonts w:ascii="Arial" w:hAnsi="Arial" w:cs="Arial"/>
                <w:color w:val="000000"/>
              </w:rPr>
            </w:pPr>
            <w:r>
              <w:rPr>
                <w:rFonts w:ascii="Arial" w:hAnsi="Arial" w:cs="Arial"/>
                <w:color w:val="000000"/>
              </w:rPr>
              <w:t>Dose (mg/kg)</w:t>
            </w:r>
          </w:p>
        </w:tc>
        <w:tc>
          <w:tcPr>
            <w:tcW w:w="1170" w:type="dxa"/>
            <w:tcBorders>
              <w:top w:val="double" w:sz="6" w:space="0" w:color="auto"/>
              <w:left w:val="single" w:sz="6" w:space="0" w:color="auto"/>
              <w:bottom w:val="single" w:sz="6" w:space="0" w:color="auto"/>
              <w:right w:val="single" w:sz="6" w:space="0" w:color="auto"/>
            </w:tcBorders>
            <w:shd w:val="pct20" w:color="auto" w:fill="auto"/>
          </w:tcPr>
          <w:p w14:paraId="1A79B690" w14:textId="77777777" w:rsidR="001B79B6" w:rsidRDefault="001B79B6" w:rsidP="001B79B6">
            <w:pPr>
              <w:suppressAutoHyphens/>
              <w:spacing w:before="10"/>
              <w:rPr>
                <w:rFonts w:ascii="Arial" w:hAnsi="Arial" w:cs="Arial"/>
                <w:color w:val="000000"/>
              </w:rPr>
            </w:pPr>
            <w:r>
              <w:rPr>
                <w:rFonts w:ascii="Arial" w:hAnsi="Arial" w:cs="Arial"/>
                <w:color w:val="000000"/>
              </w:rPr>
              <w:t>Route</w:t>
            </w:r>
          </w:p>
          <w:p w14:paraId="4A5D6244" w14:textId="77777777" w:rsidR="001B79B6" w:rsidRDefault="001B79B6" w:rsidP="001B79B6">
            <w:pPr>
              <w:suppressAutoHyphens/>
              <w:spacing w:before="10"/>
              <w:rPr>
                <w:rFonts w:ascii="Arial" w:hAnsi="Arial" w:cs="Arial"/>
                <w:color w:val="000000"/>
              </w:rPr>
            </w:pPr>
            <w:r>
              <w:rPr>
                <w:rFonts w:ascii="Arial" w:hAnsi="Arial" w:cs="Arial"/>
                <w:color w:val="000000"/>
              </w:rPr>
              <w:t>IV, IM, IP, SQ</w:t>
            </w:r>
          </w:p>
        </w:tc>
        <w:tc>
          <w:tcPr>
            <w:tcW w:w="810" w:type="dxa"/>
            <w:tcBorders>
              <w:top w:val="double" w:sz="6" w:space="0" w:color="auto"/>
              <w:left w:val="single" w:sz="6" w:space="0" w:color="auto"/>
              <w:bottom w:val="single" w:sz="6" w:space="0" w:color="auto"/>
              <w:right w:val="single" w:sz="6" w:space="0" w:color="auto"/>
            </w:tcBorders>
            <w:shd w:val="pct20" w:color="auto" w:fill="auto"/>
          </w:tcPr>
          <w:p w14:paraId="7B8FAE21" w14:textId="77777777" w:rsidR="001B79B6" w:rsidRDefault="001B79B6" w:rsidP="001B79B6">
            <w:pPr>
              <w:pStyle w:val="Heading3"/>
              <w:tabs>
                <w:tab w:val="clear" w:pos="450"/>
                <w:tab w:val="clear" w:pos="1620"/>
                <w:tab w:val="center" w:pos="148"/>
              </w:tabs>
              <w:spacing w:before="10"/>
              <w:rPr>
                <w:b w:val="0"/>
                <w:bCs w:val="0"/>
                <w:color w:val="000000"/>
              </w:rPr>
            </w:pPr>
            <w:r>
              <w:rPr>
                <w:b w:val="0"/>
                <w:bCs w:val="0"/>
                <w:color w:val="000000"/>
              </w:rPr>
              <w:t>Volume</w:t>
            </w:r>
            <w:r>
              <w:rPr>
                <w:b w:val="0"/>
                <w:bCs w:val="0"/>
                <w:color w:val="000000"/>
              </w:rPr>
              <w:tab/>
              <w:t xml:space="preserve">        </w:t>
            </w:r>
            <w:proofErr w:type="spellStart"/>
            <w:r>
              <w:rPr>
                <w:b w:val="0"/>
                <w:bCs w:val="0"/>
                <w:color w:val="000000"/>
              </w:rPr>
              <w:t>Volume</w:t>
            </w:r>
            <w:proofErr w:type="spellEnd"/>
          </w:p>
        </w:tc>
        <w:tc>
          <w:tcPr>
            <w:tcW w:w="1710" w:type="dxa"/>
            <w:tcBorders>
              <w:top w:val="double" w:sz="6" w:space="0" w:color="auto"/>
              <w:left w:val="single" w:sz="6" w:space="0" w:color="auto"/>
              <w:bottom w:val="single" w:sz="6" w:space="0" w:color="auto"/>
              <w:right w:val="single" w:sz="6" w:space="0" w:color="auto"/>
            </w:tcBorders>
            <w:shd w:val="pct20" w:color="auto" w:fill="auto"/>
          </w:tcPr>
          <w:p w14:paraId="5218299D" w14:textId="77777777" w:rsidR="001B79B6" w:rsidRDefault="001B79B6" w:rsidP="001B79B6">
            <w:pPr>
              <w:suppressAutoHyphens/>
              <w:spacing w:before="10"/>
              <w:rPr>
                <w:rFonts w:ascii="Arial" w:hAnsi="Arial" w:cs="Arial"/>
                <w:color w:val="000000"/>
              </w:rPr>
            </w:pPr>
            <w:r>
              <w:rPr>
                <w:rFonts w:ascii="Arial" w:hAnsi="Arial" w:cs="Arial"/>
                <w:color w:val="000000"/>
              </w:rPr>
              <w:t>Frequency of Administration</w:t>
            </w:r>
          </w:p>
        </w:tc>
        <w:tc>
          <w:tcPr>
            <w:tcW w:w="1632" w:type="dxa"/>
            <w:tcBorders>
              <w:top w:val="double" w:sz="6" w:space="0" w:color="auto"/>
              <w:left w:val="single" w:sz="6" w:space="0" w:color="auto"/>
              <w:bottom w:val="single" w:sz="6" w:space="0" w:color="auto"/>
              <w:right w:val="single" w:sz="6" w:space="0" w:color="auto"/>
            </w:tcBorders>
            <w:shd w:val="pct20" w:color="auto" w:fill="auto"/>
          </w:tcPr>
          <w:p w14:paraId="04014F2B" w14:textId="77777777" w:rsidR="001B79B6" w:rsidRDefault="001B79B6" w:rsidP="001B79B6">
            <w:pPr>
              <w:suppressAutoHyphens/>
              <w:spacing w:before="10"/>
              <w:rPr>
                <w:rFonts w:ascii="Arial" w:hAnsi="Arial" w:cs="Arial"/>
                <w:color w:val="000000"/>
              </w:rPr>
            </w:pPr>
            <w:r>
              <w:rPr>
                <w:rFonts w:ascii="Arial" w:hAnsi="Arial" w:cs="Arial"/>
                <w:color w:val="000000"/>
              </w:rPr>
              <w:t>Duration of Drug Treatment</w:t>
            </w:r>
          </w:p>
        </w:tc>
        <w:tc>
          <w:tcPr>
            <w:tcW w:w="1754" w:type="dxa"/>
            <w:tcBorders>
              <w:top w:val="double" w:sz="6" w:space="0" w:color="auto"/>
              <w:left w:val="single" w:sz="6" w:space="0" w:color="auto"/>
              <w:bottom w:val="single" w:sz="6" w:space="0" w:color="auto"/>
              <w:right w:val="single" w:sz="6" w:space="0" w:color="auto"/>
            </w:tcBorders>
            <w:shd w:val="pct20" w:color="auto" w:fill="auto"/>
          </w:tcPr>
          <w:p w14:paraId="4146E403" w14:textId="77777777" w:rsidR="001B79B6" w:rsidRDefault="001B79B6" w:rsidP="001B79B6">
            <w:pPr>
              <w:suppressAutoHyphens/>
              <w:spacing w:before="10"/>
              <w:rPr>
                <w:rFonts w:ascii="Arial" w:hAnsi="Arial" w:cs="Arial"/>
                <w:color w:val="000000"/>
              </w:rPr>
            </w:pPr>
            <w:r>
              <w:rPr>
                <w:rFonts w:ascii="Arial" w:hAnsi="Arial" w:cs="Arial"/>
                <w:color w:val="000000"/>
              </w:rPr>
              <w:t>Species</w:t>
            </w:r>
          </w:p>
        </w:tc>
      </w:tr>
      <w:tr w:rsidR="001B79B6" w14:paraId="53A800AD" w14:textId="77777777" w:rsidTr="008718DB">
        <w:tc>
          <w:tcPr>
            <w:tcW w:w="1620" w:type="dxa"/>
            <w:tcBorders>
              <w:top w:val="single" w:sz="6" w:space="0" w:color="auto"/>
              <w:left w:val="double" w:sz="6" w:space="0" w:color="auto"/>
              <w:bottom w:val="single" w:sz="6" w:space="0" w:color="auto"/>
              <w:right w:val="single" w:sz="6" w:space="0" w:color="auto"/>
            </w:tcBorders>
            <w:shd w:val="clear" w:color="auto" w:fill="D9D9D9"/>
          </w:tcPr>
          <w:p w14:paraId="1961721F" w14:textId="77777777" w:rsidR="001B79B6" w:rsidRDefault="00F2130B" w:rsidP="001B79B6">
            <w:pPr>
              <w:suppressAutoHyphens/>
              <w:spacing w:before="109" w:after="54"/>
              <w:ind w:left="360"/>
              <w:rPr>
                <w:rFonts w:ascii="Arial" w:hAnsi="Arial" w:cs="Arial"/>
                <w:color w:val="000000"/>
              </w:rPr>
            </w:pPr>
            <w:r>
              <w:rPr>
                <w:rFonts w:ascii="Arial" w:hAnsi="Arial" w:cs="Arial"/>
                <w:color w:val="000000"/>
              </w:rPr>
              <w:t>Isoflu</w:t>
            </w:r>
            <w:r w:rsidR="008718DB">
              <w:rPr>
                <w:rFonts w:ascii="Arial" w:hAnsi="Arial" w:cs="Arial"/>
                <w:color w:val="000000"/>
              </w:rPr>
              <w:t>rane</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14:paraId="4A63CC54" w14:textId="77777777" w:rsidR="001B79B6" w:rsidRDefault="009917D8" w:rsidP="001B79B6">
            <w:pPr>
              <w:suppressAutoHyphens/>
              <w:spacing w:before="109" w:after="54"/>
              <w:ind w:left="360"/>
              <w:rPr>
                <w:rFonts w:ascii="Arial" w:hAnsi="Arial" w:cs="Arial"/>
                <w:color w:val="000000"/>
              </w:rPr>
            </w:pPr>
            <w:r>
              <w:rPr>
                <w:rFonts w:ascii="Arial" w:hAnsi="Arial" w:cs="Arial"/>
                <w:color w:val="000000"/>
              </w:rPr>
              <w:t>2 ml/ 1000cm</w:t>
            </w:r>
            <w:r w:rsidRPr="009917D8">
              <w:rPr>
                <w:rFonts w:ascii="Arial" w:hAnsi="Arial" w:cs="Arial"/>
                <w:color w:val="000000"/>
                <w:vertAlign w:val="superscript"/>
              </w:rPr>
              <w:t>3</w:t>
            </w:r>
          </w:p>
        </w:tc>
        <w:tc>
          <w:tcPr>
            <w:tcW w:w="1170" w:type="dxa"/>
            <w:tcBorders>
              <w:top w:val="single" w:sz="6" w:space="0" w:color="auto"/>
              <w:left w:val="single" w:sz="6" w:space="0" w:color="auto"/>
              <w:bottom w:val="single" w:sz="6" w:space="0" w:color="auto"/>
              <w:right w:val="single" w:sz="6" w:space="0" w:color="auto"/>
            </w:tcBorders>
            <w:shd w:val="clear" w:color="auto" w:fill="D9D9D9"/>
          </w:tcPr>
          <w:p w14:paraId="71A28DC7" w14:textId="77777777" w:rsidR="001B79B6" w:rsidRDefault="00F2130B" w:rsidP="001B79B6">
            <w:pPr>
              <w:suppressAutoHyphens/>
              <w:spacing w:before="109" w:after="54"/>
              <w:rPr>
                <w:rFonts w:ascii="Arial" w:hAnsi="Arial" w:cs="Arial"/>
                <w:color w:val="000000"/>
              </w:rPr>
            </w:pPr>
            <w:r>
              <w:rPr>
                <w:rFonts w:ascii="Arial" w:hAnsi="Arial" w:cs="Arial"/>
                <w:color w:val="000000"/>
              </w:rPr>
              <w:t>inha</w:t>
            </w:r>
            <w:r w:rsidR="008718DB">
              <w:rPr>
                <w:rFonts w:ascii="Arial" w:hAnsi="Arial" w:cs="Arial"/>
                <w:color w:val="000000"/>
              </w:rPr>
              <w:t>lation</w:t>
            </w:r>
          </w:p>
        </w:tc>
        <w:tc>
          <w:tcPr>
            <w:tcW w:w="810" w:type="dxa"/>
            <w:tcBorders>
              <w:top w:val="single" w:sz="6" w:space="0" w:color="auto"/>
              <w:left w:val="single" w:sz="6" w:space="0" w:color="auto"/>
              <w:bottom w:val="single" w:sz="6" w:space="0" w:color="auto"/>
              <w:right w:val="single" w:sz="6" w:space="0" w:color="auto"/>
            </w:tcBorders>
            <w:shd w:val="clear" w:color="auto" w:fill="D9D9D9"/>
          </w:tcPr>
          <w:p w14:paraId="0425EE47" w14:textId="77777777" w:rsidR="001B79B6" w:rsidRDefault="001B79B6" w:rsidP="001B79B6">
            <w:pPr>
              <w:pStyle w:val="Level1"/>
              <w:widowControl/>
              <w:pBdr>
                <w:top w:val="single" w:sz="6" w:space="0" w:color="FFFFFF"/>
                <w:left w:val="single" w:sz="6" w:space="1" w:color="FFFFFF"/>
                <w:bottom w:val="single" w:sz="6" w:space="0" w:color="FFFFFF"/>
                <w:right w:val="single" w:sz="6" w:space="0" w:color="FFFFFF"/>
              </w:pBdr>
              <w:rPr>
                <w:rFonts w:ascii="Arial" w:hAnsi="Arial" w:cs="Arial"/>
                <w:color w:val="000000"/>
                <w:sz w:val="20"/>
                <w:szCs w:val="20"/>
              </w:rPr>
            </w:pPr>
          </w:p>
        </w:tc>
        <w:tc>
          <w:tcPr>
            <w:tcW w:w="1710" w:type="dxa"/>
            <w:tcBorders>
              <w:top w:val="single" w:sz="6" w:space="0" w:color="auto"/>
              <w:left w:val="single" w:sz="6" w:space="0" w:color="auto"/>
              <w:bottom w:val="single" w:sz="6" w:space="0" w:color="auto"/>
              <w:right w:val="single" w:sz="6" w:space="0" w:color="auto"/>
            </w:tcBorders>
            <w:shd w:val="clear" w:color="auto" w:fill="D9D9D9"/>
          </w:tcPr>
          <w:p w14:paraId="3E32CB52" w14:textId="77777777" w:rsidR="001B79B6" w:rsidRDefault="008718DB" w:rsidP="001B79B6">
            <w:pPr>
              <w:suppressAutoHyphens/>
              <w:spacing w:before="109" w:after="54"/>
              <w:ind w:left="360"/>
              <w:rPr>
                <w:rFonts w:ascii="Arial" w:hAnsi="Arial" w:cs="Arial"/>
                <w:color w:val="000000"/>
              </w:rPr>
            </w:pPr>
            <w:r>
              <w:rPr>
                <w:rFonts w:ascii="Arial" w:hAnsi="Arial" w:cs="Arial"/>
                <w:color w:val="000000"/>
              </w:rPr>
              <w:t>continuous</w:t>
            </w:r>
          </w:p>
        </w:tc>
        <w:tc>
          <w:tcPr>
            <w:tcW w:w="1632" w:type="dxa"/>
            <w:tcBorders>
              <w:top w:val="single" w:sz="6" w:space="0" w:color="auto"/>
              <w:left w:val="single" w:sz="6" w:space="0" w:color="auto"/>
              <w:bottom w:val="single" w:sz="6" w:space="0" w:color="auto"/>
              <w:right w:val="single" w:sz="6" w:space="0" w:color="auto"/>
            </w:tcBorders>
            <w:shd w:val="clear" w:color="auto" w:fill="D9D9D9"/>
          </w:tcPr>
          <w:p w14:paraId="3DAEE51A" w14:textId="77777777" w:rsidR="001B79B6" w:rsidRDefault="008718DB" w:rsidP="001B79B6">
            <w:pPr>
              <w:suppressAutoHyphens/>
              <w:spacing w:before="109" w:after="54"/>
              <w:ind w:left="360"/>
              <w:rPr>
                <w:rFonts w:ascii="Arial" w:hAnsi="Arial" w:cs="Arial"/>
                <w:color w:val="000000"/>
              </w:rPr>
            </w:pPr>
            <w:r>
              <w:rPr>
                <w:rFonts w:ascii="Arial" w:hAnsi="Arial" w:cs="Arial"/>
                <w:color w:val="000000"/>
              </w:rPr>
              <w:t>&lt;5 min</w:t>
            </w:r>
          </w:p>
        </w:tc>
        <w:tc>
          <w:tcPr>
            <w:tcW w:w="1754" w:type="dxa"/>
            <w:tcBorders>
              <w:top w:val="single" w:sz="6" w:space="0" w:color="auto"/>
              <w:left w:val="single" w:sz="6" w:space="0" w:color="auto"/>
              <w:bottom w:val="single" w:sz="6" w:space="0" w:color="auto"/>
              <w:right w:val="single" w:sz="6" w:space="0" w:color="auto"/>
            </w:tcBorders>
            <w:shd w:val="clear" w:color="auto" w:fill="D9D9D9"/>
          </w:tcPr>
          <w:p w14:paraId="7997E7E4" w14:textId="77777777" w:rsidR="001B79B6" w:rsidRDefault="008718DB" w:rsidP="001B79B6">
            <w:pPr>
              <w:suppressAutoHyphens/>
              <w:spacing w:before="109" w:after="54"/>
              <w:ind w:left="360"/>
              <w:rPr>
                <w:rFonts w:ascii="Arial" w:hAnsi="Arial" w:cs="Arial"/>
                <w:color w:val="000000"/>
              </w:rPr>
            </w:pPr>
            <w:r>
              <w:rPr>
                <w:rFonts w:ascii="Arial" w:hAnsi="Arial" w:cs="Arial"/>
                <w:color w:val="000000"/>
              </w:rPr>
              <w:t>Rats</w:t>
            </w:r>
          </w:p>
        </w:tc>
      </w:tr>
      <w:tr w:rsidR="001B79B6" w14:paraId="4AB13E89" w14:textId="77777777" w:rsidTr="008718DB">
        <w:tc>
          <w:tcPr>
            <w:tcW w:w="1620" w:type="dxa"/>
            <w:tcBorders>
              <w:top w:val="single" w:sz="6" w:space="0" w:color="auto"/>
              <w:left w:val="double" w:sz="6" w:space="0" w:color="auto"/>
              <w:bottom w:val="double" w:sz="6" w:space="0" w:color="auto"/>
              <w:right w:val="single" w:sz="6" w:space="0" w:color="auto"/>
            </w:tcBorders>
            <w:shd w:val="clear" w:color="auto" w:fill="D9D9D9"/>
          </w:tcPr>
          <w:p w14:paraId="6F2EC795" w14:textId="77777777" w:rsidR="001B79B6" w:rsidRDefault="001B79B6" w:rsidP="001B79B6">
            <w:pPr>
              <w:suppressAutoHyphens/>
              <w:spacing w:before="109" w:after="54"/>
              <w:ind w:left="360"/>
              <w:rPr>
                <w:rFonts w:ascii="Arial" w:hAnsi="Arial" w:cs="Arial"/>
                <w:color w:val="000000"/>
              </w:rPr>
            </w:pPr>
          </w:p>
        </w:tc>
        <w:tc>
          <w:tcPr>
            <w:tcW w:w="1170" w:type="dxa"/>
            <w:tcBorders>
              <w:top w:val="single" w:sz="6" w:space="0" w:color="auto"/>
              <w:left w:val="single" w:sz="6" w:space="0" w:color="auto"/>
              <w:bottom w:val="double" w:sz="6" w:space="0" w:color="auto"/>
              <w:right w:val="single" w:sz="6" w:space="0" w:color="auto"/>
            </w:tcBorders>
            <w:shd w:val="clear" w:color="auto" w:fill="D9D9D9"/>
          </w:tcPr>
          <w:p w14:paraId="70AB9E0E" w14:textId="77777777" w:rsidR="001B79B6" w:rsidRDefault="001B79B6" w:rsidP="001B79B6">
            <w:pPr>
              <w:suppressAutoHyphens/>
              <w:spacing w:before="109" w:after="54"/>
              <w:ind w:left="360"/>
              <w:rPr>
                <w:rFonts w:ascii="Arial" w:hAnsi="Arial" w:cs="Arial"/>
                <w:color w:val="000000"/>
              </w:rPr>
            </w:pPr>
          </w:p>
        </w:tc>
        <w:tc>
          <w:tcPr>
            <w:tcW w:w="1170" w:type="dxa"/>
            <w:tcBorders>
              <w:top w:val="single" w:sz="6" w:space="0" w:color="auto"/>
              <w:left w:val="single" w:sz="6" w:space="0" w:color="auto"/>
              <w:bottom w:val="double" w:sz="6" w:space="0" w:color="auto"/>
              <w:right w:val="single" w:sz="6" w:space="0" w:color="auto"/>
            </w:tcBorders>
            <w:shd w:val="clear" w:color="auto" w:fill="D9D9D9"/>
          </w:tcPr>
          <w:p w14:paraId="02DB73E7" w14:textId="77777777" w:rsidR="001B79B6" w:rsidRDefault="001B79B6" w:rsidP="001B79B6">
            <w:pPr>
              <w:suppressAutoHyphens/>
              <w:spacing w:before="109" w:after="54"/>
              <w:rPr>
                <w:rFonts w:ascii="Arial" w:hAnsi="Arial" w:cs="Arial"/>
                <w:color w:val="000000"/>
              </w:rPr>
            </w:pPr>
          </w:p>
        </w:tc>
        <w:tc>
          <w:tcPr>
            <w:tcW w:w="810" w:type="dxa"/>
            <w:tcBorders>
              <w:top w:val="single" w:sz="6" w:space="0" w:color="auto"/>
              <w:left w:val="single" w:sz="6" w:space="0" w:color="auto"/>
              <w:bottom w:val="double" w:sz="6" w:space="0" w:color="auto"/>
              <w:right w:val="single" w:sz="6" w:space="0" w:color="auto"/>
            </w:tcBorders>
            <w:shd w:val="clear" w:color="auto" w:fill="D9D9D9"/>
          </w:tcPr>
          <w:p w14:paraId="37FA1F4A" w14:textId="77777777" w:rsidR="001B79B6" w:rsidRDefault="001B79B6" w:rsidP="001B79B6">
            <w:pPr>
              <w:pStyle w:val="Level1"/>
              <w:widowControl/>
              <w:pBdr>
                <w:top w:val="single" w:sz="6" w:space="0" w:color="FFFFFF"/>
                <w:left w:val="single" w:sz="6" w:space="1" w:color="FFFFFF"/>
                <w:bottom w:val="single" w:sz="6" w:space="0" w:color="FFFFFF"/>
                <w:right w:val="single" w:sz="6" w:space="0" w:color="FFFFFF"/>
              </w:pBdr>
              <w:rPr>
                <w:rFonts w:ascii="Arial" w:hAnsi="Arial" w:cs="Arial"/>
                <w:color w:val="000000"/>
                <w:sz w:val="20"/>
                <w:szCs w:val="20"/>
              </w:rPr>
            </w:pPr>
          </w:p>
        </w:tc>
        <w:tc>
          <w:tcPr>
            <w:tcW w:w="1710" w:type="dxa"/>
            <w:tcBorders>
              <w:top w:val="single" w:sz="6" w:space="0" w:color="auto"/>
              <w:left w:val="single" w:sz="6" w:space="0" w:color="auto"/>
              <w:bottom w:val="double" w:sz="6" w:space="0" w:color="auto"/>
              <w:right w:val="single" w:sz="6" w:space="0" w:color="auto"/>
            </w:tcBorders>
            <w:shd w:val="clear" w:color="auto" w:fill="D9D9D9"/>
          </w:tcPr>
          <w:p w14:paraId="118F2079" w14:textId="77777777" w:rsidR="001B79B6" w:rsidRDefault="001B79B6" w:rsidP="001B79B6">
            <w:pPr>
              <w:suppressAutoHyphens/>
              <w:spacing w:before="109" w:after="54"/>
              <w:ind w:left="360"/>
              <w:rPr>
                <w:rFonts w:ascii="Arial" w:hAnsi="Arial" w:cs="Arial"/>
                <w:color w:val="000000"/>
              </w:rPr>
            </w:pPr>
          </w:p>
        </w:tc>
        <w:tc>
          <w:tcPr>
            <w:tcW w:w="1632" w:type="dxa"/>
            <w:tcBorders>
              <w:top w:val="single" w:sz="6" w:space="0" w:color="auto"/>
              <w:left w:val="single" w:sz="6" w:space="0" w:color="auto"/>
              <w:bottom w:val="double" w:sz="6" w:space="0" w:color="auto"/>
              <w:right w:val="single" w:sz="6" w:space="0" w:color="auto"/>
            </w:tcBorders>
            <w:shd w:val="clear" w:color="auto" w:fill="D9D9D9"/>
          </w:tcPr>
          <w:p w14:paraId="3ADD6A1F" w14:textId="77777777" w:rsidR="001B79B6" w:rsidRDefault="001B79B6" w:rsidP="001B79B6">
            <w:pPr>
              <w:suppressAutoHyphens/>
              <w:spacing w:before="109" w:after="54"/>
              <w:ind w:left="360"/>
              <w:rPr>
                <w:rFonts w:ascii="Arial" w:hAnsi="Arial" w:cs="Arial"/>
                <w:color w:val="000000"/>
              </w:rPr>
            </w:pPr>
          </w:p>
        </w:tc>
        <w:tc>
          <w:tcPr>
            <w:tcW w:w="1754" w:type="dxa"/>
            <w:tcBorders>
              <w:top w:val="single" w:sz="6" w:space="0" w:color="auto"/>
              <w:left w:val="single" w:sz="6" w:space="0" w:color="auto"/>
              <w:bottom w:val="double" w:sz="6" w:space="0" w:color="auto"/>
              <w:right w:val="single" w:sz="6" w:space="0" w:color="auto"/>
            </w:tcBorders>
            <w:shd w:val="clear" w:color="auto" w:fill="D9D9D9"/>
          </w:tcPr>
          <w:p w14:paraId="5B3CE886" w14:textId="77777777" w:rsidR="001B79B6" w:rsidRDefault="001B79B6" w:rsidP="001B79B6">
            <w:pPr>
              <w:suppressAutoHyphens/>
              <w:spacing w:before="109" w:after="54"/>
              <w:ind w:left="360"/>
              <w:rPr>
                <w:rFonts w:ascii="Arial" w:hAnsi="Arial" w:cs="Arial"/>
                <w:color w:val="000000"/>
              </w:rPr>
            </w:pPr>
          </w:p>
        </w:tc>
      </w:tr>
    </w:tbl>
    <w:p w14:paraId="0CB8F027" w14:textId="77777777" w:rsidR="001B79B6" w:rsidRDefault="001B79B6" w:rsidP="001B79B6">
      <w:pPr>
        <w:suppressAutoHyphens/>
        <w:rPr>
          <w:rFonts w:ascii="Arial" w:hAnsi="Arial" w:cs="Arial"/>
          <w:b/>
          <w:bCs/>
        </w:rPr>
      </w:pPr>
    </w:p>
    <w:p w14:paraId="2DE1CE9A" w14:textId="77777777" w:rsidR="001B79B6" w:rsidRDefault="001B79B6" w:rsidP="00AC3ABE">
      <w:pPr>
        <w:suppressAutoHyphens/>
        <w:ind w:firstLine="360"/>
        <w:rPr>
          <w:rFonts w:ascii="Arial" w:hAnsi="Arial" w:cs="Arial"/>
        </w:rPr>
      </w:pPr>
      <w:r>
        <w:rPr>
          <w:rFonts w:ascii="Arial" w:hAnsi="Arial" w:cs="Arial"/>
        </w:rPr>
        <w:t>A.  If you are using inhalant anesthetics are you protecting personnel by using:</w:t>
      </w:r>
    </w:p>
    <w:tbl>
      <w:tblPr>
        <w:tblW w:w="9990" w:type="dxa"/>
        <w:tblInd w:w="6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5"/>
        <w:gridCol w:w="6602"/>
        <w:gridCol w:w="2804"/>
        <w:gridCol w:w="89"/>
      </w:tblGrid>
      <w:tr w:rsidR="001B79B6" w14:paraId="3D991120" w14:textId="77777777" w:rsidTr="001B79B6">
        <w:trPr>
          <w:gridAfter w:val="1"/>
          <w:wAfter w:w="90" w:type="dxa"/>
        </w:trPr>
        <w:tc>
          <w:tcPr>
            <w:tcW w:w="270" w:type="dxa"/>
            <w:tcBorders>
              <w:top w:val="single" w:sz="4" w:space="0" w:color="auto"/>
              <w:left w:val="single" w:sz="4" w:space="0" w:color="auto"/>
              <w:bottom w:val="single" w:sz="4" w:space="0" w:color="auto"/>
              <w:right w:val="single" w:sz="4" w:space="0" w:color="auto"/>
            </w:tcBorders>
            <w:shd w:val="clear" w:color="auto" w:fill="D9D9D9"/>
          </w:tcPr>
          <w:p w14:paraId="4ABFB9E5" w14:textId="77777777" w:rsidR="001B79B6" w:rsidRDefault="001B79B6" w:rsidP="001B79B6">
            <w:pPr>
              <w:pStyle w:val="PlainText"/>
              <w:ind w:left="144"/>
              <w:rPr>
                <w:rFonts w:ascii="Arial" w:hAnsi="Arial" w:cs="Arial"/>
                <w:color w:val="000000"/>
              </w:rPr>
            </w:pPr>
          </w:p>
        </w:tc>
        <w:tc>
          <w:tcPr>
            <w:tcW w:w="9630" w:type="dxa"/>
            <w:gridSpan w:val="2"/>
            <w:tcBorders>
              <w:top w:val="nil"/>
              <w:left w:val="single" w:sz="4" w:space="0" w:color="auto"/>
              <w:bottom w:val="nil"/>
              <w:right w:val="nil"/>
            </w:tcBorders>
          </w:tcPr>
          <w:p w14:paraId="384B58C3" w14:textId="77777777" w:rsidR="001B79B6" w:rsidRDefault="001B79B6" w:rsidP="001B79B6">
            <w:pPr>
              <w:pStyle w:val="PlainText"/>
              <w:ind w:right="-1260"/>
              <w:rPr>
                <w:rFonts w:ascii="Arial" w:hAnsi="Arial" w:cs="Arial"/>
                <w:color w:val="000000"/>
              </w:rPr>
            </w:pPr>
            <w:r>
              <w:rPr>
                <w:rFonts w:ascii="Arial" w:hAnsi="Arial" w:cs="Arial"/>
                <w:color w:val="000000"/>
              </w:rPr>
              <w:t>Fume Hood</w:t>
            </w:r>
          </w:p>
        </w:tc>
      </w:tr>
      <w:tr w:rsidR="001B79B6" w14:paraId="2B8F5270" w14:textId="77777777" w:rsidTr="001B79B6">
        <w:trPr>
          <w:gridAfter w:val="1"/>
          <w:wAfter w:w="90" w:type="dxa"/>
        </w:trPr>
        <w:tc>
          <w:tcPr>
            <w:tcW w:w="270" w:type="dxa"/>
            <w:tcBorders>
              <w:top w:val="single" w:sz="4" w:space="0" w:color="auto"/>
              <w:left w:val="single" w:sz="4" w:space="0" w:color="auto"/>
              <w:bottom w:val="single" w:sz="4" w:space="0" w:color="auto"/>
              <w:right w:val="single" w:sz="4" w:space="0" w:color="auto"/>
            </w:tcBorders>
            <w:shd w:val="clear" w:color="auto" w:fill="D9D9D9"/>
          </w:tcPr>
          <w:p w14:paraId="3432BBC3" w14:textId="77777777" w:rsidR="001B79B6" w:rsidRDefault="001B79B6" w:rsidP="001B79B6">
            <w:pPr>
              <w:pStyle w:val="PlainText"/>
              <w:ind w:left="144"/>
              <w:rPr>
                <w:rFonts w:ascii="Arial" w:hAnsi="Arial" w:cs="Arial"/>
                <w:color w:val="000000"/>
              </w:rPr>
            </w:pPr>
          </w:p>
        </w:tc>
        <w:tc>
          <w:tcPr>
            <w:tcW w:w="9630" w:type="dxa"/>
            <w:gridSpan w:val="2"/>
            <w:tcBorders>
              <w:top w:val="nil"/>
              <w:left w:val="single" w:sz="4" w:space="0" w:color="auto"/>
              <w:bottom w:val="nil"/>
              <w:right w:val="nil"/>
            </w:tcBorders>
          </w:tcPr>
          <w:p w14:paraId="1959F817" w14:textId="77777777" w:rsidR="001B79B6" w:rsidRDefault="001B79B6" w:rsidP="001B79B6">
            <w:pPr>
              <w:pStyle w:val="PlainText"/>
              <w:ind w:right="-1260"/>
              <w:rPr>
                <w:rFonts w:ascii="Arial" w:hAnsi="Arial" w:cs="Arial"/>
                <w:color w:val="000000"/>
              </w:rPr>
            </w:pPr>
            <w:r>
              <w:rPr>
                <w:rFonts w:ascii="Arial" w:hAnsi="Arial" w:cs="Arial"/>
                <w:color w:val="000000"/>
              </w:rPr>
              <w:t>Vacuum Trap</w:t>
            </w:r>
          </w:p>
        </w:tc>
      </w:tr>
      <w:tr w:rsidR="001B79B6" w14:paraId="15D10086" w14:textId="77777777" w:rsidTr="001B79B6">
        <w:trPr>
          <w:gridAfter w:val="2"/>
          <w:wAfter w:w="2970" w:type="dxa"/>
        </w:trPr>
        <w:tc>
          <w:tcPr>
            <w:tcW w:w="270" w:type="dxa"/>
            <w:tcBorders>
              <w:top w:val="single" w:sz="4" w:space="0" w:color="auto"/>
              <w:left w:val="single" w:sz="4" w:space="0" w:color="auto"/>
              <w:bottom w:val="single" w:sz="4" w:space="0" w:color="auto"/>
              <w:right w:val="single" w:sz="4" w:space="0" w:color="auto"/>
            </w:tcBorders>
            <w:shd w:val="clear" w:color="auto" w:fill="D9D9D9"/>
          </w:tcPr>
          <w:p w14:paraId="345A627D" w14:textId="77777777" w:rsidR="001B79B6" w:rsidRDefault="008718DB" w:rsidP="001B79B6">
            <w:pPr>
              <w:pStyle w:val="PlainText"/>
              <w:ind w:left="144"/>
              <w:rPr>
                <w:rFonts w:ascii="Arial" w:hAnsi="Arial" w:cs="Arial"/>
                <w:color w:val="000000"/>
              </w:rPr>
            </w:pPr>
            <w:r>
              <w:rPr>
                <w:rFonts w:ascii="Arial" w:hAnsi="Arial" w:cs="Arial"/>
                <w:color w:val="000000"/>
              </w:rPr>
              <w:t>X</w:t>
            </w:r>
          </w:p>
        </w:tc>
        <w:tc>
          <w:tcPr>
            <w:tcW w:w="6750" w:type="dxa"/>
            <w:tcBorders>
              <w:top w:val="nil"/>
              <w:left w:val="single" w:sz="4" w:space="0" w:color="auto"/>
              <w:bottom w:val="nil"/>
              <w:right w:val="nil"/>
            </w:tcBorders>
          </w:tcPr>
          <w:p w14:paraId="0A811A0C" w14:textId="77777777" w:rsidR="001B79B6" w:rsidRDefault="001B79B6" w:rsidP="001B79B6">
            <w:pPr>
              <w:pStyle w:val="PlainText"/>
              <w:rPr>
                <w:rFonts w:ascii="Arial" w:hAnsi="Arial" w:cs="Arial"/>
                <w:color w:val="000000"/>
              </w:rPr>
            </w:pPr>
            <w:r>
              <w:rPr>
                <w:rFonts w:ascii="Arial" w:hAnsi="Arial" w:cs="Arial"/>
                <w:color w:val="000000"/>
              </w:rPr>
              <w:t>Other</w:t>
            </w:r>
          </w:p>
        </w:tc>
      </w:tr>
      <w:tr w:rsidR="001B79B6" w14:paraId="62008C85" w14:textId="77777777" w:rsidTr="001B79B6">
        <w:trPr>
          <w:gridBefore w:val="1"/>
          <w:wBefore w:w="270" w:type="dxa"/>
        </w:trPr>
        <w:tc>
          <w:tcPr>
            <w:tcW w:w="9720" w:type="dxa"/>
            <w:gridSpan w:val="3"/>
            <w:tcBorders>
              <w:top w:val="single" w:sz="4" w:space="0" w:color="auto"/>
              <w:left w:val="single" w:sz="4" w:space="0" w:color="auto"/>
              <w:bottom w:val="single" w:sz="4" w:space="0" w:color="auto"/>
              <w:right w:val="single" w:sz="4" w:space="0" w:color="auto"/>
            </w:tcBorders>
            <w:shd w:val="clear" w:color="auto" w:fill="D9D9D9"/>
          </w:tcPr>
          <w:p w14:paraId="0E0DD712" w14:textId="77777777" w:rsidR="001B79B6" w:rsidRDefault="001B79B6" w:rsidP="001B79B6">
            <w:pPr>
              <w:pStyle w:val="Level1"/>
              <w:widowControl/>
              <w:tabs>
                <w:tab w:val="left" w:pos="360"/>
              </w:tabs>
              <w:rPr>
                <w:rFonts w:ascii="Arial" w:hAnsi="Arial" w:cs="Arial"/>
                <w:color w:val="000000"/>
                <w:sz w:val="20"/>
                <w:szCs w:val="20"/>
              </w:rPr>
            </w:pPr>
            <w:r>
              <w:rPr>
                <w:rFonts w:ascii="Arial" w:hAnsi="Arial" w:cs="Arial"/>
                <w:color w:val="000000"/>
              </w:rPr>
              <w:tab/>
            </w:r>
            <w:r>
              <w:rPr>
                <w:rFonts w:ascii="Arial" w:hAnsi="Arial" w:cs="Arial"/>
                <w:b/>
                <w:bCs/>
                <w:color w:val="000000"/>
                <w:sz w:val="20"/>
                <w:szCs w:val="20"/>
              </w:rPr>
              <w:t>Explain here:</w:t>
            </w:r>
            <w:r w:rsidR="008718DB">
              <w:rPr>
                <w:rFonts w:ascii="Arial" w:hAnsi="Arial" w:cs="Arial"/>
                <w:b/>
                <w:bCs/>
                <w:color w:val="000000"/>
                <w:sz w:val="20"/>
                <w:szCs w:val="20"/>
              </w:rPr>
              <w:t xml:space="preserve"> </w:t>
            </w:r>
            <w:r w:rsidR="009917D8">
              <w:rPr>
                <w:rFonts w:ascii="Arial" w:hAnsi="Arial" w:cs="Arial"/>
                <w:b/>
                <w:bCs/>
                <w:color w:val="000000"/>
                <w:sz w:val="20"/>
                <w:szCs w:val="20"/>
              </w:rPr>
              <w:t xml:space="preserve">The experimenters have minimal exposure to Isoflurane. </w:t>
            </w:r>
            <w:r w:rsidR="008718DB">
              <w:rPr>
                <w:rFonts w:ascii="Arial" w:hAnsi="Arial" w:cs="Arial"/>
                <w:b/>
                <w:bCs/>
                <w:color w:val="000000"/>
                <w:sz w:val="20"/>
                <w:szCs w:val="20"/>
              </w:rPr>
              <w:t xml:space="preserve">The anesthesia </w:t>
            </w:r>
            <w:r w:rsidR="009917D8">
              <w:rPr>
                <w:rFonts w:ascii="Arial" w:hAnsi="Arial" w:cs="Arial"/>
                <w:b/>
                <w:bCs/>
                <w:color w:val="000000"/>
                <w:sz w:val="20"/>
                <w:szCs w:val="20"/>
              </w:rPr>
              <w:t>chamber is closed at all times except when putting in or removing a rat.</w:t>
            </w:r>
            <w:r w:rsidR="00F2130B">
              <w:rPr>
                <w:rFonts w:ascii="Arial" w:hAnsi="Arial" w:cs="Arial"/>
                <w:b/>
                <w:bCs/>
                <w:color w:val="000000"/>
                <w:sz w:val="20"/>
                <w:szCs w:val="20"/>
              </w:rPr>
              <w:t xml:space="preserve"> </w:t>
            </w:r>
            <w:r w:rsidR="00CB32BE">
              <w:rPr>
                <w:rFonts w:ascii="Arial" w:hAnsi="Arial" w:cs="Arial"/>
                <w:b/>
                <w:bCs/>
                <w:color w:val="000000"/>
                <w:sz w:val="20"/>
                <w:szCs w:val="20"/>
              </w:rPr>
              <w:t>Furthermore, as Isoflurane is more than 6 times heavier than air (185 vs. 29 gr/</w:t>
            </w:r>
            <w:proofErr w:type="spellStart"/>
            <w:r w:rsidR="00CB32BE">
              <w:rPr>
                <w:rFonts w:ascii="Arial" w:hAnsi="Arial" w:cs="Arial"/>
                <w:b/>
                <w:bCs/>
                <w:color w:val="000000"/>
                <w:sz w:val="20"/>
                <w:szCs w:val="20"/>
              </w:rPr>
              <w:t>mol</w:t>
            </w:r>
            <w:proofErr w:type="spellEnd"/>
            <w:r w:rsidR="00CB32BE">
              <w:rPr>
                <w:rFonts w:ascii="Arial" w:hAnsi="Arial" w:cs="Arial"/>
                <w:b/>
                <w:bCs/>
                <w:color w:val="000000"/>
                <w:sz w:val="20"/>
                <w:szCs w:val="20"/>
              </w:rPr>
              <w:t>, respectively), it tends to sink to the floor after evaporating and thus minimally affects the experimenter who is  at least 50 cm above and to the side of the anesthesia chamber while placing or taking an animal out.</w:t>
            </w:r>
          </w:p>
          <w:p w14:paraId="44007E78" w14:textId="77777777" w:rsidR="001B79B6" w:rsidRDefault="001B79B6" w:rsidP="001B79B6">
            <w:pPr>
              <w:pStyle w:val="Level1"/>
              <w:widowControl/>
              <w:tabs>
                <w:tab w:val="left" w:pos="360"/>
              </w:tabs>
              <w:rPr>
                <w:rFonts w:ascii="Arial" w:hAnsi="Arial" w:cs="Arial"/>
                <w:color w:val="000000"/>
                <w:sz w:val="20"/>
                <w:szCs w:val="20"/>
              </w:rPr>
            </w:pPr>
          </w:p>
        </w:tc>
      </w:tr>
    </w:tbl>
    <w:p w14:paraId="4A1BBCBB" w14:textId="77777777" w:rsidR="001B79B6" w:rsidRDefault="001B79B6" w:rsidP="001B79B6">
      <w:pPr>
        <w:suppressAutoHyphens/>
        <w:ind w:left="720"/>
        <w:rPr>
          <w:rFonts w:ascii="Arial" w:hAnsi="Arial" w:cs="Arial"/>
          <w:color w:val="000000"/>
        </w:rPr>
      </w:pPr>
    </w:p>
    <w:p w14:paraId="252439C9" w14:textId="77777777" w:rsidR="001B79B6" w:rsidRDefault="00AC3ABE" w:rsidP="001B79B6">
      <w:pPr>
        <w:suppressAutoHyphens/>
        <w:rPr>
          <w:rFonts w:ascii="Arial" w:hAnsi="Arial" w:cs="Arial"/>
          <w:color w:val="000000"/>
        </w:rPr>
      </w:pPr>
      <w:r>
        <w:rPr>
          <w:rFonts w:ascii="Arial" w:hAnsi="Arial" w:cs="Arial"/>
          <w:color w:val="000000"/>
        </w:rPr>
        <w:t>13</w:t>
      </w:r>
      <w:r w:rsidR="001B79B6">
        <w:rPr>
          <w:rFonts w:ascii="Arial" w:hAnsi="Arial" w:cs="Arial"/>
          <w:color w:val="000000"/>
        </w:rPr>
        <w:t>.  Anesthesia monitoring (check all that applies):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40"/>
        <w:gridCol w:w="6660"/>
        <w:gridCol w:w="2970"/>
      </w:tblGrid>
      <w:tr w:rsidR="001B79B6" w14:paraId="17055C63" w14:textId="77777777" w:rsidTr="001B79B6">
        <w:trPr>
          <w:gridAfter w:val="1"/>
          <w:wAfter w:w="2970"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79C9A46A" w14:textId="77777777" w:rsidR="001B79B6" w:rsidRDefault="001B79B6" w:rsidP="001B79B6">
            <w:pPr>
              <w:pStyle w:val="PlainText"/>
              <w:ind w:left="144"/>
              <w:rPr>
                <w:rFonts w:ascii="Arial" w:hAnsi="Arial" w:cs="Arial"/>
                <w:color w:val="000000"/>
              </w:rPr>
            </w:pPr>
          </w:p>
        </w:tc>
        <w:tc>
          <w:tcPr>
            <w:tcW w:w="6660" w:type="dxa"/>
            <w:tcBorders>
              <w:top w:val="nil"/>
              <w:left w:val="single" w:sz="4" w:space="0" w:color="auto"/>
              <w:bottom w:val="nil"/>
              <w:right w:val="nil"/>
            </w:tcBorders>
          </w:tcPr>
          <w:p w14:paraId="47B572E3" w14:textId="77777777" w:rsidR="001B79B6" w:rsidRDefault="001B79B6" w:rsidP="001B79B6">
            <w:pPr>
              <w:pStyle w:val="PlainText"/>
              <w:ind w:right="-1260"/>
              <w:rPr>
                <w:rFonts w:ascii="Arial" w:hAnsi="Arial" w:cs="Arial"/>
                <w:color w:val="000000"/>
              </w:rPr>
            </w:pPr>
            <w:r>
              <w:rPr>
                <w:rFonts w:ascii="Arial" w:hAnsi="Arial" w:cs="Arial"/>
                <w:color w:val="000000"/>
              </w:rPr>
              <w:t>Not applicable</w:t>
            </w:r>
          </w:p>
        </w:tc>
      </w:tr>
      <w:tr w:rsidR="001B79B6" w14:paraId="1DF28B78" w14:textId="77777777" w:rsidTr="001B79B6">
        <w:trPr>
          <w:gridAfter w:val="1"/>
          <w:wAfter w:w="2970"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43B60759" w14:textId="77777777" w:rsidR="001B79B6" w:rsidRDefault="00656CAB" w:rsidP="001B79B6">
            <w:pPr>
              <w:pStyle w:val="PlainText"/>
              <w:ind w:left="144"/>
              <w:rPr>
                <w:rFonts w:ascii="Arial" w:hAnsi="Arial" w:cs="Arial"/>
                <w:color w:val="000000"/>
              </w:rPr>
            </w:pPr>
            <w:r>
              <w:rPr>
                <w:rFonts w:ascii="Arial" w:hAnsi="Arial" w:cs="Arial"/>
                <w:color w:val="000000"/>
              </w:rPr>
              <w:t>X</w:t>
            </w:r>
          </w:p>
        </w:tc>
        <w:tc>
          <w:tcPr>
            <w:tcW w:w="6660" w:type="dxa"/>
            <w:tcBorders>
              <w:top w:val="nil"/>
              <w:left w:val="single" w:sz="4" w:space="0" w:color="auto"/>
              <w:bottom w:val="nil"/>
              <w:right w:val="nil"/>
            </w:tcBorders>
          </w:tcPr>
          <w:p w14:paraId="3944C2D1" w14:textId="77777777" w:rsidR="001B79B6" w:rsidRDefault="001B79B6" w:rsidP="001B79B6">
            <w:pPr>
              <w:pStyle w:val="PlainText"/>
              <w:rPr>
                <w:rFonts w:ascii="Arial" w:hAnsi="Arial" w:cs="Arial"/>
                <w:color w:val="000000"/>
              </w:rPr>
            </w:pPr>
            <w:r>
              <w:rPr>
                <w:rFonts w:ascii="Arial" w:hAnsi="Arial" w:cs="Arial"/>
                <w:color w:val="000000"/>
              </w:rPr>
              <w:t>Response to toe/skin pinch</w:t>
            </w:r>
          </w:p>
        </w:tc>
      </w:tr>
      <w:tr w:rsidR="001B79B6" w14:paraId="4855A168" w14:textId="77777777" w:rsidTr="001B79B6">
        <w:trPr>
          <w:gridAfter w:val="1"/>
          <w:wAfter w:w="2970"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7CDD2F44" w14:textId="77777777" w:rsidR="001B79B6" w:rsidRDefault="001B79B6" w:rsidP="001B79B6">
            <w:pPr>
              <w:pStyle w:val="PlainText"/>
              <w:ind w:left="144"/>
              <w:rPr>
                <w:rFonts w:ascii="Arial" w:hAnsi="Arial" w:cs="Arial"/>
                <w:color w:val="000000"/>
              </w:rPr>
            </w:pPr>
          </w:p>
        </w:tc>
        <w:tc>
          <w:tcPr>
            <w:tcW w:w="6660" w:type="dxa"/>
            <w:tcBorders>
              <w:top w:val="nil"/>
              <w:left w:val="single" w:sz="4" w:space="0" w:color="auto"/>
              <w:bottom w:val="nil"/>
              <w:right w:val="nil"/>
            </w:tcBorders>
          </w:tcPr>
          <w:p w14:paraId="4C6B3824" w14:textId="77777777" w:rsidR="001B79B6" w:rsidRDefault="001B79B6" w:rsidP="001B79B6">
            <w:pPr>
              <w:pStyle w:val="PlainText"/>
              <w:rPr>
                <w:rFonts w:ascii="Arial" w:hAnsi="Arial" w:cs="Arial"/>
                <w:color w:val="000000"/>
              </w:rPr>
            </w:pPr>
            <w:r>
              <w:rPr>
                <w:rFonts w:ascii="Arial" w:hAnsi="Arial" w:cs="Arial"/>
                <w:color w:val="000000"/>
              </w:rPr>
              <w:t>Heart rate monitoring</w:t>
            </w:r>
          </w:p>
        </w:tc>
      </w:tr>
      <w:tr w:rsidR="001B79B6" w14:paraId="532DA294" w14:textId="77777777" w:rsidTr="001B79B6">
        <w:trPr>
          <w:gridAfter w:val="1"/>
          <w:wAfter w:w="2970"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181DF4F1" w14:textId="77777777" w:rsidR="001B79B6" w:rsidRDefault="001B79B6" w:rsidP="001B79B6">
            <w:pPr>
              <w:pStyle w:val="PlainText"/>
              <w:ind w:left="144"/>
              <w:rPr>
                <w:rFonts w:ascii="Arial" w:hAnsi="Arial" w:cs="Arial"/>
                <w:color w:val="000000"/>
              </w:rPr>
            </w:pPr>
          </w:p>
        </w:tc>
        <w:tc>
          <w:tcPr>
            <w:tcW w:w="6660" w:type="dxa"/>
            <w:tcBorders>
              <w:top w:val="nil"/>
              <w:left w:val="single" w:sz="4" w:space="0" w:color="auto"/>
              <w:bottom w:val="nil"/>
              <w:right w:val="nil"/>
            </w:tcBorders>
          </w:tcPr>
          <w:p w14:paraId="504A7314" w14:textId="77777777" w:rsidR="001B79B6" w:rsidRDefault="001B79B6" w:rsidP="001B79B6">
            <w:pPr>
              <w:pStyle w:val="PlainText"/>
              <w:rPr>
                <w:rFonts w:ascii="Arial" w:hAnsi="Arial" w:cs="Arial"/>
                <w:color w:val="000000"/>
              </w:rPr>
            </w:pPr>
            <w:r>
              <w:rPr>
                <w:rFonts w:ascii="Arial" w:hAnsi="Arial" w:cs="Arial"/>
                <w:color w:val="000000"/>
              </w:rPr>
              <w:t>Blood pressure monitoring</w:t>
            </w:r>
          </w:p>
        </w:tc>
      </w:tr>
      <w:tr w:rsidR="001B79B6" w14:paraId="423DCAD2" w14:textId="77777777" w:rsidTr="001B79B6">
        <w:trPr>
          <w:gridAfter w:val="1"/>
          <w:wAfter w:w="2970"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18C2D937" w14:textId="77777777" w:rsidR="001B79B6" w:rsidRDefault="001B79B6" w:rsidP="001B79B6">
            <w:pPr>
              <w:pStyle w:val="PlainText"/>
              <w:ind w:left="144"/>
              <w:rPr>
                <w:rFonts w:ascii="Arial" w:hAnsi="Arial" w:cs="Arial"/>
                <w:color w:val="000000"/>
              </w:rPr>
            </w:pPr>
          </w:p>
        </w:tc>
        <w:tc>
          <w:tcPr>
            <w:tcW w:w="6660" w:type="dxa"/>
            <w:tcBorders>
              <w:top w:val="nil"/>
              <w:left w:val="single" w:sz="4" w:space="0" w:color="auto"/>
              <w:bottom w:val="nil"/>
              <w:right w:val="nil"/>
            </w:tcBorders>
          </w:tcPr>
          <w:p w14:paraId="0613D778" w14:textId="77777777" w:rsidR="001B79B6" w:rsidRDefault="001B79B6" w:rsidP="001B79B6">
            <w:pPr>
              <w:pStyle w:val="PlainText"/>
              <w:rPr>
                <w:rFonts w:ascii="Arial" w:hAnsi="Arial" w:cs="Arial"/>
                <w:color w:val="000000"/>
              </w:rPr>
            </w:pPr>
            <w:r>
              <w:rPr>
                <w:rFonts w:ascii="Arial" w:hAnsi="Arial" w:cs="Arial"/>
                <w:color w:val="000000"/>
              </w:rPr>
              <w:t>Palpebral/corneal reflex (not applicable to rodents)</w:t>
            </w:r>
          </w:p>
        </w:tc>
      </w:tr>
      <w:tr w:rsidR="001B79B6" w14:paraId="6D115FFA" w14:textId="77777777" w:rsidTr="001B79B6">
        <w:trPr>
          <w:gridAfter w:val="1"/>
          <w:wAfter w:w="2970"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579AA4EB" w14:textId="77777777" w:rsidR="001B79B6" w:rsidRDefault="00656CAB" w:rsidP="001B79B6">
            <w:pPr>
              <w:pStyle w:val="PlainText"/>
              <w:ind w:left="144"/>
              <w:rPr>
                <w:rFonts w:ascii="Arial" w:hAnsi="Arial" w:cs="Arial"/>
                <w:color w:val="000000"/>
              </w:rPr>
            </w:pPr>
            <w:r>
              <w:rPr>
                <w:rFonts w:ascii="Arial" w:hAnsi="Arial" w:cs="Arial"/>
                <w:color w:val="000000"/>
              </w:rPr>
              <w:t>X</w:t>
            </w:r>
          </w:p>
        </w:tc>
        <w:tc>
          <w:tcPr>
            <w:tcW w:w="6660" w:type="dxa"/>
            <w:tcBorders>
              <w:top w:val="nil"/>
              <w:left w:val="single" w:sz="4" w:space="0" w:color="auto"/>
              <w:bottom w:val="nil"/>
              <w:right w:val="nil"/>
            </w:tcBorders>
          </w:tcPr>
          <w:p w14:paraId="62B5A1E9" w14:textId="77777777" w:rsidR="001B79B6" w:rsidRDefault="001B79B6" w:rsidP="001B79B6">
            <w:pPr>
              <w:pStyle w:val="PlainText"/>
              <w:rPr>
                <w:rFonts w:ascii="Arial" w:hAnsi="Arial" w:cs="Arial"/>
                <w:color w:val="000000"/>
              </w:rPr>
            </w:pPr>
            <w:r>
              <w:rPr>
                <w:rFonts w:ascii="Arial" w:hAnsi="Arial" w:cs="Arial"/>
                <w:color w:val="000000"/>
              </w:rPr>
              <w:t>Monitoring of physiological response</w:t>
            </w:r>
          </w:p>
        </w:tc>
      </w:tr>
      <w:tr w:rsidR="001B79B6" w14:paraId="7A36C56A" w14:textId="77777777" w:rsidTr="001B79B6">
        <w:trPr>
          <w:gridAfter w:val="1"/>
          <w:wAfter w:w="2970" w:type="dxa"/>
        </w:trPr>
        <w:tc>
          <w:tcPr>
            <w:tcW w:w="540" w:type="dxa"/>
            <w:tcBorders>
              <w:top w:val="single" w:sz="4" w:space="0" w:color="auto"/>
              <w:left w:val="single" w:sz="4" w:space="0" w:color="auto"/>
              <w:bottom w:val="single" w:sz="4" w:space="0" w:color="auto"/>
              <w:right w:val="single" w:sz="4" w:space="0" w:color="auto"/>
            </w:tcBorders>
            <w:shd w:val="clear" w:color="auto" w:fill="D9D9D9"/>
          </w:tcPr>
          <w:p w14:paraId="4E9BEF15" w14:textId="77777777" w:rsidR="001B79B6" w:rsidRDefault="00656CAB" w:rsidP="001B79B6">
            <w:pPr>
              <w:pStyle w:val="PlainText"/>
              <w:ind w:left="144"/>
              <w:rPr>
                <w:rFonts w:ascii="Arial" w:hAnsi="Arial" w:cs="Arial"/>
                <w:color w:val="000000"/>
              </w:rPr>
            </w:pPr>
            <w:r>
              <w:rPr>
                <w:rFonts w:ascii="Arial" w:hAnsi="Arial" w:cs="Arial"/>
                <w:color w:val="000000"/>
              </w:rPr>
              <w:t>X</w:t>
            </w:r>
          </w:p>
        </w:tc>
        <w:tc>
          <w:tcPr>
            <w:tcW w:w="6660" w:type="dxa"/>
            <w:tcBorders>
              <w:top w:val="nil"/>
              <w:left w:val="single" w:sz="4" w:space="0" w:color="auto"/>
              <w:bottom w:val="nil"/>
              <w:right w:val="nil"/>
            </w:tcBorders>
          </w:tcPr>
          <w:p w14:paraId="4F2FDCCF" w14:textId="77777777" w:rsidR="001B79B6" w:rsidRDefault="001B79B6" w:rsidP="001B79B6">
            <w:pPr>
              <w:pStyle w:val="PlainText"/>
              <w:rPr>
                <w:rFonts w:ascii="Arial" w:hAnsi="Arial" w:cs="Arial"/>
                <w:color w:val="000000"/>
              </w:rPr>
            </w:pPr>
            <w:r>
              <w:rPr>
                <w:rFonts w:ascii="Arial" w:hAnsi="Arial" w:cs="Arial"/>
                <w:color w:val="000000"/>
              </w:rPr>
              <w:t>Other</w:t>
            </w:r>
          </w:p>
        </w:tc>
      </w:tr>
      <w:tr w:rsidR="001B79B6" w14:paraId="61C46375" w14:textId="77777777" w:rsidTr="001B79B6">
        <w:trPr>
          <w:gridBefore w:val="1"/>
          <w:wBefore w:w="540" w:type="dxa"/>
        </w:trPr>
        <w:tc>
          <w:tcPr>
            <w:tcW w:w="9630" w:type="dxa"/>
            <w:gridSpan w:val="2"/>
            <w:tcBorders>
              <w:top w:val="single" w:sz="4" w:space="0" w:color="auto"/>
              <w:left w:val="single" w:sz="4" w:space="0" w:color="auto"/>
              <w:bottom w:val="single" w:sz="4" w:space="0" w:color="auto"/>
              <w:right w:val="single" w:sz="4" w:space="0" w:color="auto"/>
            </w:tcBorders>
            <w:shd w:val="clear" w:color="auto" w:fill="D9D9D9"/>
          </w:tcPr>
          <w:p w14:paraId="22407A02" w14:textId="77777777" w:rsidR="001B79B6" w:rsidRDefault="001B79B6" w:rsidP="001B79B6">
            <w:pPr>
              <w:pStyle w:val="Level1"/>
              <w:widowControl/>
              <w:tabs>
                <w:tab w:val="left" w:pos="360"/>
              </w:tabs>
              <w:rPr>
                <w:rFonts w:ascii="Arial" w:hAnsi="Arial" w:cs="Arial"/>
                <w:color w:val="000000"/>
                <w:sz w:val="20"/>
                <w:szCs w:val="20"/>
              </w:rPr>
            </w:pPr>
            <w:r>
              <w:rPr>
                <w:rFonts w:ascii="Arial" w:hAnsi="Arial" w:cs="Arial"/>
                <w:color w:val="000000"/>
              </w:rPr>
              <w:tab/>
            </w:r>
            <w:r>
              <w:rPr>
                <w:rFonts w:ascii="Arial" w:hAnsi="Arial" w:cs="Arial"/>
                <w:b/>
                <w:bCs/>
                <w:color w:val="000000"/>
                <w:sz w:val="20"/>
                <w:szCs w:val="20"/>
              </w:rPr>
              <w:t>Explain here:</w:t>
            </w:r>
            <w:r w:rsidR="00656CAB">
              <w:rPr>
                <w:rFonts w:ascii="Arial" w:hAnsi="Arial" w:cs="Arial"/>
                <w:b/>
                <w:bCs/>
                <w:color w:val="000000"/>
                <w:sz w:val="20"/>
                <w:szCs w:val="20"/>
              </w:rPr>
              <w:t xml:space="preserve"> Observing the animal for loss of muscle tone, then checking for response to toe pinch.</w:t>
            </w:r>
          </w:p>
          <w:p w14:paraId="1E955401" w14:textId="77777777" w:rsidR="001B79B6" w:rsidRDefault="001B79B6" w:rsidP="001B79B6">
            <w:pPr>
              <w:pStyle w:val="Level1"/>
              <w:widowControl/>
              <w:tabs>
                <w:tab w:val="left" w:pos="360"/>
              </w:tabs>
              <w:rPr>
                <w:rFonts w:ascii="Arial" w:hAnsi="Arial" w:cs="Arial"/>
                <w:color w:val="000000"/>
                <w:sz w:val="20"/>
                <w:szCs w:val="20"/>
              </w:rPr>
            </w:pPr>
          </w:p>
        </w:tc>
      </w:tr>
    </w:tbl>
    <w:p w14:paraId="46286914" w14:textId="77777777" w:rsidR="001B79B6" w:rsidRDefault="001B79B6">
      <w:pPr>
        <w:tabs>
          <w:tab w:val="left" w:pos="360"/>
        </w:tabs>
        <w:ind w:left="360" w:hanging="360"/>
        <w:rPr>
          <w:rFonts w:ascii="Arial" w:hAnsi="Arial" w:cs="Arial"/>
          <w:color w:val="000000"/>
        </w:rPr>
      </w:pPr>
    </w:p>
    <w:p w14:paraId="1753FB7C" w14:textId="77777777" w:rsidR="00AC3ABE" w:rsidRDefault="00AC3ABE" w:rsidP="00AC3ABE">
      <w:pPr>
        <w:suppressAutoHyphens/>
        <w:rPr>
          <w:rFonts w:ascii="Arial" w:hAnsi="Arial" w:cs="Arial"/>
          <w:color w:val="000000"/>
        </w:rPr>
      </w:pPr>
      <w:r>
        <w:rPr>
          <w:rFonts w:ascii="Arial" w:hAnsi="Arial" w:cs="Arial"/>
          <w:color w:val="000000"/>
        </w:rPr>
        <w:t>14.  Frequency of monitoring:  Check one</w:t>
      </w: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
        <w:gridCol w:w="9586"/>
      </w:tblGrid>
      <w:tr w:rsidR="00AC3ABE" w14:paraId="2A285308" w14:textId="77777777" w:rsidTr="00AC3ABE">
        <w:tc>
          <w:tcPr>
            <w:tcW w:w="450" w:type="dxa"/>
            <w:tcBorders>
              <w:top w:val="single" w:sz="4" w:space="0" w:color="auto"/>
              <w:left w:val="single" w:sz="4" w:space="0" w:color="auto"/>
              <w:bottom w:val="single" w:sz="4" w:space="0" w:color="auto"/>
              <w:right w:val="single" w:sz="4" w:space="0" w:color="auto"/>
            </w:tcBorders>
            <w:shd w:val="clear" w:color="auto" w:fill="D9D9D9"/>
          </w:tcPr>
          <w:p w14:paraId="0BE38803" w14:textId="77777777" w:rsidR="00AC3ABE" w:rsidRDefault="003F5C75" w:rsidP="00AC3ABE">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32E584E7" w14:textId="77777777" w:rsidR="00AC3ABE" w:rsidRDefault="00AC3ABE" w:rsidP="00AC3ABE">
            <w:pPr>
              <w:pStyle w:val="PlainText"/>
              <w:rPr>
                <w:rFonts w:ascii="Arial" w:hAnsi="Arial" w:cs="Arial"/>
                <w:color w:val="000000"/>
              </w:rPr>
            </w:pPr>
            <w:r>
              <w:rPr>
                <w:rFonts w:ascii="Arial" w:hAnsi="Arial" w:cs="Arial"/>
                <w:color w:val="000000"/>
              </w:rPr>
              <w:t>Every 5-10 min.</w:t>
            </w:r>
          </w:p>
        </w:tc>
      </w:tr>
      <w:tr w:rsidR="00AC3ABE" w14:paraId="65AD8379" w14:textId="77777777" w:rsidTr="00AC3ABE">
        <w:tc>
          <w:tcPr>
            <w:tcW w:w="450" w:type="dxa"/>
            <w:tcBorders>
              <w:top w:val="single" w:sz="4" w:space="0" w:color="auto"/>
              <w:left w:val="single" w:sz="4" w:space="0" w:color="auto"/>
              <w:bottom w:val="single" w:sz="4" w:space="0" w:color="auto"/>
              <w:right w:val="single" w:sz="4" w:space="0" w:color="auto"/>
            </w:tcBorders>
            <w:shd w:val="clear" w:color="auto" w:fill="D9D9D9"/>
          </w:tcPr>
          <w:p w14:paraId="68062DD3" w14:textId="77777777" w:rsidR="00AC3ABE" w:rsidRDefault="00AC3ABE" w:rsidP="00AC3ABE">
            <w:pPr>
              <w:pStyle w:val="PlainText"/>
              <w:ind w:left="144"/>
              <w:rPr>
                <w:rFonts w:ascii="Arial" w:hAnsi="Arial" w:cs="Arial"/>
                <w:color w:val="000000"/>
              </w:rPr>
            </w:pPr>
          </w:p>
        </w:tc>
        <w:tc>
          <w:tcPr>
            <w:tcW w:w="9630" w:type="dxa"/>
            <w:tcBorders>
              <w:top w:val="nil"/>
              <w:left w:val="single" w:sz="4" w:space="0" w:color="auto"/>
              <w:bottom w:val="nil"/>
              <w:right w:val="nil"/>
            </w:tcBorders>
          </w:tcPr>
          <w:p w14:paraId="5018E246" w14:textId="77777777" w:rsidR="00AC3ABE" w:rsidRDefault="00AC3ABE" w:rsidP="00AC3ABE">
            <w:pPr>
              <w:pStyle w:val="PlainText"/>
              <w:rPr>
                <w:rFonts w:ascii="Arial" w:hAnsi="Arial" w:cs="Arial"/>
                <w:color w:val="000000"/>
              </w:rPr>
            </w:pPr>
            <w:r>
              <w:rPr>
                <w:rFonts w:ascii="Arial" w:hAnsi="Arial" w:cs="Arial"/>
                <w:color w:val="000000"/>
              </w:rPr>
              <w:t>Every 10-15 min.</w:t>
            </w:r>
          </w:p>
        </w:tc>
      </w:tr>
      <w:tr w:rsidR="00AC3ABE" w14:paraId="0C5D7B39" w14:textId="77777777" w:rsidTr="00AC3ABE">
        <w:tc>
          <w:tcPr>
            <w:tcW w:w="450" w:type="dxa"/>
            <w:tcBorders>
              <w:top w:val="single" w:sz="4" w:space="0" w:color="auto"/>
              <w:left w:val="single" w:sz="4" w:space="0" w:color="auto"/>
              <w:bottom w:val="single" w:sz="4" w:space="0" w:color="auto"/>
              <w:right w:val="single" w:sz="4" w:space="0" w:color="auto"/>
            </w:tcBorders>
            <w:shd w:val="clear" w:color="auto" w:fill="D9D9D9"/>
          </w:tcPr>
          <w:p w14:paraId="4C99B650" w14:textId="77777777" w:rsidR="00AC3ABE" w:rsidRDefault="00AC3ABE" w:rsidP="00AC3ABE">
            <w:pPr>
              <w:pStyle w:val="PlainText"/>
              <w:ind w:left="144"/>
              <w:rPr>
                <w:rFonts w:ascii="Arial" w:hAnsi="Arial" w:cs="Arial"/>
                <w:color w:val="000000"/>
              </w:rPr>
            </w:pPr>
          </w:p>
        </w:tc>
        <w:tc>
          <w:tcPr>
            <w:tcW w:w="9630" w:type="dxa"/>
            <w:tcBorders>
              <w:top w:val="nil"/>
              <w:left w:val="single" w:sz="4" w:space="0" w:color="auto"/>
              <w:bottom w:val="nil"/>
              <w:right w:val="nil"/>
            </w:tcBorders>
          </w:tcPr>
          <w:p w14:paraId="3FF3F07B" w14:textId="77777777" w:rsidR="00AC3ABE" w:rsidRDefault="00AC3ABE" w:rsidP="00AC3ABE">
            <w:pPr>
              <w:pStyle w:val="PlainText"/>
              <w:rPr>
                <w:rFonts w:ascii="Arial" w:hAnsi="Arial" w:cs="Arial"/>
                <w:color w:val="000000"/>
              </w:rPr>
            </w:pPr>
            <w:r>
              <w:rPr>
                <w:rFonts w:ascii="Arial" w:hAnsi="Arial" w:cs="Arial"/>
                <w:color w:val="000000"/>
              </w:rPr>
              <w:t>Every 15-30 min.</w:t>
            </w:r>
          </w:p>
        </w:tc>
      </w:tr>
    </w:tbl>
    <w:p w14:paraId="794CF9B1" w14:textId="77777777" w:rsidR="00AC3ABE" w:rsidRDefault="00AC3ABE" w:rsidP="00AC3ABE">
      <w:pPr>
        <w:tabs>
          <w:tab w:val="left" w:pos="360"/>
        </w:tabs>
        <w:ind w:left="360" w:hanging="360"/>
        <w:rPr>
          <w:rFonts w:ascii="Arial" w:hAnsi="Arial" w:cs="Arial"/>
          <w:color w:val="000000"/>
        </w:rPr>
      </w:pPr>
    </w:p>
    <w:p w14:paraId="19140027" w14:textId="77777777" w:rsidR="00B87B92" w:rsidRDefault="00B87B92" w:rsidP="00AC3ABE">
      <w:pPr>
        <w:tabs>
          <w:tab w:val="left" w:pos="360"/>
        </w:tabs>
        <w:ind w:left="360" w:hanging="360"/>
        <w:rPr>
          <w:rFonts w:ascii="Arial" w:hAnsi="Arial" w:cs="Arial"/>
          <w:color w:val="000000"/>
        </w:rPr>
      </w:pPr>
      <w:r>
        <w:rPr>
          <w:rFonts w:ascii="Arial" w:hAnsi="Arial" w:cs="Arial"/>
          <w:color w:val="000000"/>
        </w:rPr>
        <w:t>15.</w:t>
      </w:r>
      <w:r>
        <w:rPr>
          <w:rFonts w:ascii="Arial" w:hAnsi="Arial" w:cs="Arial"/>
          <w:color w:val="000000"/>
        </w:rPr>
        <w:tab/>
        <w:t>Analgesics (Pharmaceutical Grade Only) – Please provide drug, dose, volume, and route</w:t>
      </w:r>
      <w:r w:rsidRPr="00DA322F">
        <w:rPr>
          <w:rFonts w:ascii="Arial" w:hAnsi="Arial" w:cs="Arial"/>
          <w:b/>
          <w:color w:val="000000"/>
        </w:rPr>
        <w:t xml:space="preserve">.  </w:t>
      </w:r>
      <w:r w:rsidR="00A6077E">
        <w:rPr>
          <w:rFonts w:ascii="Arial" w:hAnsi="Arial" w:cs="Arial"/>
          <w:b/>
          <w:color w:val="000000"/>
        </w:rPr>
        <w:t>LAS veterinary staff discourages the use of analgesics to the drinking water i.e. Acetaminophen, Tylenol</w:t>
      </w:r>
      <w:r w:rsidR="00DA322F">
        <w:rPr>
          <w:rFonts w:ascii="Arial" w:hAnsi="Arial" w:cs="Arial"/>
          <w:color w:val="000000"/>
        </w:rPr>
        <w:t>.  Please contact veterinarians for alternative analgesics’.</w:t>
      </w:r>
    </w:p>
    <w:tbl>
      <w:tblPr>
        <w:tblW w:w="10046" w:type="dxa"/>
        <w:tblInd w:w="326" w:type="dxa"/>
        <w:tblBorders>
          <w:top w:val="double" w:sz="6" w:space="0" w:color="auto"/>
          <w:left w:val="double" w:sz="6" w:space="0" w:color="auto"/>
          <w:bottom w:val="double" w:sz="6" w:space="0" w:color="auto"/>
          <w:right w:val="double" w:sz="6" w:space="0" w:color="auto"/>
          <w:insideH w:val="single" w:sz="6" w:space="0" w:color="auto"/>
          <w:insideV w:val="single" w:sz="6" w:space="0" w:color="auto"/>
        </w:tblBorders>
        <w:tblLayout w:type="fixed"/>
        <w:tblCellMar>
          <w:left w:w="146" w:type="dxa"/>
          <w:right w:w="146" w:type="dxa"/>
        </w:tblCellMar>
        <w:tblLook w:val="0000" w:firstRow="0" w:lastRow="0" w:firstColumn="0" w:lastColumn="0" w:noHBand="0" w:noVBand="0"/>
      </w:tblPr>
      <w:tblGrid>
        <w:gridCol w:w="1450"/>
        <w:gridCol w:w="1371"/>
        <w:gridCol w:w="1079"/>
        <w:gridCol w:w="985"/>
        <w:gridCol w:w="1773"/>
        <w:gridCol w:w="1694"/>
        <w:gridCol w:w="1694"/>
      </w:tblGrid>
      <w:tr w:rsidR="00B87B92" w14:paraId="00E14C27" w14:textId="77777777">
        <w:tc>
          <w:tcPr>
            <w:tcW w:w="1450" w:type="dxa"/>
            <w:tcBorders>
              <w:top w:val="double" w:sz="6" w:space="0" w:color="auto"/>
              <w:left w:val="double" w:sz="6" w:space="0" w:color="auto"/>
              <w:bottom w:val="single" w:sz="6" w:space="0" w:color="auto"/>
              <w:right w:val="single" w:sz="6" w:space="0" w:color="auto"/>
            </w:tcBorders>
            <w:shd w:val="pct20" w:color="auto" w:fill="auto"/>
          </w:tcPr>
          <w:p w14:paraId="2F568D98" w14:textId="77777777" w:rsidR="00B87B92" w:rsidRDefault="00B87B92">
            <w:pPr>
              <w:suppressAutoHyphens/>
              <w:spacing w:before="10"/>
              <w:ind w:left="360"/>
              <w:rPr>
                <w:rFonts w:ascii="Arial" w:hAnsi="Arial" w:cs="Arial"/>
                <w:color w:val="000000"/>
              </w:rPr>
            </w:pPr>
            <w:r>
              <w:rPr>
                <w:rFonts w:ascii="Arial" w:hAnsi="Arial" w:cs="Arial"/>
                <w:color w:val="000000"/>
              </w:rPr>
              <w:fldChar w:fldCharType="begin"/>
            </w:r>
            <w:r>
              <w:rPr>
                <w:rFonts w:ascii="Arial" w:hAnsi="Arial" w:cs="Arial"/>
                <w:color w:val="000000"/>
              </w:rPr>
              <w:instrText xml:space="preserve">PRIVATE </w:instrText>
            </w:r>
            <w:r>
              <w:rPr>
                <w:rFonts w:ascii="Arial" w:hAnsi="Arial" w:cs="Arial"/>
                <w:color w:val="000000"/>
              </w:rPr>
              <w:fldChar w:fldCharType="end"/>
            </w:r>
            <w:r>
              <w:rPr>
                <w:rFonts w:ascii="Arial" w:hAnsi="Arial" w:cs="Arial"/>
                <w:color w:val="000000"/>
              </w:rPr>
              <w:t>Drug</w:t>
            </w:r>
          </w:p>
        </w:tc>
        <w:tc>
          <w:tcPr>
            <w:tcW w:w="1371" w:type="dxa"/>
            <w:tcBorders>
              <w:top w:val="double" w:sz="6" w:space="0" w:color="auto"/>
              <w:left w:val="single" w:sz="6" w:space="0" w:color="auto"/>
              <w:bottom w:val="single" w:sz="6" w:space="0" w:color="auto"/>
              <w:right w:val="single" w:sz="6" w:space="0" w:color="auto"/>
            </w:tcBorders>
            <w:shd w:val="pct20" w:color="auto" w:fill="auto"/>
          </w:tcPr>
          <w:p w14:paraId="2682C741" w14:textId="77777777" w:rsidR="00B87B92" w:rsidRDefault="00B87B92">
            <w:pPr>
              <w:pStyle w:val="Header"/>
              <w:tabs>
                <w:tab w:val="clear" w:pos="4320"/>
                <w:tab w:val="clear" w:pos="8640"/>
              </w:tabs>
              <w:suppressAutoHyphens/>
              <w:autoSpaceDE/>
              <w:autoSpaceDN/>
              <w:spacing w:before="10"/>
              <w:rPr>
                <w:rFonts w:ascii="Arial" w:hAnsi="Arial" w:cs="Arial"/>
                <w:color w:val="000000"/>
              </w:rPr>
            </w:pPr>
            <w:r>
              <w:rPr>
                <w:rFonts w:ascii="Arial" w:hAnsi="Arial" w:cs="Arial"/>
                <w:color w:val="000000"/>
              </w:rPr>
              <w:t>Dose</w:t>
            </w:r>
          </w:p>
        </w:tc>
        <w:tc>
          <w:tcPr>
            <w:tcW w:w="1079" w:type="dxa"/>
            <w:tcBorders>
              <w:top w:val="double" w:sz="6" w:space="0" w:color="auto"/>
              <w:left w:val="single" w:sz="6" w:space="0" w:color="auto"/>
              <w:bottom w:val="single" w:sz="6" w:space="0" w:color="auto"/>
              <w:right w:val="single" w:sz="6" w:space="0" w:color="auto"/>
            </w:tcBorders>
            <w:shd w:val="pct20" w:color="auto" w:fill="auto"/>
          </w:tcPr>
          <w:p w14:paraId="0222C396" w14:textId="77777777" w:rsidR="00B87B92" w:rsidRDefault="00B87B92">
            <w:pPr>
              <w:suppressAutoHyphens/>
              <w:spacing w:before="10"/>
              <w:rPr>
                <w:rFonts w:ascii="Arial" w:hAnsi="Arial" w:cs="Arial"/>
                <w:color w:val="000000"/>
              </w:rPr>
            </w:pPr>
            <w:r>
              <w:rPr>
                <w:rFonts w:ascii="Arial" w:hAnsi="Arial" w:cs="Arial"/>
                <w:color w:val="000000"/>
              </w:rPr>
              <w:t>Route</w:t>
            </w:r>
          </w:p>
        </w:tc>
        <w:tc>
          <w:tcPr>
            <w:tcW w:w="985" w:type="dxa"/>
            <w:tcBorders>
              <w:top w:val="double" w:sz="6" w:space="0" w:color="auto"/>
              <w:left w:val="single" w:sz="6" w:space="0" w:color="auto"/>
              <w:bottom w:val="single" w:sz="6" w:space="0" w:color="auto"/>
              <w:right w:val="single" w:sz="6" w:space="0" w:color="auto"/>
            </w:tcBorders>
            <w:shd w:val="pct20" w:color="auto" w:fill="auto"/>
          </w:tcPr>
          <w:p w14:paraId="0AB60319" w14:textId="77777777" w:rsidR="00B87B92" w:rsidRDefault="00B87B92">
            <w:pPr>
              <w:pStyle w:val="Heading3"/>
              <w:tabs>
                <w:tab w:val="clear" w:pos="450"/>
                <w:tab w:val="clear" w:pos="1620"/>
                <w:tab w:val="center" w:pos="148"/>
              </w:tabs>
              <w:spacing w:before="10"/>
              <w:rPr>
                <w:b w:val="0"/>
                <w:bCs w:val="0"/>
                <w:color w:val="000000"/>
              </w:rPr>
            </w:pPr>
            <w:r>
              <w:rPr>
                <w:b w:val="0"/>
                <w:bCs w:val="0"/>
                <w:color w:val="000000"/>
              </w:rPr>
              <w:t>Volume</w:t>
            </w:r>
            <w:r>
              <w:rPr>
                <w:b w:val="0"/>
                <w:bCs w:val="0"/>
                <w:color w:val="000000"/>
              </w:rPr>
              <w:tab/>
              <w:t xml:space="preserve">        </w:t>
            </w:r>
            <w:proofErr w:type="spellStart"/>
            <w:r>
              <w:rPr>
                <w:b w:val="0"/>
                <w:bCs w:val="0"/>
                <w:color w:val="000000"/>
              </w:rPr>
              <w:t>Volume</w:t>
            </w:r>
            <w:proofErr w:type="spellEnd"/>
          </w:p>
        </w:tc>
        <w:tc>
          <w:tcPr>
            <w:tcW w:w="1773" w:type="dxa"/>
            <w:tcBorders>
              <w:top w:val="double" w:sz="6" w:space="0" w:color="auto"/>
              <w:left w:val="single" w:sz="6" w:space="0" w:color="auto"/>
              <w:bottom w:val="single" w:sz="6" w:space="0" w:color="auto"/>
              <w:right w:val="single" w:sz="6" w:space="0" w:color="auto"/>
            </w:tcBorders>
            <w:shd w:val="pct20" w:color="auto" w:fill="auto"/>
          </w:tcPr>
          <w:p w14:paraId="03A19301" w14:textId="77777777" w:rsidR="00B87B92" w:rsidRDefault="00B87B92">
            <w:pPr>
              <w:suppressAutoHyphens/>
              <w:spacing w:before="10"/>
              <w:rPr>
                <w:rFonts w:ascii="Arial" w:hAnsi="Arial" w:cs="Arial"/>
                <w:color w:val="000000"/>
              </w:rPr>
            </w:pPr>
            <w:r>
              <w:rPr>
                <w:rFonts w:ascii="Arial" w:hAnsi="Arial" w:cs="Arial"/>
                <w:color w:val="000000"/>
              </w:rPr>
              <w:t>Frequency of Administration</w:t>
            </w:r>
          </w:p>
        </w:tc>
        <w:tc>
          <w:tcPr>
            <w:tcW w:w="1694" w:type="dxa"/>
            <w:tcBorders>
              <w:top w:val="double" w:sz="6" w:space="0" w:color="auto"/>
              <w:left w:val="single" w:sz="6" w:space="0" w:color="auto"/>
              <w:bottom w:val="single" w:sz="6" w:space="0" w:color="auto"/>
              <w:right w:val="single" w:sz="6" w:space="0" w:color="auto"/>
            </w:tcBorders>
            <w:shd w:val="pct20" w:color="auto" w:fill="auto"/>
          </w:tcPr>
          <w:p w14:paraId="68914B51" w14:textId="77777777" w:rsidR="00B87B92" w:rsidRDefault="00B87B92">
            <w:pPr>
              <w:suppressAutoHyphens/>
              <w:spacing w:before="10"/>
              <w:rPr>
                <w:rFonts w:ascii="Arial" w:hAnsi="Arial" w:cs="Arial"/>
                <w:color w:val="000000"/>
              </w:rPr>
            </w:pPr>
            <w:r>
              <w:rPr>
                <w:rFonts w:ascii="Arial" w:hAnsi="Arial" w:cs="Arial"/>
                <w:color w:val="000000"/>
              </w:rPr>
              <w:t>Duration of Drug Treatment</w:t>
            </w:r>
          </w:p>
        </w:tc>
        <w:tc>
          <w:tcPr>
            <w:tcW w:w="1694" w:type="dxa"/>
            <w:tcBorders>
              <w:top w:val="double" w:sz="6" w:space="0" w:color="auto"/>
              <w:left w:val="single" w:sz="6" w:space="0" w:color="auto"/>
              <w:bottom w:val="single" w:sz="6" w:space="0" w:color="auto"/>
              <w:right w:val="single" w:sz="6" w:space="0" w:color="auto"/>
            </w:tcBorders>
            <w:shd w:val="pct20" w:color="auto" w:fill="auto"/>
          </w:tcPr>
          <w:p w14:paraId="29035BB1" w14:textId="77777777" w:rsidR="00B87B92" w:rsidRDefault="00B87B92">
            <w:pPr>
              <w:suppressAutoHyphens/>
              <w:spacing w:before="10"/>
              <w:rPr>
                <w:rFonts w:ascii="Arial" w:hAnsi="Arial" w:cs="Arial"/>
                <w:color w:val="000000"/>
              </w:rPr>
            </w:pPr>
            <w:r>
              <w:rPr>
                <w:rFonts w:ascii="Arial" w:hAnsi="Arial" w:cs="Arial"/>
                <w:color w:val="000000"/>
              </w:rPr>
              <w:t>Species</w:t>
            </w:r>
          </w:p>
        </w:tc>
      </w:tr>
      <w:tr w:rsidR="00B87B92" w14:paraId="120481E8" w14:textId="77777777">
        <w:tc>
          <w:tcPr>
            <w:tcW w:w="1450" w:type="dxa"/>
            <w:tcBorders>
              <w:top w:val="single" w:sz="6" w:space="0" w:color="auto"/>
              <w:left w:val="double" w:sz="6" w:space="0" w:color="auto"/>
              <w:bottom w:val="single" w:sz="6" w:space="0" w:color="auto"/>
              <w:right w:val="single" w:sz="6" w:space="0" w:color="auto"/>
            </w:tcBorders>
          </w:tcPr>
          <w:p w14:paraId="5E332625" w14:textId="77777777" w:rsidR="00B87B92" w:rsidRDefault="00B87B92">
            <w:pPr>
              <w:suppressAutoHyphens/>
              <w:spacing w:before="109" w:after="54"/>
              <w:jc w:val="center"/>
              <w:rPr>
                <w:rFonts w:ascii="Arial" w:hAnsi="Arial" w:cs="Arial"/>
                <w:color w:val="000000"/>
              </w:rPr>
            </w:pPr>
          </w:p>
        </w:tc>
        <w:tc>
          <w:tcPr>
            <w:tcW w:w="1371" w:type="dxa"/>
            <w:tcBorders>
              <w:top w:val="single" w:sz="6" w:space="0" w:color="auto"/>
              <w:left w:val="single" w:sz="6" w:space="0" w:color="auto"/>
              <w:bottom w:val="single" w:sz="6" w:space="0" w:color="auto"/>
              <w:right w:val="single" w:sz="6" w:space="0" w:color="auto"/>
            </w:tcBorders>
          </w:tcPr>
          <w:p w14:paraId="6B4B3933" w14:textId="77777777" w:rsidR="00B87B92" w:rsidRDefault="00B87B92">
            <w:pPr>
              <w:suppressAutoHyphens/>
              <w:spacing w:before="109" w:after="54"/>
              <w:jc w:val="center"/>
              <w:rPr>
                <w:rFonts w:ascii="Arial" w:hAnsi="Arial" w:cs="Arial"/>
                <w:color w:val="000000"/>
              </w:rPr>
            </w:pPr>
          </w:p>
        </w:tc>
        <w:tc>
          <w:tcPr>
            <w:tcW w:w="1079" w:type="dxa"/>
            <w:tcBorders>
              <w:top w:val="single" w:sz="6" w:space="0" w:color="auto"/>
              <w:left w:val="single" w:sz="6" w:space="0" w:color="auto"/>
              <w:bottom w:val="single" w:sz="6" w:space="0" w:color="auto"/>
              <w:right w:val="single" w:sz="6" w:space="0" w:color="auto"/>
            </w:tcBorders>
          </w:tcPr>
          <w:p w14:paraId="3FDE4413" w14:textId="77777777" w:rsidR="00B87B92" w:rsidRDefault="00B87B92">
            <w:pPr>
              <w:suppressAutoHyphens/>
              <w:spacing w:before="109" w:after="54"/>
              <w:jc w:val="center"/>
              <w:rPr>
                <w:rFonts w:ascii="Arial" w:hAnsi="Arial" w:cs="Arial"/>
                <w:color w:val="000000"/>
              </w:rPr>
            </w:pPr>
          </w:p>
        </w:tc>
        <w:tc>
          <w:tcPr>
            <w:tcW w:w="985" w:type="dxa"/>
            <w:tcBorders>
              <w:top w:val="single" w:sz="6" w:space="0" w:color="auto"/>
              <w:left w:val="single" w:sz="6" w:space="0" w:color="auto"/>
              <w:bottom w:val="single" w:sz="6" w:space="0" w:color="auto"/>
              <w:right w:val="single" w:sz="6" w:space="0" w:color="auto"/>
            </w:tcBorders>
          </w:tcPr>
          <w:p w14:paraId="4CE67221" w14:textId="77777777" w:rsidR="00B87B92" w:rsidRDefault="00B87B92">
            <w:pPr>
              <w:suppressAutoHyphens/>
              <w:spacing w:before="109" w:after="54"/>
              <w:jc w:val="center"/>
              <w:rPr>
                <w:rFonts w:ascii="Arial" w:hAnsi="Arial" w:cs="Arial"/>
                <w:color w:val="000000"/>
              </w:rPr>
            </w:pPr>
          </w:p>
        </w:tc>
        <w:tc>
          <w:tcPr>
            <w:tcW w:w="1773" w:type="dxa"/>
            <w:tcBorders>
              <w:top w:val="single" w:sz="6" w:space="0" w:color="auto"/>
              <w:left w:val="single" w:sz="6" w:space="0" w:color="auto"/>
              <w:bottom w:val="single" w:sz="6" w:space="0" w:color="auto"/>
              <w:right w:val="single" w:sz="6" w:space="0" w:color="auto"/>
            </w:tcBorders>
          </w:tcPr>
          <w:p w14:paraId="3FB5450A" w14:textId="77777777" w:rsidR="00B87B92" w:rsidRDefault="00B87B92">
            <w:pPr>
              <w:suppressAutoHyphens/>
              <w:spacing w:before="109" w:after="54"/>
              <w:jc w:val="center"/>
              <w:rPr>
                <w:rFonts w:ascii="Arial" w:hAnsi="Arial" w:cs="Arial"/>
                <w:color w:val="000000"/>
              </w:rPr>
            </w:pPr>
          </w:p>
        </w:tc>
        <w:tc>
          <w:tcPr>
            <w:tcW w:w="1694" w:type="dxa"/>
            <w:tcBorders>
              <w:top w:val="single" w:sz="6" w:space="0" w:color="auto"/>
              <w:left w:val="single" w:sz="6" w:space="0" w:color="auto"/>
              <w:bottom w:val="single" w:sz="6" w:space="0" w:color="auto"/>
              <w:right w:val="single" w:sz="6" w:space="0" w:color="auto"/>
            </w:tcBorders>
          </w:tcPr>
          <w:p w14:paraId="28265D70" w14:textId="77777777" w:rsidR="00B87B92" w:rsidRDefault="00B87B92">
            <w:pPr>
              <w:suppressAutoHyphens/>
              <w:spacing w:before="109" w:after="54"/>
              <w:jc w:val="center"/>
              <w:rPr>
                <w:rFonts w:ascii="Arial" w:hAnsi="Arial" w:cs="Arial"/>
                <w:color w:val="000000"/>
              </w:rPr>
            </w:pPr>
          </w:p>
        </w:tc>
        <w:tc>
          <w:tcPr>
            <w:tcW w:w="1694" w:type="dxa"/>
            <w:tcBorders>
              <w:top w:val="single" w:sz="6" w:space="0" w:color="auto"/>
              <w:left w:val="single" w:sz="6" w:space="0" w:color="auto"/>
              <w:bottom w:val="single" w:sz="6" w:space="0" w:color="auto"/>
              <w:right w:val="single" w:sz="6" w:space="0" w:color="auto"/>
            </w:tcBorders>
          </w:tcPr>
          <w:p w14:paraId="62DB4C21" w14:textId="77777777" w:rsidR="00B87B92" w:rsidRDefault="00B87B92">
            <w:pPr>
              <w:suppressAutoHyphens/>
              <w:spacing w:before="109" w:after="54"/>
              <w:rPr>
                <w:rFonts w:ascii="Arial" w:hAnsi="Arial" w:cs="Arial"/>
                <w:color w:val="000000"/>
              </w:rPr>
            </w:pPr>
          </w:p>
        </w:tc>
      </w:tr>
      <w:tr w:rsidR="00B87B92" w14:paraId="5D675265" w14:textId="77777777">
        <w:tc>
          <w:tcPr>
            <w:tcW w:w="1450" w:type="dxa"/>
            <w:tcBorders>
              <w:top w:val="single" w:sz="6" w:space="0" w:color="auto"/>
              <w:left w:val="double" w:sz="6" w:space="0" w:color="auto"/>
              <w:bottom w:val="double" w:sz="6" w:space="0" w:color="auto"/>
              <w:right w:val="single" w:sz="6" w:space="0" w:color="auto"/>
            </w:tcBorders>
            <w:shd w:val="clear" w:color="auto" w:fill="D9D9D9"/>
          </w:tcPr>
          <w:p w14:paraId="51F854AE" w14:textId="77777777" w:rsidR="00B87B92" w:rsidRDefault="00B87B92">
            <w:pPr>
              <w:suppressAutoHyphens/>
              <w:spacing w:before="109" w:after="54"/>
              <w:ind w:left="360"/>
              <w:jc w:val="center"/>
              <w:rPr>
                <w:rFonts w:ascii="Arial" w:hAnsi="Arial" w:cs="Arial"/>
                <w:color w:val="000000"/>
              </w:rPr>
            </w:pPr>
          </w:p>
        </w:tc>
        <w:tc>
          <w:tcPr>
            <w:tcW w:w="1371" w:type="dxa"/>
            <w:tcBorders>
              <w:top w:val="single" w:sz="6" w:space="0" w:color="auto"/>
              <w:left w:val="single" w:sz="6" w:space="0" w:color="auto"/>
              <w:bottom w:val="double" w:sz="6" w:space="0" w:color="auto"/>
              <w:right w:val="single" w:sz="6" w:space="0" w:color="auto"/>
            </w:tcBorders>
            <w:shd w:val="clear" w:color="auto" w:fill="D9D9D9"/>
          </w:tcPr>
          <w:p w14:paraId="3ED58847" w14:textId="77777777" w:rsidR="00B87B92" w:rsidRDefault="00B87B92">
            <w:pPr>
              <w:suppressAutoHyphens/>
              <w:spacing w:before="109" w:after="54"/>
              <w:ind w:left="360"/>
              <w:jc w:val="center"/>
              <w:rPr>
                <w:rFonts w:ascii="Arial" w:hAnsi="Arial" w:cs="Arial"/>
                <w:color w:val="000000"/>
              </w:rPr>
            </w:pPr>
          </w:p>
        </w:tc>
        <w:tc>
          <w:tcPr>
            <w:tcW w:w="1079" w:type="dxa"/>
            <w:tcBorders>
              <w:top w:val="single" w:sz="6" w:space="0" w:color="auto"/>
              <w:left w:val="single" w:sz="6" w:space="0" w:color="auto"/>
              <w:bottom w:val="double" w:sz="6" w:space="0" w:color="auto"/>
              <w:right w:val="single" w:sz="6" w:space="0" w:color="auto"/>
            </w:tcBorders>
            <w:shd w:val="clear" w:color="auto" w:fill="D9D9D9"/>
          </w:tcPr>
          <w:p w14:paraId="20D9E94E" w14:textId="77777777" w:rsidR="00B87B92" w:rsidRDefault="00B87B92">
            <w:pPr>
              <w:suppressAutoHyphens/>
              <w:spacing w:before="109" w:after="54"/>
              <w:jc w:val="center"/>
              <w:rPr>
                <w:rFonts w:ascii="Arial" w:hAnsi="Arial" w:cs="Arial"/>
                <w:color w:val="000000"/>
              </w:rPr>
            </w:pPr>
          </w:p>
        </w:tc>
        <w:tc>
          <w:tcPr>
            <w:tcW w:w="985" w:type="dxa"/>
            <w:tcBorders>
              <w:top w:val="single" w:sz="6" w:space="0" w:color="auto"/>
              <w:left w:val="single" w:sz="6" w:space="0" w:color="auto"/>
              <w:bottom w:val="double" w:sz="6" w:space="0" w:color="auto"/>
              <w:right w:val="single" w:sz="6" w:space="0" w:color="auto"/>
            </w:tcBorders>
            <w:shd w:val="clear" w:color="auto" w:fill="D9D9D9"/>
          </w:tcPr>
          <w:p w14:paraId="62D8232F" w14:textId="77777777" w:rsidR="00B87B92" w:rsidRDefault="00B87B92">
            <w:pPr>
              <w:pStyle w:val="Level1"/>
              <w:widowControl/>
              <w:pBdr>
                <w:top w:val="single" w:sz="6" w:space="0" w:color="FFFFFF"/>
                <w:left w:val="single" w:sz="6" w:space="1" w:color="FFFFFF"/>
                <w:bottom w:val="single" w:sz="6" w:space="0" w:color="FFFFFF"/>
                <w:right w:val="single" w:sz="6" w:space="0" w:color="FFFFFF"/>
              </w:pBdr>
              <w:jc w:val="center"/>
              <w:rPr>
                <w:rFonts w:ascii="Arial" w:hAnsi="Arial" w:cs="Arial"/>
                <w:color w:val="000000"/>
                <w:sz w:val="20"/>
                <w:szCs w:val="20"/>
              </w:rPr>
            </w:pPr>
          </w:p>
        </w:tc>
        <w:tc>
          <w:tcPr>
            <w:tcW w:w="1773" w:type="dxa"/>
            <w:tcBorders>
              <w:top w:val="single" w:sz="6" w:space="0" w:color="auto"/>
              <w:left w:val="single" w:sz="6" w:space="0" w:color="auto"/>
              <w:bottom w:val="double" w:sz="6" w:space="0" w:color="auto"/>
              <w:right w:val="single" w:sz="6" w:space="0" w:color="auto"/>
            </w:tcBorders>
            <w:shd w:val="clear" w:color="auto" w:fill="D9D9D9"/>
          </w:tcPr>
          <w:p w14:paraId="18CAB7B7" w14:textId="77777777" w:rsidR="00B87B92" w:rsidRDefault="00B87B92">
            <w:pPr>
              <w:suppressAutoHyphens/>
              <w:spacing w:before="109" w:after="54"/>
              <w:ind w:left="360"/>
              <w:jc w:val="center"/>
              <w:rPr>
                <w:rFonts w:ascii="Arial" w:hAnsi="Arial" w:cs="Arial"/>
                <w:color w:val="000000"/>
              </w:rPr>
            </w:pPr>
          </w:p>
        </w:tc>
        <w:tc>
          <w:tcPr>
            <w:tcW w:w="1694" w:type="dxa"/>
            <w:tcBorders>
              <w:top w:val="single" w:sz="6" w:space="0" w:color="auto"/>
              <w:left w:val="single" w:sz="6" w:space="0" w:color="auto"/>
              <w:bottom w:val="double" w:sz="6" w:space="0" w:color="auto"/>
              <w:right w:val="single" w:sz="6" w:space="0" w:color="auto"/>
            </w:tcBorders>
            <w:shd w:val="clear" w:color="auto" w:fill="D9D9D9"/>
          </w:tcPr>
          <w:p w14:paraId="33F6A1B3" w14:textId="77777777" w:rsidR="00B87B92" w:rsidRDefault="00B87B92">
            <w:pPr>
              <w:suppressAutoHyphens/>
              <w:spacing w:before="109" w:after="54"/>
              <w:ind w:left="360"/>
              <w:jc w:val="center"/>
              <w:rPr>
                <w:rFonts w:ascii="Arial" w:hAnsi="Arial" w:cs="Arial"/>
                <w:color w:val="000000"/>
              </w:rPr>
            </w:pPr>
          </w:p>
        </w:tc>
        <w:tc>
          <w:tcPr>
            <w:tcW w:w="1694" w:type="dxa"/>
            <w:tcBorders>
              <w:top w:val="single" w:sz="6" w:space="0" w:color="auto"/>
              <w:left w:val="single" w:sz="6" w:space="0" w:color="auto"/>
              <w:bottom w:val="double" w:sz="6" w:space="0" w:color="auto"/>
              <w:right w:val="single" w:sz="6" w:space="0" w:color="auto"/>
            </w:tcBorders>
            <w:shd w:val="clear" w:color="auto" w:fill="D9D9D9"/>
          </w:tcPr>
          <w:p w14:paraId="17A62F0A" w14:textId="77777777" w:rsidR="00B87B92" w:rsidRDefault="00B87B92">
            <w:pPr>
              <w:suppressAutoHyphens/>
              <w:spacing w:before="109" w:after="54"/>
              <w:ind w:left="360"/>
              <w:rPr>
                <w:rFonts w:ascii="Arial" w:hAnsi="Arial" w:cs="Arial"/>
                <w:color w:val="000000"/>
              </w:rPr>
            </w:pPr>
          </w:p>
        </w:tc>
      </w:tr>
    </w:tbl>
    <w:p w14:paraId="5FD0DCA2" w14:textId="77777777" w:rsidR="00B87B92" w:rsidRDefault="00B87B92">
      <w:pPr>
        <w:tabs>
          <w:tab w:val="left" w:pos="360"/>
        </w:tabs>
        <w:ind w:left="360" w:hanging="360"/>
        <w:rPr>
          <w:rFonts w:ascii="Arial" w:hAnsi="Arial" w:cs="Arial"/>
          <w:color w:val="000000"/>
        </w:rPr>
      </w:pPr>
      <w:r>
        <w:rPr>
          <w:rFonts w:ascii="Arial" w:hAnsi="Arial" w:cs="Arial"/>
          <w:color w:val="000000"/>
        </w:rPr>
        <w:tab/>
      </w:r>
      <w:r>
        <w:rPr>
          <w:rFonts w:ascii="Arial" w:hAnsi="Arial" w:cs="Arial"/>
          <w:color w:val="000000"/>
        </w:rPr>
        <w:tab/>
        <w:t>If pain or distress cannot be relieved by analgesics scientific justification must be provided.</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B87B92" w14:paraId="1F63C813" w14:textId="77777777">
        <w:tc>
          <w:tcPr>
            <w:tcW w:w="10188" w:type="dxa"/>
            <w:tcBorders>
              <w:top w:val="single" w:sz="4" w:space="0" w:color="auto"/>
              <w:left w:val="single" w:sz="4" w:space="0" w:color="auto"/>
              <w:bottom w:val="single" w:sz="4" w:space="0" w:color="auto"/>
              <w:right w:val="single" w:sz="4" w:space="0" w:color="auto"/>
            </w:tcBorders>
            <w:shd w:val="clear" w:color="auto" w:fill="D9D9D9"/>
          </w:tcPr>
          <w:p w14:paraId="6AAD1AED"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0DEEDB67" w14:textId="77777777" w:rsidR="00B87B92" w:rsidRDefault="00B87B92">
            <w:pPr>
              <w:pStyle w:val="Level1"/>
              <w:widowControl/>
              <w:tabs>
                <w:tab w:val="left" w:pos="360"/>
              </w:tabs>
              <w:rPr>
                <w:rFonts w:ascii="Arial" w:hAnsi="Arial" w:cs="Arial"/>
                <w:color w:val="000000"/>
                <w:sz w:val="20"/>
                <w:szCs w:val="20"/>
              </w:rPr>
            </w:pPr>
          </w:p>
        </w:tc>
      </w:tr>
    </w:tbl>
    <w:p w14:paraId="51FF4995" w14:textId="77777777" w:rsidR="00B87B92" w:rsidRDefault="00B87B92">
      <w:pPr>
        <w:pStyle w:val="Level1"/>
        <w:widowControl/>
        <w:tabs>
          <w:tab w:val="left" w:pos="360"/>
        </w:tabs>
        <w:rPr>
          <w:rFonts w:ascii="Arial" w:hAnsi="Arial" w:cs="Arial"/>
          <w:color w:val="000000"/>
          <w:sz w:val="20"/>
          <w:szCs w:val="20"/>
        </w:rPr>
      </w:pPr>
    </w:p>
    <w:p w14:paraId="49B6BA50" w14:textId="77777777" w:rsidR="00B87B92" w:rsidRDefault="00B87B92">
      <w:pPr>
        <w:suppressAutoHyphens/>
        <w:ind w:left="360" w:right="390" w:hanging="360"/>
        <w:rPr>
          <w:rFonts w:ascii="Arial" w:hAnsi="Arial" w:cs="Arial"/>
          <w:color w:val="000000"/>
        </w:rPr>
      </w:pPr>
      <w:r>
        <w:rPr>
          <w:rFonts w:ascii="Arial" w:hAnsi="Arial" w:cs="Arial"/>
          <w:color w:val="000000"/>
        </w:rPr>
        <w:t>16.</w:t>
      </w:r>
      <w:r>
        <w:rPr>
          <w:rFonts w:ascii="Arial" w:hAnsi="Arial" w:cs="Arial"/>
          <w:color w:val="000000"/>
        </w:rPr>
        <w:tab/>
        <w:t xml:space="preserve">Method of euthanasia for all animals including pups (Check all that apply)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9252"/>
        <w:gridCol w:w="252"/>
      </w:tblGrid>
      <w:tr w:rsidR="00B87B92" w14:paraId="682F2E51" w14:textId="77777777">
        <w:tc>
          <w:tcPr>
            <w:tcW w:w="936" w:type="dxa"/>
            <w:tcBorders>
              <w:top w:val="single" w:sz="4" w:space="0" w:color="auto"/>
              <w:left w:val="single" w:sz="4" w:space="0" w:color="auto"/>
              <w:bottom w:val="single" w:sz="4" w:space="0" w:color="auto"/>
              <w:right w:val="single" w:sz="4" w:space="0" w:color="auto"/>
            </w:tcBorders>
            <w:shd w:val="clear" w:color="auto" w:fill="D9D9D9"/>
          </w:tcPr>
          <w:p w14:paraId="02165919" w14:textId="77777777" w:rsidR="00B87B92" w:rsidRDefault="00B87B92">
            <w:pPr>
              <w:pStyle w:val="PlainText"/>
              <w:ind w:left="144"/>
              <w:rPr>
                <w:rFonts w:ascii="Arial" w:hAnsi="Arial" w:cs="Arial"/>
                <w:color w:val="000000"/>
              </w:rPr>
            </w:pPr>
          </w:p>
        </w:tc>
        <w:tc>
          <w:tcPr>
            <w:tcW w:w="9504" w:type="dxa"/>
            <w:gridSpan w:val="2"/>
            <w:tcBorders>
              <w:top w:val="nil"/>
              <w:left w:val="single" w:sz="4" w:space="0" w:color="auto"/>
              <w:bottom w:val="nil"/>
              <w:right w:val="nil"/>
            </w:tcBorders>
          </w:tcPr>
          <w:p w14:paraId="2E64B2E1" w14:textId="77777777" w:rsidR="00B87B92" w:rsidRDefault="00B87B92">
            <w:pPr>
              <w:pStyle w:val="PlainText"/>
              <w:jc w:val="both"/>
              <w:rPr>
                <w:rFonts w:ascii="Arial" w:hAnsi="Arial" w:cs="Arial"/>
                <w:color w:val="000000"/>
              </w:rPr>
            </w:pPr>
            <w:r>
              <w:rPr>
                <w:rFonts w:ascii="Arial" w:hAnsi="Arial" w:cs="Arial"/>
                <w:color w:val="000000"/>
              </w:rPr>
              <w:t>C02/thoracotomy (</w:t>
            </w:r>
            <w:r>
              <w:rPr>
                <w:rFonts w:ascii="Arial" w:hAnsi="Arial" w:cs="Arial"/>
                <w:b/>
                <w:bCs/>
                <w:color w:val="000000"/>
              </w:rPr>
              <w:t>Preferred by the IACUC</w:t>
            </w:r>
            <w:r w:rsidR="00904F24">
              <w:rPr>
                <w:rFonts w:ascii="Arial" w:hAnsi="Arial" w:cs="Arial"/>
                <w:b/>
                <w:bCs/>
                <w:color w:val="000000"/>
              </w:rPr>
              <w:t xml:space="preserve"> for Rodents</w:t>
            </w:r>
            <w:r>
              <w:rPr>
                <w:rFonts w:ascii="Arial" w:hAnsi="Arial" w:cs="Arial"/>
                <w:color w:val="000000"/>
              </w:rPr>
              <w:t>)</w:t>
            </w:r>
          </w:p>
        </w:tc>
      </w:tr>
      <w:tr w:rsidR="00B87B92" w14:paraId="2BAEA456" w14:textId="77777777">
        <w:tc>
          <w:tcPr>
            <w:tcW w:w="936" w:type="dxa"/>
            <w:tcBorders>
              <w:top w:val="single" w:sz="4" w:space="0" w:color="auto"/>
              <w:left w:val="single" w:sz="4" w:space="0" w:color="auto"/>
              <w:bottom w:val="single" w:sz="4" w:space="0" w:color="auto"/>
              <w:right w:val="single" w:sz="4" w:space="0" w:color="auto"/>
            </w:tcBorders>
            <w:shd w:val="clear" w:color="auto" w:fill="D9D9D9"/>
          </w:tcPr>
          <w:p w14:paraId="7510BC54" w14:textId="77777777" w:rsidR="00B87B92" w:rsidRDefault="003F5C75">
            <w:pPr>
              <w:pStyle w:val="PlainText"/>
              <w:ind w:left="144"/>
              <w:rPr>
                <w:rFonts w:ascii="Arial" w:hAnsi="Arial" w:cs="Arial"/>
                <w:color w:val="000000"/>
              </w:rPr>
            </w:pPr>
            <w:r>
              <w:rPr>
                <w:rFonts w:ascii="Arial" w:hAnsi="Arial" w:cs="Arial"/>
                <w:color w:val="000000"/>
              </w:rPr>
              <w:t>X</w:t>
            </w:r>
          </w:p>
        </w:tc>
        <w:tc>
          <w:tcPr>
            <w:tcW w:w="9504" w:type="dxa"/>
            <w:gridSpan w:val="2"/>
            <w:tcBorders>
              <w:top w:val="nil"/>
              <w:left w:val="single" w:sz="4" w:space="0" w:color="auto"/>
              <w:bottom w:val="nil"/>
              <w:right w:val="nil"/>
            </w:tcBorders>
          </w:tcPr>
          <w:p w14:paraId="1E15D9BB" w14:textId="77777777" w:rsidR="00D71403" w:rsidRDefault="00B87B92">
            <w:pPr>
              <w:pStyle w:val="PlainText"/>
              <w:ind w:right="-1267"/>
              <w:rPr>
                <w:rFonts w:ascii="Arial" w:hAnsi="Arial" w:cs="Arial"/>
                <w:color w:val="000000"/>
              </w:rPr>
            </w:pPr>
            <w:r>
              <w:rPr>
                <w:rFonts w:ascii="Arial" w:hAnsi="Arial" w:cs="Arial"/>
                <w:color w:val="000000"/>
              </w:rPr>
              <w:t>Decapitation under anesthesia or tranquilization.  Identify which animals</w:t>
            </w:r>
            <w:r w:rsidR="00D71403">
              <w:rPr>
                <w:rFonts w:ascii="Arial" w:hAnsi="Arial" w:cs="Arial"/>
                <w:color w:val="000000"/>
              </w:rPr>
              <w:t xml:space="preserve"> (species)</w:t>
            </w:r>
            <w:r>
              <w:rPr>
                <w:rFonts w:ascii="Arial" w:hAnsi="Arial" w:cs="Arial"/>
                <w:color w:val="000000"/>
              </w:rPr>
              <w:t xml:space="preserve"> and at what age, </w:t>
            </w:r>
          </w:p>
          <w:p w14:paraId="474E8E1C" w14:textId="77777777" w:rsidR="00B87B92" w:rsidRDefault="00B87B92">
            <w:pPr>
              <w:pStyle w:val="PlainText"/>
              <w:ind w:right="-1267"/>
              <w:rPr>
                <w:rFonts w:ascii="Arial" w:hAnsi="Arial" w:cs="Arial"/>
                <w:color w:val="000000"/>
              </w:rPr>
            </w:pPr>
            <w:r>
              <w:rPr>
                <w:rFonts w:ascii="Arial" w:hAnsi="Arial" w:cs="Arial"/>
                <w:color w:val="000000"/>
              </w:rPr>
              <w:t>who will be</w:t>
            </w:r>
            <w:r w:rsidR="00367E47">
              <w:rPr>
                <w:rFonts w:ascii="Arial" w:hAnsi="Arial" w:cs="Arial"/>
                <w:color w:val="000000"/>
              </w:rPr>
              <w:t xml:space="preserve"> </w:t>
            </w:r>
            <w:r>
              <w:rPr>
                <w:rFonts w:ascii="Arial" w:hAnsi="Arial" w:cs="Arial"/>
                <w:color w:val="000000"/>
              </w:rPr>
              <w:t>performing decapitation and how much experience they have with this procedure.</w:t>
            </w:r>
            <w:r>
              <w:rPr>
                <w:rFonts w:ascii="Arial" w:hAnsi="Arial" w:cs="Arial"/>
                <w:b/>
                <w:bCs/>
                <w:color w:val="000000"/>
              </w:rPr>
              <w:t xml:space="preserve"> </w:t>
            </w:r>
          </w:p>
        </w:tc>
      </w:tr>
      <w:tr w:rsidR="00B87B92" w14:paraId="31DF73F2" w14:textId="77777777">
        <w:trPr>
          <w:gridBefore w:val="1"/>
          <w:gridAfter w:val="1"/>
          <w:wBefore w:w="936" w:type="dxa"/>
          <w:wAfter w:w="252" w:type="dxa"/>
        </w:trPr>
        <w:tc>
          <w:tcPr>
            <w:tcW w:w="9252" w:type="dxa"/>
            <w:tcBorders>
              <w:top w:val="single" w:sz="4" w:space="0" w:color="auto"/>
              <w:left w:val="single" w:sz="4" w:space="0" w:color="auto"/>
              <w:bottom w:val="single" w:sz="4" w:space="0" w:color="auto"/>
              <w:right w:val="single" w:sz="4" w:space="0" w:color="auto"/>
            </w:tcBorders>
            <w:shd w:val="clear" w:color="auto" w:fill="D9D9D9"/>
          </w:tcPr>
          <w:p w14:paraId="65E33AC0" w14:textId="77777777" w:rsidR="00B87B92" w:rsidRDefault="00D71403">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w:t>
            </w:r>
            <w:r w:rsidR="00B87B92">
              <w:rPr>
                <w:rFonts w:ascii="Arial" w:hAnsi="Arial" w:cs="Arial"/>
                <w:b/>
                <w:bCs/>
                <w:color w:val="000000"/>
                <w:sz w:val="20"/>
                <w:szCs w:val="20"/>
              </w:rPr>
              <w:t>xplain here:</w:t>
            </w:r>
            <w:r w:rsidR="003F5C75">
              <w:rPr>
                <w:rFonts w:ascii="Arial" w:hAnsi="Arial" w:cs="Arial"/>
                <w:b/>
                <w:bCs/>
                <w:color w:val="000000"/>
                <w:sz w:val="20"/>
                <w:szCs w:val="20"/>
              </w:rPr>
              <w:t xml:space="preserve"> </w:t>
            </w:r>
            <w:r w:rsidR="003F5C75" w:rsidRPr="000E3262">
              <w:rPr>
                <w:rFonts w:ascii="Arial" w:hAnsi="Arial" w:cs="Arial"/>
                <w:color w:val="000000"/>
                <w:sz w:val="20"/>
                <w:szCs w:val="20"/>
              </w:rPr>
              <w:t>The PI</w:t>
            </w:r>
            <w:r w:rsidR="003F5C75">
              <w:rPr>
                <w:rFonts w:ascii="Arial" w:hAnsi="Arial" w:cs="Arial"/>
                <w:color w:val="000000"/>
                <w:sz w:val="20"/>
                <w:szCs w:val="20"/>
              </w:rPr>
              <w:t xml:space="preserve">, Dr. Bunting and Rebecca </w:t>
            </w:r>
            <w:proofErr w:type="spellStart"/>
            <w:r w:rsidR="003F5C75">
              <w:rPr>
                <w:rFonts w:ascii="Arial" w:hAnsi="Arial" w:cs="Arial"/>
                <w:color w:val="000000"/>
                <w:sz w:val="20"/>
                <w:szCs w:val="20"/>
              </w:rPr>
              <w:t>Nalloor</w:t>
            </w:r>
            <w:proofErr w:type="spellEnd"/>
            <w:r w:rsidR="003F5C75">
              <w:rPr>
                <w:rFonts w:ascii="Arial" w:hAnsi="Arial" w:cs="Arial"/>
                <w:color w:val="000000"/>
                <w:sz w:val="20"/>
                <w:szCs w:val="20"/>
              </w:rPr>
              <w:t xml:space="preserve"> are all proficient in performing the decapitations. Each one has performed over 80 such decapitations.</w:t>
            </w:r>
          </w:p>
          <w:p w14:paraId="5951CAD7" w14:textId="77777777" w:rsidR="003F5C75" w:rsidRPr="003F5C75" w:rsidRDefault="003F5C75">
            <w:pPr>
              <w:pStyle w:val="Level1"/>
              <w:widowControl/>
              <w:tabs>
                <w:tab w:val="left" w:pos="360"/>
              </w:tabs>
              <w:rPr>
                <w:rFonts w:ascii="Arial" w:hAnsi="Arial" w:cs="Arial"/>
                <w:b/>
                <w:bCs/>
                <w:color w:val="000000"/>
                <w:sz w:val="20"/>
                <w:szCs w:val="20"/>
              </w:rPr>
            </w:pPr>
          </w:p>
        </w:tc>
      </w:tr>
      <w:tr w:rsidR="00B87B92" w14:paraId="62DC040B" w14:textId="77777777">
        <w:tc>
          <w:tcPr>
            <w:tcW w:w="936" w:type="dxa"/>
            <w:tcBorders>
              <w:top w:val="single" w:sz="4" w:space="0" w:color="auto"/>
              <w:left w:val="single" w:sz="4" w:space="0" w:color="auto"/>
              <w:bottom w:val="single" w:sz="4" w:space="0" w:color="auto"/>
              <w:right w:val="single" w:sz="4" w:space="0" w:color="auto"/>
            </w:tcBorders>
            <w:shd w:val="clear" w:color="auto" w:fill="D9D9D9"/>
          </w:tcPr>
          <w:p w14:paraId="646FDC96" w14:textId="77777777" w:rsidR="00B87B92" w:rsidRDefault="00B87B92">
            <w:pPr>
              <w:pStyle w:val="PlainText"/>
              <w:ind w:left="144"/>
              <w:rPr>
                <w:rFonts w:ascii="Arial" w:hAnsi="Arial" w:cs="Arial"/>
                <w:color w:val="000000"/>
              </w:rPr>
            </w:pPr>
          </w:p>
        </w:tc>
        <w:tc>
          <w:tcPr>
            <w:tcW w:w="9504" w:type="dxa"/>
            <w:gridSpan w:val="2"/>
            <w:tcBorders>
              <w:top w:val="nil"/>
              <w:left w:val="single" w:sz="4" w:space="0" w:color="auto"/>
              <w:bottom w:val="nil"/>
              <w:right w:val="nil"/>
            </w:tcBorders>
          </w:tcPr>
          <w:p w14:paraId="326E3FE2" w14:textId="77777777" w:rsidR="00D71403" w:rsidRDefault="00B87B92">
            <w:pPr>
              <w:pStyle w:val="PlainText"/>
              <w:ind w:right="-1267"/>
              <w:rPr>
                <w:rFonts w:ascii="Arial" w:hAnsi="Arial" w:cs="Arial"/>
                <w:color w:val="000000"/>
              </w:rPr>
            </w:pPr>
            <w:r>
              <w:rPr>
                <w:rFonts w:ascii="Arial" w:hAnsi="Arial" w:cs="Arial"/>
                <w:color w:val="000000"/>
              </w:rPr>
              <w:t xml:space="preserve">Decapitation </w:t>
            </w:r>
            <w:r>
              <w:rPr>
                <w:rFonts w:ascii="Arial" w:hAnsi="Arial" w:cs="Arial"/>
                <w:b/>
                <w:bCs/>
                <w:color w:val="000000"/>
              </w:rPr>
              <w:t>without</w:t>
            </w:r>
            <w:r>
              <w:rPr>
                <w:rFonts w:ascii="Arial" w:hAnsi="Arial" w:cs="Arial"/>
                <w:color w:val="000000"/>
              </w:rPr>
              <w:t xml:space="preserve"> anesthesia or tranquilization.  Justify the use and identify</w:t>
            </w:r>
            <w:r w:rsidR="00D71403">
              <w:rPr>
                <w:rFonts w:ascii="Arial" w:hAnsi="Arial" w:cs="Arial"/>
                <w:color w:val="000000"/>
              </w:rPr>
              <w:t xml:space="preserve"> which animals (species)</w:t>
            </w:r>
          </w:p>
          <w:p w14:paraId="4A958F54" w14:textId="77777777" w:rsidR="00D71403" w:rsidRDefault="00D71403">
            <w:pPr>
              <w:pStyle w:val="PlainText"/>
              <w:ind w:right="-1267"/>
              <w:rPr>
                <w:rFonts w:ascii="Arial" w:hAnsi="Arial" w:cs="Arial"/>
                <w:color w:val="000000"/>
              </w:rPr>
            </w:pPr>
            <w:r>
              <w:rPr>
                <w:rFonts w:ascii="Arial" w:hAnsi="Arial" w:cs="Arial"/>
                <w:color w:val="000000"/>
              </w:rPr>
              <w:t xml:space="preserve">and at </w:t>
            </w:r>
            <w:r w:rsidR="00B87B92">
              <w:rPr>
                <w:rFonts w:ascii="Arial" w:hAnsi="Arial" w:cs="Arial"/>
                <w:color w:val="000000"/>
              </w:rPr>
              <w:t xml:space="preserve">what age, who will be performing decapitation and how much experience they have with </w:t>
            </w:r>
          </w:p>
          <w:p w14:paraId="66A85544" w14:textId="77777777" w:rsidR="00B87B92" w:rsidRDefault="00B87B92">
            <w:pPr>
              <w:pStyle w:val="PlainText"/>
              <w:ind w:right="-1267"/>
              <w:rPr>
                <w:rFonts w:ascii="Arial" w:hAnsi="Arial" w:cs="Arial"/>
                <w:color w:val="000000"/>
              </w:rPr>
            </w:pPr>
            <w:r>
              <w:rPr>
                <w:rFonts w:ascii="Arial" w:hAnsi="Arial" w:cs="Arial"/>
                <w:color w:val="000000"/>
              </w:rPr>
              <w:t>this procedure.</w:t>
            </w:r>
          </w:p>
        </w:tc>
      </w:tr>
      <w:tr w:rsidR="00B87B92" w14:paraId="7288DF9E" w14:textId="77777777">
        <w:trPr>
          <w:gridBefore w:val="1"/>
          <w:gridAfter w:val="1"/>
          <w:wBefore w:w="936" w:type="dxa"/>
          <w:wAfter w:w="252" w:type="dxa"/>
        </w:trPr>
        <w:tc>
          <w:tcPr>
            <w:tcW w:w="9252" w:type="dxa"/>
            <w:tcBorders>
              <w:top w:val="single" w:sz="4" w:space="0" w:color="auto"/>
              <w:left w:val="single" w:sz="4" w:space="0" w:color="auto"/>
              <w:bottom w:val="single" w:sz="4" w:space="0" w:color="auto"/>
              <w:right w:val="single" w:sz="4" w:space="0" w:color="auto"/>
            </w:tcBorders>
            <w:shd w:val="clear" w:color="auto" w:fill="D9D9D9"/>
          </w:tcPr>
          <w:p w14:paraId="2D93FAE1"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210C5E42" w14:textId="77777777" w:rsidR="00B87B92" w:rsidRDefault="00B87B92">
            <w:pPr>
              <w:pStyle w:val="Level1"/>
              <w:widowControl/>
              <w:tabs>
                <w:tab w:val="left" w:pos="360"/>
              </w:tabs>
              <w:rPr>
                <w:rFonts w:ascii="Arial" w:hAnsi="Arial" w:cs="Arial"/>
                <w:color w:val="000000"/>
                <w:sz w:val="20"/>
                <w:szCs w:val="20"/>
              </w:rPr>
            </w:pPr>
          </w:p>
        </w:tc>
      </w:tr>
      <w:tr w:rsidR="00B87B92" w14:paraId="5D6C2B11" w14:textId="77777777">
        <w:tc>
          <w:tcPr>
            <w:tcW w:w="936" w:type="dxa"/>
            <w:tcBorders>
              <w:top w:val="single" w:sz="4" w:space="0" w:color="auto"/>
              <w:left w:val="single" w:sz="4" w:space="0" w:color="auto"/>
              <w:bottom w:val="single" w:sz="4" w:space="0" w:color="auto"/>
              <w:right w:val="single" w:sz="4" w:space="0" w:color="auto"/>
            </w:tcBorders>
            <w:shd w:val="clear" w:color="auto" w:fill="D9D9D9"/>
          </w:tcPr>
          <w:p w14:paraId="07F7A1D8" w14:textId="77777777" w:rsidR="00B87B92" w:rsidRDefault="00B87B92">
            <w:pPr>
              <w:pStyle w:val="PlainText"/>
              <w:ind w:left="144"/>
              <w:rPr>
                <w:rFonts w:ascii="Arial" w:hAnsi="Arial" w:cs="Arial"/>
                <w:color w:val="000000"/>
              </w:rPr>
            </w:pPr>
          </w:p>
        </w:tc>
        <w:tc>
          <w:tcPr>
            <w:tcW w:w="9504" w:type="dxa"/>
            <w:gridSpan w:val="2"/>
            <w:tcBorders>
              <w:top w:val="nil"/>
              <w:left w:val="single" w:sz="4" w:space="0" w:color="auto"/>
              <w:bottom w:val="nil"/>
              <w:right w:val="nil"/>
            </w:tcBorders>
          </w:tcPr>
          <w:p w14:paraId="42088F3F" w14:textId="77777777" w:rsidR="00B87B92" w:rsidRDefault="00B87B92">
            <w:pPr>
              <w:pStyle w:val="PlainText"/>
              <w:rPr>
                <w:rFonts w:ascii="Arial" w:hAnsi="Arial" w:cs="Arial"/>
                <w:color w:val="000000"/>
              </w:rPr>
            </w:pPr>
            <w:r>
              <w:rPr>
                <w:rFonts w:ascii="Arial" w:hAnsi="Arial" w:cs="Arial"/>
                <w:color w:val="000000"/>
              </w:rPr>
              <w:t xml:space="preserve">Cervical dislocation under anesthesia or tranquilization.  Identify </w:t>
            </w:r>
            <w:r w:rsidR="00D71403">
              <w:rPr>
                <w:rFonts w:ascii="Arial" w:hAnsi="Arial" w:cs="Arial"/>
                <w:color w:val="000000"/>
              </w:rPr>
              <w:t xml:space="preserve">what species this will be performed on &amp; </w:t>
            </w:r>
            <w:r>
              <w:rPr>
                <w:rFonts w:ascii="Arial" w:hAnsi="Arial" w:cs="Arial"/>
                <w:color w:val="000000"/>
              </w:rPr>
              <w:t>who will be performing this procedure and how much experienc</w:t>
            </w:r>
            <w:r w:rsidR="00D71403">
              <w:rPr>
                <w:rFonts w:ascii="Arial" w:hAnsi="Arial" w:cs="Arial"/>
                <w:color w:val="000000"/>
              </w:rPr>
              <w:t xml:space="preserve">e they have with this </w:t>
            </w:r>
            <w:proofErr w:type="gramStart"/>
            <w:r w:rsidR="00D71403">
              <w:rPr>
                <w:rFonts w:ascii="Arial" w:hAnsi="Arial" w:cs="Arial"/>
                <w:color w:val="000000"/>
              </w:rPr>
              <w:t>procedure .</w:t>
            </w:r>
            <w:proofErr w:type="gramEnd"/>
          </w:p>
        </w:tc>
      </w:tr>
      <w:tr w:rsidR="00B87B92" w14:paraId="1C97BDBF" w14:textId="77777777">
        <w:trPr>
          <w:gridBefore w:val="1"/>
          <w:gridAfter w:val="1"/>
          <w:wBefore w:w="936" w:type="dxa"/>
          <w:wAfter w:w="252" w:type="dxa"/>
        </w:trPr>
        <w:tc>
          <w:tcPr>
            <w:tcW w:w="9252" w:type="dxa"/>
            <w:tcBorders>
              <w:top w:val="single" w:sz="4" w:space="0" w:color="auto"/>
              <w:left w:val="single" w:sz="4" w:space="0" w:color="auto"/>
              <w:bottom w:val="single" w:sz="4" w:space="0" w:color="auto"/>
              <w:right w:val="single" w:sz="4" w:space="0" w:color="auto"/>
            </w:tcBorders>
            <w:shd w:val="clear" w:color="auto" w:fill="D9D9D9"/>
          </w:tcPr>
          <w:p w14:paraId="19BD1A72"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06AC5724" w14:textId="77777777" w:rsidR="00B87B92" w:rsidRDefault="00B87B92">
            <w:pPr>
              <w:pStyle w:val="Level1"/>
              <w:widowControl/>
              <w:tabs>
                <w:tab w:val="left" w:pos="360"/>
              </w:tabs>
              <w:rPr>
                <w:rFonts w:ascii="Arial" w:hAnsi="Arial" w:cs="Arial"/>
                <w:color w:val="000000"/>
                <w:sz w:val="20"/>
                <w:szCs w:val="20"/>
              </w:rPr>
            </w:pPr>
          </w:p>
        </w:tc>
      </w:tr>
      <w:tr w:rsidR="00B87B92" w14:paraId="4FFF48F3" w14:textId="77777777">
        <w:tc>
          <w:tcPr>
            <w:tcW w:w="936" w:type="dxa"/>
            <w:tcBorders>
              <w:top w:val="single" w:sz="4" w:space="0" w:color="auto"/>
              <w:left w:val="single" w:sz="4" w:space="0" w:color="auto"/>
              <w:bottom w:val="single" w:sz="4" w:space="0" w:color="auto"/>
              <w:right w:val="single" w:sz="4" w:space="0" w:color="auto"/>
            </w:tcBorders>
            <w:shd w:val="clear" w:color="auto" w:fill="D9D9D9"/>
          </w:tcPr>
          <w:p w14:paraId="04570EAC" w14:textId="77777777" w:rsidR="00B87B92" w:rsidRDefault="00B87B92">
            <w:pPr>
              <w:pStyle w:val="PlainText"/>
              <w:ind w:left="144"/>
              <w:rPr>
                <w:rFonts w:ascii="Arial" w:hAnsi="Arial" w:cs="Arial"/>
                <w:color w:val="000000"/>
              </w:rPr>
            </w:pPr>
          </w:p>
        </w:tc>
        <w:tc>
          <w:tcPr>
            <w:tcW w:w="9504" w:type="dxa"/>
            <w:gridSpan w:val="2"/>
            <w:tcBorders>
              <w:top w:val="nil"/>
              <w:left w:val="single" w:sz="4" w:space="0" w:color="auto"/>
              <w:bottom w:val="nil"/>
              <w:right w:val="nil"/>
            </w:tcBorders>
          </w:tcPr>
          <w:p w14:paraId="1ADA9E80" w14:textId="77777777" w:rsidR="00B87B92" w:rsidRDefault="00B87B92">
            <w:pPr>
              <w:pStyle w:val="PlainText"/>
              <w:rPr>
                <w:rFonts w:ascii="Arial" w:hAnsi="Arial" w:cs="Arial"/>
                <w:color w:val="000000"/>
              </w:rPr>
            </w:pPr>
            <w:r>
              <w:rPr>
                <w:rFonts w:ascii="Arial" w:hAnsi="Arial" w:cs="Arial"/>
                <w:color w:val="000000"/>
              </w:rPr>
              <w:t xml:space="preserve">Cervical dislocation </w:t>
            </w:r>
            <w:r>
              <w:rPr>
                <w:rFonts w:ascii="Arial" w:hAnsi="Arial" w:cs="Arial"/>
                <w:b/>
                <w:bCs/>
                <w:color w:val="000000"/>
              </w:rPr>
              <w:t>without</w:t>
            </w:r>
            <w:r>
              <w:rPr>
                <w:rFonts w:ascii="Arial" w:hAnsi="Arial" w:cs="Arial"/>
                <w:color w:val="000000"/>
              </w:rPr>
              <w:t xml:space="preserve"> anesthesia or tranquilization. </w:t>
            </w:r>
            <w:r w:rsidR="00D71403">
              <w:rPr>
                <w:rFonts w:ascii="Arial" w:hAnsi="Arial" w:cs="Arial"/>
                <w:color w:val="000000"/>
              </w:rPr>
              <w:t xml:space="preserve"> Identify what species this will be performed on and justify the use.  Also i</w:t>
            </w:r>
            <w:r>
              <w:rPr>
                <w:rFonts w:ascii="Arial" w:hAnsi="Arial" w:cs="Arial"/>
                <w:color w:val="000000"/>
              </w:rPr>
              <w:t>dentify who will be performing this procedure and how much experienc</w:t>
            </w:r>
            <w:r w:rsidR="00D71403">
              <w:rPr>
                <w:rFonts w:ascii="Arial" w:hAnsi="Arial" w:cs="Arial"/>
                <w:color w:val="000000"/>
              </w:rPr>
              <w:t>e they have with this procedure.</w:t>
            </w:r>
          </w:p>
        </w:tc>
      </w:tr>
      <w:tr w:rsidR="00B87B92" w14:paraId="0C53061F" w14:textId="77777777">
        <w:trPr>
          <w:gridBefore w:val="1"/>
          <w:gridAfter w:val="1"/>
          <w:wBefore w:w="936" w:type="dxa"/>
          <w:wAfter w:w="252" w:type="dxa"/>
        </w:trPr>
        <w:tc>
          <w:tcPr>
            <w:tcW w:w="9252" w:type="dxa"/>
            <w:tcBorders>
              <w:top w:val="single" w:sz="4" w:space="0" w:color="auto"/>
              <w:left w:val="single" w:sz="4" w:space="0" w:color="auto"/>
              <w:bottom w:val="single" w:sz="4" w:space="0" w:color="auto"/>
              <w:right w:val="single" w:sz="4" w:space="0" w:color="auto"/>
            </w:tcBorders>
            <w:shd w:val="clear" w:color="auto" w:fill="D9D9D9"/>
          </w:tcPr>
          <w:p w14:paraId="0F9E71D0"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4C8102BE" w14:textId="77777777" w:rsidR="00B87B92" w:rsidRDefault="00B87B92">
            <w:pPr>
              <w:pStyle w:val="Level1"/>
              <w:widowControl/>
              <w:tabs>
                <w:tab w:val="left" w:pos="360"/>
              </w:tabs>
              <w:rPr>
                <w:rFonts w:ascii="Arial" w:hAnsi="Arial" w:cs="Arial"/>
                <w:color w:val="000000"/>
                <w:sz w:val="20"/>
                <w:szCs w:val="20"/>
              </w:rPr>
            </w:pPr>
          </w:p>
        </w:tc>
      </w:tr>
      <w:tr w:rsidR="00B87B92" w14:paraId="432BF1AB" w14:textId="77777777">
        <w:tc>
          <w:tcPr>
            <w:tcW w:w="936" w:type="dxa"/>
            <w:tcBorders>
              <w:top w:val="single" w:sz="4" w:space="0" w:color="auto"/>
              <w:left w:val="single" w:sz="4" w:space="0" w:color="auto"/>
              <w:bottom w:val="single" w:sz="4" w:space="0" w:color="auto"/>
              <w:right w:val="single" w:sz="4" w:space="0" w:color="auto"/>
            </w:tcBorders>
            <w:shd w:val="clear" w:color="auto" w:fill="D9D9D9"/>
          </w:tcPr>
          <w:p w14:paraId="681E9798" w14:textId="77777777" w:rsidR="00B87B92" w:rsidRDefault="00B87B92">
            <w:pPr>
              <w:pStyle w:val="PlainText"/>
              <w:ind w:left="144"/>
              <w:rPr>
                <w:rFonts w:ascii="Arial" w:hAnsi="Arial" w:cs="Arial"/>
                <w:color w:val="000000"/>
              </w:rPr>
            </w:pPr>
          </w:p>
        </w:tc>
        <w:tc>
          <w:tcPr>
            <w:tcW w:w="9504" w:type="dxa"/>
            <w:gridSpan w:val="2"/>
            <w:tcBorders>
              <w:top w:val="nil"/>
              <w:left w:val="single" w:sz="4" w:space="0" w:color="auto"/>
              <w:bottom w:val="nil"/>
              <w:right w:val="nil"/>
            </w:tcBorders>
          </w:tcPr>
          <w:p w14:paraId="78AA953B" w14:textId="77777777" w:rsidR="00B87B92" w:rsidRDefault="00B87B92">
            <w:pPr>
              <w:pStyle w:val="PlainText"/>
              <w:jc w:val="both"/>
              <w:rPr>
                <w:rFonts w:ascii="Arial" w:hAnsi="Arial" w:cs="Arial"/>
                <w:color w:val="000000"/>
              </w:rPr>
            </w:pPr>
            <w:r>
              <w:rPr>
                <w:rFonts w:ascii="Arial" w:hAnsi="Arial" w:cs="Arial"/>
                <w:color w:val="000000"/>
              </w:rPr>
              <w:t>Anesthetic overdose</w:t>
            </w:r>
          </w:p>
        </w:tc>
      </w:tr>
      <w:tr w:rsidR="00B87B92" w14:paraId="601477AF" w14:textId="77777777">
        <w:trPr>
          <w:gridBefore w:val="1"/>
          <w:gridAfter w:val="1"/>
          <w:wBefore w:w="936" w:type="dxa"/>
          <w:wAfter w:w="252" w:type="dxa"/>
        </w:trPr>
        <w:tc>
          <w:tcPr>
            <w:tcW w:w="9252" w:type="dxa"/>
            <w:tcBorders>
              <w:top w:val="single" w:sz="4" w:space="0" w:color="auto"/>
              <w:left w:val="single" w:sz="4" w:space="0" w:color="auto"/>
              <w:bottom w:val="single" w:sz="4" w:space="0" w:color="auto"/>
              <w:right w:val="single" w:sz="4" w:space="0" w:color="auto"/>
            </w:tcBorders>
            <w:shd w:val="clear" w:color="auto" w:fill="D9D9D9"/>
          </w:tcPr>
          <w:p w14:paraId="07E30311" w14:textId="77777777" w:rsidR="00D71403" w:rsidRDefault="00D71403">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Species:</w:t>
            </w:r>
          </w:p>
          <w:p w14:paraId="2AF963C4"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Drug Name:</w:t>
            </w:r>
            <w:r w:rsidR="003F5C75">
              <w:rPr>
                <w:rFonts w:ascii="Arial" w:hAnsi="Arial" w:cs="Arial"/>
                <w:b/>
                <w:bCs/>
                <w:color w:val="000000"/>
                <w:sz w:val="20"/>
                <w:szCs w:val="20"/>
              </w:rPr>
              <w:t xml:space="preserve"> </w:t>
            </w:r>
          </w:p>
          <w:p w14:paraId="3C751FB5"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Dose:</w:t>
            </w:r>
            <w:r w:rsidR="003F5C75">
              <w:rPr>
                <w:rFonts w:ascii="Arial" w:hAnsi="Arial" w:cs="Arial"/>
                <w:b/>
                <w:bCs/>
                <w:color w:val="000000"/>
                <w:sz w:val="20"/>
                <w:szCs w:val="20"/>
              </w:rPr>
              <w:t xml:space="preserve"> </w:t>
            </w:r>
          </w:p>
          <w:p w14:paraId="744E43DC"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Route:</w:t>
            </w:r>
            <w:r w:rsidR="003F5C75">
              <w:rPr>
                <w:rFonts w:ascii="Arial" w:hAnsi="Arial" w:cs="Arial"/>
                <w:b/>
                <w:bCs/>
                <w:color w:val="000000"/>
                <w:sz w:val="20"/>
                <w:szCs w:val="20"/>
              </w:rPr>
              <w:t xml:space="preserve"> </w:t>
            </w:r>
          </w:p>
          <w:p w14:paraId="798E3858" w14:textId="77777777" w:rsidR="00B87B92" w:rsidRDefault="00B87B92">
            <w:pPr>
              <w:pStyle w:val="Level1"/>
              <w:widowControl/>
              <w:tabs>
                <w:tab w:val="left" w:pos="360"/>
              </w:tabs>
              <w:rPr>
                <w:rFonts w:ascii="Arial" w:hAnsi="Arial" w:cs="Arial"/>
                <w:color w:val="000000"/>
                <w:sz w:val="20"/>
                <w:szCs w:val="20"/>
              </w:rPr>
            </w:pPr>
          </w:p>
        </w:tc>
      </w:tr>
      <w:tr w:rsidR="00B87B92" w14:paraId="25EBC1BE" w14:textId="77777777">
        <w:tc>
          <w:tcPr>
            <w:tcW w:w="936" w:type="dxa"/>
            <w:tcBorders>
              <w:top w:val="single" w:sz="4" w:space="0" w:color="auto"/>
              <w:left w:val="single" w:sz="4" w:space="0" w:color="auto"/>
              <w:bottom w:val="single" w:sz="4" w:space="0" w:color="auto"/>
              <w:right w:val="single" w:sz="4" w:space="0" w:color="auto"/>
            </w:tcBorders>
            <w:shd w:val="clear" w:color="auto" w:fill="D9D9D9"/>
          </w:tcPr>
          <w:p w14:paraId="0C406E30" w14:textId="77777777" w:rsidR="00B87B92" w:rsidRDefault="00B87B92">
            <w:pPr>
              <w:pStyle w:val="PlainText"/>
              <w:ind w:left="144"/>
              <w:rPr>
                <w:rFonts w:ascii="Arial" w:hAnsi="Arial" w:cs="Arial"/>
                <w:color w:val="000000"/>
              </w:rPr>
            </w:pPr>
          </w:p>
        </w:tc>
        <w:tc>
          <w:tcPr>
            <w:tcW w:w="9504" w:type="dxa"/>
            <w:gridSpan w:val="2"/>
            <w:tcBorders>
              <w:top w:val="nil"/>
              <w:left w:val="single" w:sz="4" w:space="0" w:color="auto"/>
              <w:bottom w:val="nil"/>
              <w:right w:val="nil"/>
            </w:tcBorders>
          </w:tcPr>
          <w:p w14:paraId="1ECFD359" w14:textId="77777777" w:rsidR="00B87B92" w:rsidRDefault="00B87B92">
            <w:pPr>
              <w:pStyle w:val="PlainText"/>
              <w:jc w:val="both"/>
              <w:rPr>
                <w:rFonts w:ascii="Arial" w:hAnsi="Arial" w:cs="Arial"/>
                <w:color w:val="000000"/>
              </w:rPr>
            </w:pPr>
            <w:r>
              <w:rPr>
                <w:rFonts w:ascii="Arial" w:hAnsi="Arial" w:cs="Arial"/>
                <w:color w:val="000000"/>
              </w:rPr>
              <w:t>Other</w:t>
            </w:r>
          </w:p>
        </w:tc>
      </w:tr>
      <w:tr w:rsidR="00B87B92" w14:paraId="0DE53579" w14:textId="77777777">
        <w:trPr>
          <w:gridBefore w:val="1"/>
          <w:gridAfter w:val="1"/>
          <w:wBefore w:w="936" w:type="dxa"/>
          <w:wAfter w:w="252" w:type="dxa"/>
        </w:trPr>
        <w:tc>
          <w:tcPr>
            <w:tcW w:w="9252" w:type="dxa"/>
            <w:tcBorders>
              <w:top w:val="single" w:sz="4" w:space="0" w:color="auto"/>
              <w:left w:val="single" w:sz="4" w:space="0" w:color="auto"/>
              <w:bottom w:val="single" w:sz="4" w:space="0" w:color="auto"/>
              <w:right w:val="single" w:sz="4" w:space="0" w:color="auto"/>
            </w:tcBorders>
            <w:shd w:val="clear" w:color="auto" w:fill="D9D9D9"/>
          </w:tcPr>
          <w:p w14:paraId="607469A4"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6D05ADB0" w14:textId="77777777" w:rsidR="00B87B92" w:rsidRDefault="00B87B92">
            <w:pPr>
              <w:pStyle w:val="Level1"/>
              <w:widowControl/>
              <w:tabs>
                <w:tab w:val="left" w:pos="360"/>
              </w:tabs>
              <w:rPr>
                <w:rFonts w:ascii="Arial" w:hAnsi="Arial" w:cs="Arial"/>
                <w:color w:val="000000"/>
                <w:sz w:val="20"/>
                <w:szCs w:val="20"/>
              </w:rPr>
            </w:pPr>
          </w:p>
        </w:tc>
      </w:tr>
      <w:tr w:rsidR="00B87B92" w14:paraId="33E8F326" w14:textId="77777777">
        <w:tc>
          <w:tcPr>
            <w:tcW w:w="936" w:type="dxa"/>
            <w:tcBorders>
              <w:top w:val="single" w:sz="4" w:space="0" w:color="auto"/>
              <w:left w:val="single" w:sz="4" w:space="0" w:color="auto"/>
              <w:bottom w:val="single" w:sz="4" w:space="0" w:color="auto"/>
              <w:right w:val="single" w:sz="4" w:space="0" w:color="auto"/>
            </w:tcBorders>
            <w:shd w:val="clear" w:color="auto" w:fill="D9D9D9"/>
          </w:tcPr>
          <w:p w14:paraId="2D41123D" w14:textId="77777777" w:rsidR="00B87B92" w:rsidRDefault="00B87B92">
            <w:pPr>
              <w:pStyle w:val="PlainText"/>
              <w:ind w:left="144"/>
              <w:rPr>
                <w:rFonts w:ascii="Arial" w:hAnsi="Arial" w:cs="Arial"/>
                <w:color w:val="000000"/>
              </w:rPr>
            </w:pPr>
          </w:p>
        </w:tc>
        <w:tc>
          <w:tcPr>
            <w:tcW w:w="9504" w:type="dxa"/>
            <w:gridSpan w:val="2"/>
            <w:tcBorders>
              <w:top w:val="nil"/>
              <w:left w:val="single" w:sz="4" w:space="0" w:color="auto"/>
              <w:bottom w:val="nil"/>
              <w:right w:val="nil"/>
            </w:tcBorders>
          </w:tcPr>
          <w:p w14:paraId="3465793D" w14:textId="77777777" w:rsidR="00B87B92" w:rsidRDefault="00B87B92">
            <w:pPr>
              <w:pStyle w:val="PlainText"/>
              <w:jc w:val="both"/>
              <w:rPr>
                <w:rFonts w:ascii="Arial" w:hAnsi="Arial" w:cs="Arial"/>
                <w:color w:val="000000"/>
              </w:rPr>
            </w:pPr>
            <w:r>
              <w:rPr>
                <w:rFonts w:ascii="Arial" w:hAnsi="Arial" w:cs="Arial"/>
                <w:color w:val="000000"/>
              </w:rPr>
              <w:t>Animals will not be euthanized.</w:t>
            </w:r>
          </w:p>
        </w:tc>
      </w:tr>
      <w:tr w:rsidR="00B87B92" w14:paraId="272A9B02" w14:textId="77777777">
        <w:trPr>
          <w:gridBefore w:val="1"/>
          <w:gridAfter w:val="1"/>
          <w:wBefore w:w="936" w:type="dxa"/>
          <w:wAfter w:w="252" w:type="dxa"/>
        </w:trPr>
        <w:tc>
          <w:tcPr>
            <w:tcW w:w="9252" w:type="dxa"/>
            <w:tcBorders>
              <w:top w:val="single" w:sz="4" w:space="0" w:color="auto"/>
              <w:left w:val="single" w:sz="4" w:space="0" w:color="auto"/>
              <w:bottom w:val="single" w:sz="4" w:space="0" w:color="auto"/>
              <w:right w:val="single" w:sz="4" w:space="0" w:color="auto"/>
            </w:tcBorders>
            <w:shd w:val="clear" w:color="auto" w:fill="D9D9D9"/>
          </w:tcPr>
          <w:p w14:paraId="0AC4D86B"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their disposition here:</w:t>
            </w:r>
          </w:p>
          <w:p w14:paraId="3CAF2BA8" w14:textId="77777777" w:rsidR="00B87B92" w:rsidRDefault="00B87B92">
            <w:pPr>
              <w:pStyle w:val="Level1"/>
              <w:widowControl/>
              <w:tabs>
                <w:tab w:val="left" w:pos="360"/>
              </w:tabs>
              <w:rPr>
                <w:rFonts w:ascii="Arial" w:hAnsi="Arial" w:cs="Arial"/>
                <w:color w:val="000000"/>
                <w:sz w:val="20"/>
                <w:szCs w:val="20"/>
              </w:rPr>
            </w:pPr>
          </w:p>
        </w:tc>
      </w:tr>
    </w:tbl>
    <w:p w14:paraId="28896070" w14:textId="77777777" w:rsidR="00B87B92" w:rsidRDefault="00B87B92">
      <w:pPr>
        <w:suppressAutoHyphens/>
        <w:ind w:left="360" w:right="390"/>
        <w:rPr>
          <w:rFonts w:ascii="Arial" w:hAnsi="Arial" w:cs="Arial"/>
          <w:color w:val="000000"/>
        </w:rPr>
      </w:pPr>
    </w:p>
    <w:p w14:paraId="394571D1" w14:textId="77777777" w:rsidR="00B87B92" w:rsidRDefault="00B87B92">
      <w:pPr>
        <w:pStyle w:val="NormalWeb"/>
        <w:ind w:left="360" w:hanging="360"/>
        <w:rPr>
          <w:rFonts w:ascii="Arial" w:hAnsi="Arial" w:cs="Arial"/>
          <w:color w:val="000000"/>
          <w:sz w:val="20"/>
          <w:szCs w:val="20"/>
        </w:rPr>
      </w:pPr>
      <w:r>
        <w:rPr>
          <w:rFonts w:ascii="Arial" w:hAnsi="Arial" w:cs="Arial"/>
          <w:color w:val="000000"/>
          <w:sz w:val="20"/>
          <w:szCs w:val="20"/>
        </w:rPr>
        <w:t>17.</w:t>
      </w:r>
      <w:r>
        <w:rPr>
          <w:rFonts w:ascii="Arial" w:hAnsi="Arial" w:cs="Arial"/>
          <w:color w:val="000000"/>
          <w:sz w:val="20"/>
          <w:szCs w:val="20"/>
        </w:rPr>
        <w:tab/>
      </w:r>
      <w:r w:rsidRPr="00D71403">
        <w:rPr>
          <w:rFonts w:ascii="Arial" w:hAnsi="Arial" w:cs="Arial"/>
          <w:b/>
          <w:color w:val="000000"/>
          <w:sz w:val="20"/>
          <w:szCs w:val="20"/>
        </w:rPr>
        <w:t xml:space="preserve">Item 17 </w:t>
      </w:r>
      <w:r w:rsidRPr="00D71403">
        <w:rPr>
          <w:rFonts w:ascii="Arial" w:hAnsi="Arial" w:cs="Arial"/>
          <w:b/>
          <w:sz w:val="20"/>
          <w:szCs w:val="20"/>
        </w:rPr>
        <w:t>requires a literature-search narrative for Class D and E procedures</w:t>
      </w:r>
      <w:r>
        <w:rPr>
          <w:rFonts w:ascii="Arial" w:hAnsi="Arial" w:cs="Arial"/>
          <w:sz w:val="20"/>
          <w:szCs w:val="20"/>
        </w:rPr>
        <w:t xml:space="preserve"> that describes the methods and sources used to determine that there are no adequate alternatives to procedures that may cause "more than momentary or slight pain or stress to animals.”</w:t>
      </w:r>
      <w:r>
        <w:rPr>
          <w:rFonts w:ascii="Arial" w:hAnsi="Arial" w:cs="Arial"/>
          <w:color w:val="000000"/>
          <w:sz w:val="20"/>
          <w:szCs w:val="20"/>
        </w:rPr>
        <w:t xml:space="preserve">  </w:t>
      </w:r>
      <w:r>
        <w:rPr>
          <w:rFonts w:ascii="Arial" w:hAnsi="Arial" w:cs="Arial"/>
          <w:sz w:val="20"/>
          <w:szCs w:val="20"/>
        </w:rPr>
        <w:t xml:space="preserve">Animals must be claimed under the highest class involved at any point prior to euthanasia or release.  </w:t>
      </w:r>
      <w:r>
        <w:rPr>
          <w:rFonts w:ascii="Arial" w:hAnsi="Arial" w:cs="Arial"/>
          <w:color w:val="000000"/>
          <w:sz w:val="20"/>
          <w:szCs w:val="20"/>
        </w:rPr>
        <w:t>Euthanasia does not constitute a Class D procedure in-and-of itself e.g. Antibody production, however, a terminal procedure, such as a terminal bleed on a rabbit, is considered a Class D procedure, even if the animal is anesthetized.  Procedures involving more than momentary or slight pain or distress must be discussed with the attending veterinarian (Dr. Nan</w:t>
      </w:r>
      <w:r w:rsidR="00153116">
        <w:rPr>
          <w:rFonts w:ascii="Arial" w:hAnsi="Arial" w:cs="Arial"/>
          <w:color w:val="000000"/>
          <w:sz w:val="20"/>
          <w:szCs w:val="20"/>
        </w:rPr>
        <w:t>cy</w:t>
      </w:r>
      <w:r w:rsidR="00CE4FF8">
        <w:rPr>
          <w:rFonts w:ascii="Arial" w:hAnsi="Arial" w:cs="Arial"/>
          <w:color w:val="000000"/>
          <w:sz w:val="20"/>
          <w:szCs w:val="20"/>
        </w:rPr>
        <w:t xml:space="preserve"> Rodriguez or Dr. Patricia Charl</w:t>
      </w:r>
      <w:r w:rsidR="00153116">
        <w:rPr>
          <w:rFonts w:ascii="Arial" w:hAnsi="Arial" w:cs="Arial"/>
          <w:color w:val="000000"/>
          <w:sz w:val="20"/>
          <w:szCs w:val="20"/>
        </w:rPr>
        <w:t>ton</w:t>
      </w:r>
      <w:r>
        <w:rPr>
          <w:rFonts w:ascii="Arial" w:hAnsi="Arial" w:cs="Arial"/>
          <w:color w:val="000000"/>
          <w:sz w:val="20"/>
          <w:szCs w:val="20"/>
        </w:rPr>
        <w:t xml:space="preserve">) in the planning of the research project.  See </w:t>
      </w:r>
      <w:hyperlink r:id="rId10" w:anchor="paindist" w:history="1">
        <w:r>
          <w:rPr>
            <w:rStyle w:val="Hyperlink"/>
          </w:rPr>
          <w:t>Pain or Distress Classification and Consideration of Alternatives</w:t>
        </w:r>
      </w:hyperlink>
    </w:p>
    <w:tbl>
      <w:tblPr>
        <w:tblW w:w="1044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540"/>
        <w:gridCol w:w="9900"/>
      </w:tblGrid>
      <w:tr w:rsidR="00B87B92" w14:paraId="4C4D6305" w14:textId="77777777">
        <w:tc>
          <w:tcPr>
            <w:tcW w:w="540" w:type="dxa"/>
            <w:tcBorders>
              <w:top w:val="single" w:sz="4" w:space="0" w:color="auto"/>
              <w:left w:val="single" w:sz="4" w:space="0" w:color="auto"/>
              <w:bottom w:val="single" w:sz="4" w:space="0" w:color="auto"/>
              <w:right w:val="single" w:sz="4" w:space="0" w:color="auto"/>
            </w:tcBorders>
            <w:shd w:val="clear" w:color="auto" w:fill="D9D9D9"/>
          </w:tcPr>
          <w:p w14:paraId="382C438E" w14:textId="77777777" w:rsidR="00B87B92" w:rsidRDefault="00B87B92">
            <w:pPr>
              <w:pStyle w:val="PlainText"/>
              <w:jc w:val="center"/>
              <w:rPr>
                <w:rFonts w:ascii="Arial" w:hAnsi="Arial" w:cs="Arial"/>
                <w:color w:val="000000"/>
              </w:rPr>
            </w:pPr>
          </w:p>
        </w:tc>
        <w:tc>
          <w:tcPr>
            <w:tcW w:w="9900" w:type="dxa"/>
            <w:tcBorders>
              <w:top w:val="nil"/>
              <w:left w:val="single" w:sz="4" w:space="0" w:color="auto"/>
              <w:bottom w:val="nil"/>
              <w:right w:val="nil"/>
            </w:tcBorders>
          </w:tcPr>
          <w:p w14:paraId="15287641" w14:textId="77777777" w:rsidR="00B87B92" w:rsidRDefault="00B87B92">
            <w:pPr>
              <w:pStyle w:val="PlainText"/>
              <w:rPr>
                <w:rFonts w:ascii="Arial" w:hAnsi="Arial" w:cs="Arial"/>
                <w:color w:val="000000"/>
              </w:rPr>
            </w:pPr>
            <w:r>
              <w:rPr>
                <w:rFonts w:ascii="Arial" w:hAnsi="Arial" w:cs="Arial"/>
                <w:color w:val="000000"/>
              </w:rPr>
              <w:t xml:space="preserve">Class C – Animal Upon which teaching, research, experiments, or tests will be conducted involving no </w:t>
            </w:r>
            <w:r w:rsidR="00C14033">
              <w:rPr>
                <w:rFonts w:ascii="Arial" w:hAnsi="Arial" w:cs="Arial"/>
                <w:color w:val="000000"/>
              </w:rPr>
              <w:t>pain, distress</w:t>
            </w:r>
            <w:r>
              <w:rPr>
                <w:rFonts w:ascii="Arial" w:hAnsi="Arial" w:cs="Arial"/>
                <w:color w:val="000000"/>
              </w:rPr>
              <w:t>, or use of pain-relieving drugs (</w:t>
            </w:r>
            <w:r>
              <w:rPr>
                <w:rFonts w:ascii="Arial" w:hAnsi="Arial" w:cs="Arial"/>
              </w:rPr>
              <w:t>If euthanasia is the only procedure to be performed on live animals (such as in antibody production).</w:t>
            </w:r>
            <w:r w:rsidR="006B207F">
              <w:rPr>
                <w:rFonts w:ascii="Arial" w:hAnsi="Arial" w:cs="Arial"/>
                <w:color w:val="000000"/>
              </w:rPr>
              <w:t xml:space="preserve"> </w:t>
            </w:r>
          </w:p>
        </w:tc>
      </w:tr>
      <w:tr w:rsidR="00B87B92" w14:paraId="6ABA14FC" w14:textId="77777777">
        <w:tc>
          <w:tcPr>
            <w:tcW w:w="540" w:type="dxa"/>
            <w:tcBorders>
              <w:top w:val="single" w:sz="4" w:space="0" w:color="auto"/>
              <w:left w:val="single" w:sz="4" w:space="0" w:color="auto"/>
              <w:bottom w:val="single" w:sz="4" w:space="0" w:color="auto"/>
              <w:right w:val="single" w:sz="4" w:space="0" w:color="auto"/>
            </w:tcBorders>
            <w:shd w:val="clear" w:color="auto" w:fill="D9D9D9"/>
          </w:tcPr>
          <w:p w14:paraId="4FDC94A0" w14:textId="77777777" w:rsidR="00B87B92" w:rsidRDefault="003F5C75">
            <w:pPr>
              <w:pStyle w:val="PlainText"/>
              <w:jc w:val="center"/>
              <w:rPr>
                <w:rFonts w:ascii="Arial" w:hAnsi="Arial" w:cs="Arial"/>
                <w:color w:val="000000"/>
              </w:rPr>
            </w:pPr>
            <w:r>
              <w:rPr>
                <w:rFonts w:ascii="Arial" w:hAnsi="Arial" w:cs="Arial"/>
                <w:color w:val="000000"/>
              </w:rPr>
              <w:t>X</w:t>
            </w:r>
          </w:p>
        </w:tc>
        <w:tc>
          <w:tcPr>
            <w:tcW w:w="9900" w:type="dxa"/>
            <w:tcBorders>
              <w:top w:val="nil"/>
              <w:left w:val="single" w:sz="4" w:space="0" w:color="auto"/>
              <w:bottom w:val="nil"/>
              <w:right w:val="nil"/>
            </w:tcBorders>
          </w:tcPr>
          <w:p w14:paraId="5C3EA7D9" w14:textId="77777777" w:rsidR="00B87B92" w:rsidRDefault="00B87B92">
            <w:pPr>
              <w:pStyle w:val="PlainText"/>
              <w:rPr>
                <w:rFonts w:ascii="Arial" w:hAnsi="Arial" w:cs="Arial"/>
                <w:color w:val="000000"/>
              </w:rPr>
            </w:pPr>
            <w:r>
              <w:rPr>
                <w:rFonts w:ascii="Arial" w:hAnsi="Arial" w:cs="Arial"/>
                <w:color w:val="000000"/>
              </w:rPr>
              <w:t>Class D – Animals upon which experiments, teaching research, surgery, or tests will be conducted involving accompanying pain or distress to the animals and/or for which appropriate anesthetic, analgesic, or tranquilizing drugs will be used</w:t>
            </w:r>
          </w:p>
        </w:tc>
      </w:tr>
      <w:tr w:rsidR="00B87B92" w14:paraId="3E251A94" w14:textId="77777777">
        <w:tc>
          <w:tcPr>
            <w:tcW w:w="540" w:type="dxa"/>
            <w:tcBorders>
              <w:top w:val="single" w:sz="4" w:space="0" w:color="auto"/>
              <w:left w:val="single" w:sz="4" w:space="0" w:color="auto"/>
              <w:bottom w:val="single" w:sz="4" w:space="0" w:color="auto"/>
              <w:right w:val="single" w:sz="4" w:space="0" w:color="auto"/>
            </w:tcBorders>
            <w:shd w:val="clear" w:color="auto" w:fill="D9D9D9"/>
          </w:tcPr>
          <w:p w14:paraId="7FC3E9A0" w14:textId="77777777" w:rsidR="00B87B92" w:rsidRDefault="00B87B92">
            <w:pPr>
              <w:pStyle w:val="PlainText"/>
              <w:jc w:val="center"/>
              <w:rPr>
                <w:rFonts w:ascii="Arial" w:hAnsi="Arial" w:cs="Arial"/>
                <w:color w:val="000000"/>
              </w:rPr>
            </w:pPr>
          </w:p>
        </w:tc>
        <w:tc>
          <w:tcPr>
            <w:tcW w:w="9900" w:type="dxa"/>
            <w:tcBorders>
              <w:top w:val="nil"/>
              <w:left w:val="single" w:sz="4" w:space="0" w:color="auto"/>
              <w:bottom w:val="nil"/>
              <w:right w:val="nil"/>
            </w:tcBorders>
          </w:tcPr>
          <w:p w14:paraId="19E6966A" w14:textId="77777777" w:rsidR="00B87B92" w:rsidRDefault="00B87B92">
            <w:pPr>
              <w:pStyle w:val="PlainText"/>
              <w:rPr>
                <w:rFonts w:ascii="Arial" w:hAnsi="Arial" w:cs="Arial"/>
                <w:color w:val="000000"/>
              </w:rPr>
            </w:pPr>
            <w:r>
              <w:rPr>
                <w:rFonts w:ascii="Arial" w:hAnsi="Arial" w:cs="Arial"/>
                <w:color w:val="000000"/>
              </w:rPr>
              <w:t xml:space="preserve">Class E - Animals upon which experiments, teaching research, surgery, or tests will be conducted involving accompanying pain or distress to the animals and for which the use of appropriate anesthetic, analgesic, or tranquilizing drugs </w:t>
            </w:r>
            <w:r>
              <w:rPr>
                <w:rFonts w:ascii="Arial" w:hAnsi="Arial" w:cs="Arial"/>
                <w:b/>
                <w:bCs/>
                <w:color w:val="000000"/>
              </w:rPr>
              <w:t>will not be used</w:t>
            </w:r>
            <w:r>
              <w:rPr>
                <w:rFonts w:ascii="Arial" w:hAnsi="Arial" w:cs="Arial"/>
                <w:color w:val="000000"/>
              </w:rPr>
              <w:t xml:space="preserve">. </w:t>
            </w:r>
          </w:p>
        </w:tc>
      </w:tr>
    </w:tbl>
    <w:p w14:paraId="307970D7" w14:textId="77777777" w:rsidR="00B87B92" w:rsidRDefault="00B87B92">
      <w:pPr>
        <w:numPr>
          <w:ilvl w:val="0"/>
          <w:numId w:val="5"/>
        </w:numPr>
        <w:suppressAutoHyphens/>
        <w:ind w:right="288"/>
        <w:rPr>
          <w:rFonts w:ascii="Arial" w:hAnsi="Arial" w:cs="Arial"/>
          <w:color w:val="000000"/>
        </w:rPr>
      </w:pPr>
      <w:r>
        <w:rPr>
          <w:rFonts w:ascii="Arial" w:hAnsi="Arial" w:cs="Arial"/>
          <w:color w:val="000000"/>
        </w:rPr>
        <w:t xml:space="preserve">If you checked Class E you must provide scientific justification, state how many animals this </w:t>
      </w:r>
    </w:p>
    <w:p w14:paraId="3DEAB01D" w14:textId="77777777" w:rsidR="00B87B92" w:rsidRDefault="00B87B92">
      <w:pPr>
        <w:suppressAutoHyphens/>
        <w:ind w:left="360" w:right="288" w:firstLine="360"/>
        <w:rPr>
          <w:rFonts w:ascii="Arial" w:hAnsi="Arial" w:cs="Arial"/>
          <w:color w:val="000000"/>
        </w:rPr>
      </w:pPr>
      <w:r>
        <w:rPr>
          <w:rFonts w:ascii="Arial" w:hAnsi="Arial" w:cs="Arial"/>
          <w:color w:val="000000"/>
        </w:rPr>
        <w:t xml:space="preserve">applies to and include endpoint criteria.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14CB8525" w14:textId="77777777">
        <w:trPr>
          <w:trHeight w:val="377"/>
        </w:trPr>
        <w:tc>
          <w:tcPr>
            <w:tcW w:w="9828" w:type="dxa"/>
            <w:tcBorders>
              <w:top w:val="single" w:sz="4" w:space="0" w:color="auto"/>
              <w:left w:val="single" w:sz="4" w:space="0" w:color="auto"/>
              <w:bottom w:val="single" w:sz="4" w:space="0" w:color="auto"/>
              <w:right w:val="single" w:sz="4" w:space="0" w:color="auto"/>
            </w:tcBorders>
            <w:shd w:val="clear" w:color="auto" w:fill="D9D9D9"/>
          </w:tcPr>
          <w:p w14:paraId="6F73115D"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2C6E0BE8" w14:textId="77777777" w:rsidR="00B87B92" w:rsidRDefault="00B87B92">
            <w:pPr>
              <w:pStyle w:val="Level1"/>
              <w:widowControl/>
              <w:tabs>
                <w:tab w:val="left" w:pos="360"/>
              </w:tabs>
              <w:rPr>
                <w:rFonts w:ascii="Arial" w:hAnsi="Arial" w:cs="Arial"/>
                <w:color w:val="000000"/>
                <w:sz w:val="20"/>
                <w:szCs w:val="20"/>
              </w:rPr>
            </w:pPr>
          </w:p>
        </w:tc>
      </w:tr>
    </w:tbl>
    <w:p w14:paraId="5EBFA951" w14:textId="77777777" w:rsidR="00B87B92" w:rsidRDefault="00B87B92">
      <w:pPr>
        <w:suppressAutoHyphens/>
        <w:ind w:left="360" w:right="288" w:hanging="432"/>
        <w:rPr>
          <w:rFonts w:ascii="Arial" w:hAnsi="Arial" w:cs="Arial"/>
          <w:color w:val="000000"/>
        </w:rPr>
      </w:pPr>
    </w:p>
    <w:p w14:paraId="79CF7033" w14:textId="77777777" w:rsidR="00B87B92" w:rsidRDefault="00B87B92">
      <w:pPr>
        <w:tabs>
          <w:tab w:val="left" w:pos="360"/>
        </w:tabs>
        <w:ind w:left="630" w:hanging="270"/>
        <w:rPr>
          <w:rFonts w:ascii="Arial" w:hAnsi="Arial" w:cs="Arial"/>
          <w:color w:val="000000"/>
        </w:rPr>
      </w:pPr>
      <w:r>
        <w:rPr>
          <w:rFonts w:ascii="Arial" w:hAnsi="Arial" w:cs="Arial"/>
        </w:rPr>
        <w:t>B.</w:t>
      </w:r>
      <w:r>
        <w:rPr>
          <w:rFonts w:ascii="Arial" w:hAnsi="Arial" w:cs="Arial"/>
          <w:b/>
          <w:bCs/>
        </w:rPr>
        <w:t xml:space="preserve"> </w:t>
      </w:r>
      <w:r>
        <w:rPr>
          <w:rFonts w:ascii="Arial" w:hAnsi="Arial" w:cs="Arial"/>
        </w:rPr>
        <w:t>The Animal Welfare Act regulations require principal investigators to consider alternatives to procedures that may cause more than momentary or slight pain or distress to the animal</w:t>
      </w:r>
      <w:r>
        <w:rPr>
          <w:rFonts w:ascii="Arial" w:hAnsi="Arial" w:cs="Arial"/>
          <w:u w:val="words"/>
        </w:rPr>
        <w:t xml:space="preserve"> (</w:t>
      </w:r>
      <w:r>
        <w:rPr>
          <w:rFonts w:ascii="Arial" w:hAnsi="Arial" w:cs="Arial"/>
          <w:b/>
          <w:bCs/>
          <w:u w:val="words"/>
        </w:rPr>
        <w:t>Class D and Class E)</w:t>
      </w:r>
      <w:r>
        <w:rPr>
          <w:rFonts w:ascii="Arial" w:hAnsi="Arial" w:cs="Arial"/>
          <w:u w:val="words"/>
        </w:rPr>
        <w:t xml:space="preserve"> </w:t>
      </w:r>
      <w:hyperlink r:id="rId11" w:history="1">
        <w:r>
          <w:rPr>
            <w:rStyle w:val="Hyperlink"/>
            <w:rFonts w:ascii="Arial" w:hAnsi="Arial" w:cs="Arial"/>
          </w:rPr>
          <w:t>pdf/alternativesSearchTips.pdf</w:t>
        </w:r>
      </w:hyperlink>
      <w:r>
        <w:rPr>
          <w:rFonts w:ascii="Arial" w:hAnsi="Arial" w:cs="Arial"/>
        </w:rPr>
        <w:t xml:space="preserve">.  Your search must include at least </w:t>
      </w:r>
      <w:r>
        <w:rPr>
          <w:rFonts w:ascii="Arial" w:hAnsi="Arial" w:cs="Arial"/>
          <w:b/>
          <w:bCs/>
        </w:rPr>
        <w:t>2 databases</w:t>
      </w:r>
      <w:r>
        <w:rPr>
          <w:rFonts w:ascii="Arial" w:hAnsi="Arial" w:cs="Arial"/>
        </w:rPr>
        <w:t xml:space="preserve"> used.</w:t>
      </w:r>
    </w:p>
    <w:tbl>
      <w:tblPr>
        <w:tblW w:w="9828" w:type="dxa"/>
        <w:tblInd w:w="46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900"/>
        <w:gridCol w:w="2070"/>
        <w:gridCol w:w="3770"/>
        <w:gridCol w:w="1544"/>
        <w:gridCol w:w="1544"/>
      </w:tblGrid>
      <w:tr w:rsidR="00B87B92" w14:paraId="66A9DCAE" w14:textId="77777777">
        <w:tc>
          <w:tcPr>
            <w:tcW w:w="900" w:type="dxa"/>
            <w:tcBorders>
              <w:top w:val="single" w:sz="6" w:space="0" w:color="auto"/>
              <w:left w:val="single" w:sz="6" w:space="0" w:color="auto"/>
              <w:bottom w:val="single" w:sz="6" w:space="0" w:color="auto"/>
              <w:right w:val="single" w:sz="6" w:space="0" w:color="auto"/>
            </w:tcBorders>
          </w:tcPr>
          <w:p w14:paraId="26104452" w14:textId="77777777" w:rsidR="00B87B92" w:rsidRDefault="00B87B92">
            <w:pPr>
              <w:suppressAutoHyphens/>
              <w:jc w:val="both"/>
              <w:rPr>
                <w:rFonts w:ascii="Arial" w:hAnsi="Arial" w:cs="Arial"/>
                <w:b/>
                <w:bCs/>
                <w:color w:val="000000"/>
              </w:rPr>
            </w:pPr>
            <w:r>
              <w:rPr>
                <w:rFonts w:ascii="Arial" w:hAnsi="Arial" w:cs="Arial"/>
                <w:b/>
                <w:bCs/>
                <w:color w:val="000000"/>
              </w:rPr>
              <w:t>Check</w:t>
            </w:r>
          </w:p>
        </w:tc>
        <w:tc>
          <w:tcPr>
            <w:tcW w:w="2070" w:type="dxa"/>
            <w:tcBorders>
              <w:top w:val="single" w:sz="6" w:space="0" w:color="auto"/>
              <w:left w:val="single" w:sz="6" w:space="0" w:color="auto"/>
              <w:bottom w:val="single" w:sz="6" w:space="0" w:color="auto"/>
              <w:right w:val="single" w:sz="6" w:space="0" w:color="auto"/>
            </w:tcBorders>
          </w:tcPr>
          <w:p w14:paraId="5919D7ED" w14:textId="77777777" w:rsidR="00B87B92" w:rsidRDefault="00B87B92">
            <w:pPr>
              <w:pStyle w:val="Heading1"/>
              <w:suppressAutoHyphens/>
              <w:ind w:left="360"/>
              <w:rPr>
                <w:color w:val="000000"/>
                <w:sz w:val="20"/>
                <w:szCs w:val="20"/>
              </w:rPr>
            </w:pPr>
            <w:r>
              <w:rPr>
                <w:color w:val="000000"/>
                <w:sz w:val="20"/>
                <w:szCs w:val="20"/>
              </w:rPr>
              <w:t>Database</w:t>
            </w:r>
          </w:p>
        </w:tc>
        <w:tc>
          <w:tcPr>
            <w:tcW w:w="3770" w:type="dxa"/>
            <w:tcBorders>
              <w:top w:val="single" w:sz="6" w:space="0" w:color="auto"/>
              <w:left w:val="single" w:sz="6" w:space="0" w:color="auto"/>
              <w:bottom w:val="single" w:sz="6" w:space="0" w:color="auto"/>
              <w:right w:val="single" w:sz="6" w:space="0" w:color="auto"/>
            </w:tcBorders>
          </w:tcPr>
          <w:p w14:paraId="4F7D8CA4" w14:textId="77777777" w:rsidR="00B87B92" w:rsidRDefault="00B87B92">
            <w:pPr>
              <w:suppressAutoHyphens/>
              <w:ind w:left="360"/>
              <w:rPr>
                <w:rFonts w:ascii="Arial" w:hAnsi="Arial" w:cs="Arial"/>
                <w:b/>
                <w:bCs/>
                <w:color w:val="000000"/>
              </w:rPr>
            </w:pPr>
            <w:r>
              <w:rPr>
                <w:rFonts w:ascii="Arial" w:hAnsi="Arial" w:cs="Arial"/>
                <w:b/>
                <w:bCs/>
                <w:color w:val="000000"/>
              </w:rPr>
              <w:t>Keywords and/or search strategy used when searching a database  i.e. alternative, in vitro</w:t>
            </w:r>
            <w:r w:rsidR="00DA322F">
              <w:rPr>
                <w:rFonts w:ascii="Arial" w:hAnsi="Arial" w:cs="Arial"/>
                <w:b/>
                <w:bCs/>
                <w:color w:val="000000"/>
              </w:rPr>
              <w:t xml:space="preserve"> (</w:t>
            </w:r>
            <w:r w:rsidR="00DA322F" w:rsidRPr="00DA322F">
              <w:rPr>
                <w:rFonts w:ascii="Arial" w:hAnsi="Arial" w:cs="Arial"/>
                <w:b/>
                <w:bCs/>
                <w:color w:val="0000FF"/>
              </w:rPr>
              <w:t>You MUST include animal alternative as a keyword)</w:t>
            </w:r>
          </w:p>
        </w:tc>
        <w:tc>
          <w:tcPr>
            <w:tcW w:w="1544" w:type="dxa"/>
            <w:tcBorders>
              <w:top w:val="single" w:sz="6" w:space="0" w:color="auto"/>
              <w:left w:val="single" w:sz="6" w:space="0" w:color="auto"/>
              <w:bottom w:val="single" w:sz="6" w:space="0" w:color="auto"/>
              <w:right w:val="single" w:sz="6" w:space="0" w:color="auto"/>
            </w:tcBorders>
          </w:tcPr>
          <w:p w14:paraId="1E895ED9" w14:textId="77777777" w:rsidR="00DA322F" w:rsidRDefault="00B87B92">
            <w:pPr>
              <w:suppressAutoHyphens/>
              <w:rPr>
                <w:rFonts w:ascii="Arial" w:hAnsi="Arial" w:cs="Arial"/>
                <w:b/>
                <w:bCs/>
                <w:color w:val="000000"/>
              </w:rPr>
            </w:pPr>
            <w:r>
              <w:rPr>
                <w:rFonts w:ascii="Arial" w:hAnsi="Arial" w:cs="Arial"/>
                <w:b/>
                <w:bCs/>
                <w:color w:val="000000"/>
              </w:rPr>
              <w:t>Years Covered</w:t>
            </w:r>
            <w:r w:rsidR="00DA322F">
              <w:rPr>
                <w:rFonts w:ascii="Arial" w:hAnsi="Arial" w:cs="Arial"/>
                <w:b/>
                <w:bCs/>
                <w:color w:val="000000"/>
              </w:rPr>
              <w:t xml:space="preserve"> e.g.</w:t>
            </w:r>
          </w:p>
          <w:p w14:paraId="17087A8F" w14:textId="77777777" w:rsidR="00B87B92" w:rsidRDefault="00B87B92">
            <w:pPr>
              <w:suppressAutoHyphens/>
              <w:rPr>
                <w:rFonts w:ascii="Arial" w:hAnsi="Arial" w:cs="Arial"/>
                <w:b/>
                <w:bCs/>
                <w:color w:val="000000"/>
              </w:rPr>
            </w:pPr>
            <w:r>
              <w:rPr>
                <w:rFonts w:ascii="Arial" w:hAnsi="Arial" w:cs="Arial"/>
                <w:b/>
                <w:bCs/>
                <w:color w:val="000000"/>
              </w:rPr>
              <w:t>1980-1995</w:t>
            </w:r>
          </w:p>
        </w:tc>
        <w:tc>
          <w:tcPr>
            <w:tcW w:w="1544" w:type="dxa"/>
            <w:tcBorders>
              <w:top w:val="single" w:sz="6" w:space="0" w:color="auto"/>
              <w:left w:val="single" w:sz="6" w:space="0" w:color="auto"/>
              <w:bottom w:val="single" w:sz="6" w:space="0" w:color="auto"/>
              <w:right w:val="single" w:sz="6" w:space="0" w:color="auto"/>
            </w:tcBorders>
          </w:tcPr>
          <w:p w14:paraId="3B527D9E" w14:textId="77777777" w:rsidR="00B87B92" w:rsidRDefault="00B87B92">
            <w:pPr>
              <w:suppressAutoHyphens/>
              <w:rPr>
                <w:rFonts w:ascii="Arial" w:hAnsi="Arial" w:cs="Arial"/>
                <w:b/>
                <w:bCs/>
                <w:color w:val="000000"/>
              </w:rPr>
            </w:pPr>
            <w:r>
              <w:rPr>
                <w:rFonts w:ascii="Arial" w:hAnsi="Arial" w:cs="Arial"/>
                <w:b/>
                <w:bCs/>
                <w:color w:val="000000"/>
              </w:rPr>
              <w:t>Date Search Conducted</w:t>
            </w:r>
          </w:p>
        </w:tc>
      </w:tr>
      <w:tr w:rsidR="00B87B92" w14:paraId="352625F7" w14:textId="77777777">
        <w:trPr>
          <w:trHeight w:val="462"/>
        </w:trPr>
        <w:tc>
          <w:tcPr>
            <w:tcW w:w="900" w:type="dxa"/>
            <w:tcBorders>
              <w:top w:val="single" w:sz="6" w:space="0" w:color="auto"/>
              <w:left w:val="single" w:sz="6" w:space="0" w:color="auto"/>
              <w:bottom w:val="single" w:sz="6" w:space="0" w:color="auto"/>
              <w:right w:val="single" w:sz="6" w:space="0" w:color="auto"/>
            </w:tcBorders>
            <w:shd w:val="clear" w:color="auto" w:fill="D9D9D9"/>
          </w:tcPr>
          <w:p w14:paraId="1D83E797" w14:textId="77777777" w:rsidR="00B87B92" w:rsidRDefault="0058000A">
            <w:pPr>
              <w:suppressAutoHyphens/>
              <w:ind w:left="144"/>
              <w:rPr>
                <w:rFonts w:ascii="Arial" w:hAnsi="Arial" w:cs="Arial"/>
                <w:color w:val="000000"/>
              </w:rPr>
            </w:pPr>
            <w:r>
              <w:rPr>
                <w:rFonts w:ascii="Arial" w:hAnsi="Arial" w:cs="Arial"/>
                <w:color w:val="000000"/>
              </w:rPr>
              <w:lastRenderedPageBreak/>
              <w:t>X</w:t>
            </w:r>
          </w:p>
        </w:tc>
        <w:tc>
          <w:tcPr>
            <w:tcW w:w="2070" w:type="dxa"/>
            <w:tcBorders>
              <w:top w:val="single" w:sz="6" w:space="0" w:color="auto"/>
              <w:left w:val="single" w:sz="6" w:space="0" w:color="auto"/>
              <w:bottom w:val="single" w:sz="6" w:space="0" w:color="auto"/>
              <w:right w:val="single" w:sz="6" w:space="0" w:color="auto"/>
            </w:tcBorders>
          </w:tcPr>
          <w:p w14:paraId="6858404E" w14:textId="77777777" w:rsidR="00B87B92" w:rsidRDefault="00B87B92">
            <w:pPr>
              <w:suppressAutoHyphens/>
              <w:ind w:left="144"/>
              <w:rPr>
                <w:rFonts w:ascii="Arial" w:hAnsi="Arial" w:cs="Arial"/>
                <w:color w:val="000000"/>
              </w:rPr>
            </w:pPr>
            <w:r>
              <w:rPr>
                <w:rFonts w:ascii="Arial" w:hAnsi="Arial" w:cs="Arial"/>
                <w:color w:val="000000"/>
              </w:rPr>
              <w:t xml:space="preserve">Medline/PubMed </w:t>
            </w:r>
            <w:hyperlink r:id="rId12" w:history="1">
              <w:r>
                <w:rPr>
                  <w:rStyle w:val="Hyperlink"/>
                  <w:rFonts w:ascii="Arial" w:hAnsi="Arial" w:cs="Arial"/>
                  <w:sz w:val="16"/>
                  <w:szCs w:val="16"/>
                </w:rPr>
                <w:t>http://medline.cos.com/</w:t>
              </w:r>
            </w:hyperlink>
          </w:p>
        </w:tc>
        <w:tc>
          <w:tcPr>
            <w:tcW w:w="3770" w:type="dxa"/>
            <w:tcBorders>
              <w:top w:val="single" w:sz="6" w:space="0" w:color="auto"/>
              <w:left w:val="single" w:sz="6" w:space="0" w:color="auto"/>
              <w:bottom w:val="single" w:sz="6" w:space="0" w:color="auto"/>
              <w:right w:val="single" w:sz="6" w:space="0" w:color="auto"/>
            </w:tcBorders>
          </w:tcPr>
          <w:p w14:paraId="1CA7CFDF" w14:textId="77777777" w:rsidR="00B87B92" w:rsidRDefault="0058000A">
            <w:pPr>
              <w:suppressAutoHyphens/>
              <w:ind w:left="144"/>
              <w:rPr>
                <w:rFonts w:ascii="Arial" w:hAnsi="Arial" w:cs="Arial"/>
                <w:color w:val="000000"/>
              </w:rPr>
            </w:pPr>
            <w:r>
              <w:rPr>
                <w:rFonts w:ascii="Arial" w:hAnsi="Arial" w:cs="Arial"/>
                <w:color w:val="000000"/>
              </w:rPr>
              <w:t xml:space="preserve">Animal alternative AND psychological distress AND </w:t>
            </w:r>
            <w:proofErr w:type="spellStart"/>
            <w:r>
              <w:rPr>
                <w:rFonts w:ascii="Arial" w:hAnsi="Arial" w:cs="Arial"/>
                <w:color w:val="000000"/>
              </w:rPr>
              <w:t>footshock</w:t>
            </w:r>
            <w:proofErr w:type="spellEnd"/>
            <w:r>
              <w:rPr>
                <w:rFonts w:ascii="Arial" w:hAnsi="Arial" w:cs="Arial"/>
                <w:color w:val="000000"/>
              </w:rPr>
              <w:t xml:space="preserve"> AND predator scent AND rats</w:t>
            </w:r>
          </w:p>
        </w:tc>
        <w:tc>
          <w:tcPr>
            <w:tcW w:w="1544" w:type="dxa"/>
            <w:tcBorders>
              <w:top w:val="single" w:sz="6" w:space="0" w:color="auto"/>
              <w:left w:val="single" w:sz="6" w:space="0" w:color="auto"/>
              <w:bottom w:val="single" w:sz="6" w:space="0" w:color="auto"/>
              <w:right w:val="single" w:sz="6" w:space="0" w:color="auto"/>
            </w:tcBorders>
          </w:tcPr>
          <w:p w14:paraId="6CDE6830" w14:textId="77777777" w:rsidR="00B87B92" w:rsidRDefault="0058000A">
            <w:pPr>
              <w:suppressAutoHyphens/>
              <w:ind w:left="144"/>
              <w:rPr>
                <w:rFonts w:ascii="Arial" w:hAnsi="Arial" w:cs="Arial"/>
                <w:color w:val="000000"/>
              </w:rPr>
            </w:pPr>
            <w:r>
              <w:rPr>
                <w:rFonts w:ascii="Arial" w:hAnsi="Arial" w:cs="Arial"/>
                <w:color w:val="000000"/>
              </w:rPr>
              <w:t>1955-2006</w:t>
            </w:r>
          </w:p>
        </w:tc>
        <w:tc>
          <w:tcPr>
            <w:tcW w:w="1544" w:type="dxa"/>
            <w:tcBorders>
              <w:top w:val="single" w:sz="6" w:space="0" w:color="auto"/>
              <w:left w:val="single" w:sz="6" w:space="0" w:color="auto"/>
              <w:bottom w:val="single" w:sz="6" w:space="0" w:color="auto"/>
              <w:right w:val="single" w:sz="6" w:space="0" w:color="auto"/>
            </w:tcBorders>
          </w:tcPr>
          <w:p w14:paraId="2B4FF2E6" w14:textId="77777777" w:rsidR="00B87B92" w:rsidRDefault="0058000A" w:rsidP="0058000A">
            <w:pPr>
              <w:suppressAutoHyphens/>
              <w:rPr>
                <w:rFonts w:ascii="Arial" w:hAnsi="Arial" w:cs="Arial"/>
                <w:color w:val="000000"/>
              </w:rPr>
            </w:pPr>
            <w:r>
              <w:rPr>
                <w:rFonts w:ascii="Arial" w:hAnsi="Arial" w:cs="Arial"/>
                <w:color w:val="000000"/>
              </w:rPr>
              <w:t>Aug 15, 2008</w:t>
            </w:r>
          </w:p>
        </w:tc>
      </w:tr>
      <w:tr w:rsidR="00B87B92" w14:paraId="431B38EF" w14:textId="77777777">
        <w:trPr>
          <w:trHeight w:val="705"/>
        </w:trPr>
        <w:tc>
          <w:tcPr>
            <w:tcW w:w="900" w:type="dxa"/>
            <w:tcBorders>
              <w:top w:val="single" w:sz="6" w:space="0" w:color="auto"/>
              <w:left w:val="single" w:sz="6" w:space="0" w:color="auto"/>
              <w:bottom w:val="single" w:sz="6" w:space="0" w:color="auto"/>
              <w:right w:val="single" w:sz="6" w:space="0" w:color="auto"/>
            </w:tcBorders>
            <w:shd w:val="clear" w:color="auto" w:fill="D9D9D9"/>
          </w:tcPr>
          <w:p w14:paraId="138B485A" w14:textId="77777777" w:rsidR="00B87B92" w:rsidRDefault="00B87B92">
            <w:pPr>
              <w:suppressAutoHyphens/>
              <w:ind w:left="144"/>
              <w:rPr>
                <w:rFonts w:ascii="Arial" w:hAnsi="Arial" w:cs="Arial"/>
                <w:color w:val="000000"/>
              </w:rPr>
            </w:pPr>
          </w:p>
        </w:tc>
        <w:tc>
          <w:tcPr>
            <w:tcW w:w="2070" w:type="dxa"/>
            <w:tcBorders>
              <w:top w:val="single" w:sz="6" w:space="0" w:color="auto"/>
              <w:left w:val="single" w:sz="6" w:space="0" w:color="auto"/>
              <w:bottom w:val="single" w:sz="6" w:space="0" w:color="auto"/>
              <w:right w:val="single" w:sz="6" w:space="0" w:color="auto"/>
            </w:tcBorders>
          </w:tcPr>
          <w:p w14:paraId="61637371" w14:textId="77777777" w:rsidR="00B87B92" w:rsidRDefault="00B87B92">
            <w:pPr>
              <w:suppressAutoHyphens/>
              <w:ind w:left="144"/>
              <w:rPr>
                <w:rFonts w:ascii="Arial" w:hAnsi="Arial" w:cs="Arial"/>
                <w:color w:val="000000"/>
              </w:rPr>
            </w:pPr>
            <w:r>
              <w:rPr>
                <w:rFonts w:ascii="Arial" w:hAnsi="Arial" w:cs="Arial"/>
                <w:color w:val="000000"/>
              </w:rPr>
              <w:t xml:space="preserve">Agricola - </w:t>
            </w:r>
            <w:hyperlink r:id="rId13" w:history="1">
              <w:r>
                <w:rPr>
                  <w:rStyle w:val="Hyperlink"/>
                  <w:rFonts w:ascii="Arial" w:hAnsi="Arial" w:cs="Arial"/>
                  <w:sz w:val="16"/>
                  <w:szCs w:val="16"/>
                </w:rPr>
                <w:t>http://www.nal.usda.gov/ag98/ag98.html</w:t>
              </w:r>
            </w:hyperlink>
          </w:p>
        </w:tc>
        <w:tc>
          <w:tcPr>
            <w:tcW w:w="3770" w:type="dxa"/>
            <w:tcBorders>
              <w:top w:val="single" w:sz="6" w:space="0" w:color="auto"/>
              <w:left w:val="single" w:sz="6" w:space="0" w:color="auto"/>
              <w:bottom w:val="single" w:sz="6" w:space="0" w:color="auto"/>
              <w:right w:val="single" w:sz="6" w:space="0" w:color="auto"/>
            </w:tcBorders>
          </w:tcPr>
          <w:p w14:paraId="3F50B295" w14:textId="77777777" w:rsidR="00B87B92" w:rsidRDefault="00B87B92">
            <w:pPr>
              <w:suppressAutoHyphens/>
              <w:ind w:left="144"/>
              <w:rPr>
                <w:rFonts w:ascii="Arial" w:hAnsi="Arial" w:cs="Arial"/>
                <w:color w:val="000000"/>
              </w:rPr>
            </w:pPr>
          </w:p>
        </w:tc>
        <w:tc>
          <w:tcPr>
            <w:tcW w:w="1544" w:type="dxa"/>
            <w:tcBorders>
              <w:top w:val="single" w:sz="6" w:space="0" w:color="auto"/>
              <w:left w:val="single" w:sz="6" w:space="0" w:color="auto"/>
              <w:bottom w:val="single" w:sz="6" w:space="0" w:color="auto"/>
              <w:right w:val="single" w:sz="6" w:space="0" w:color="auto"/>
            </w:tcBorders>
          </w:tcPr>
          <w:p w14:paraId="15DFD3A0" w14:textId="77777777" w:rsidR="00B87B92" w:rsidRDefault="00B87B92">
            <w:pPr>
              <w:suppressAutoHyphens/>
              <w:ind w:left="144"/>
              <w:rPr>
                <w:rFonts w:ascii="Arial" w:hAnsi="Arial" w:cs="Arial"/>
                <w:color w:val="000000"/>
              </w:rPr>
            </w:pPr>
          </w:p>
        </w:tc>
        <w:tc>
          <w:tcPr>
            <w:tcW w:w="1544" w:type="dxa"/>
            <w:tcBorders>
              <w:top w:val="single" w:sz="6" w:space="0" w:color="auto"/>
              <w:left w:val="single" w:sz="6" w:space="0" w:color="auto"/>
              <w:bottom w:val="single" w:sz="6" w:space="0" w:color="auto"/>
              <w:right w:val="single" w:sz="6" w:space="0" w:color="auto"/>
            </w:tcBorders>
          </w:tcPr>
          <w:p w14:paraId="46C65E44" w14:textId="77777777" w:rsidR="00B87B92" w:rsidRDefault="00B87B92">
            <w:pPr>
              <w:suppressAutoHyphens/>
              <w:ind w:left="144"/>
              <w:rPr>
                <w:rFonts w:ascii="Arial" w:hAnsi="Arial" w:cs="Arial"/>
                <w:color w:val="000000"/>
              </w:rPr>
            </w:pPr>
          </w:p>
        </w:tc>
      </w:tr>
      <w:tr w:rsidR="00B87B92" w14:paraId="2636C71F" w14:textId="77777777">
        <w:tc>
          <w:tcPr>
            <w:tcW w:w="900" w:type="dxa"/>
            <w:tcBorders>
              <w:top w:val="single" w:sz="6" w:space="0" w:color="auto"/>
              <w:left w:val="single" w:sz="6" w:space="0" w:color="auto"/>
              <w:bottom w:val="single" w:sz="6" w:space="0" w:color="auto"/>
              <w:right w:val="single" w:sz="6" w:space="0" w:color="auto"/>
            </w:tcBorders>
            <w:shd w:val="clear" w:color="auto" w:fill="D9D9D9"/>
          </w:tcPr>
          <w:p w14:paraId="066407B0" w14:textId="77777777" w:rsidR="00B87B92" w:rsidRDefault="0058000A">
            <w:pPr>
              <w:suppressAutoHyphens/>
              <w:ind w:left="144"/>
              <w:rPr>
                <w:rFonts w:ascii="Arial" w:hAnsi="Arial" w:cs="Arial"/>
                <w:color w:val="000000"/>
              </w:rPr>
            </w:pPr>
            <w:r>
              <w:rPr>
                <w:rFonts w:ascii="Arial" w:hAnsi="Arial" w:cs="Arial"/>
                <w:color w:val="000000"/>
              </w:rPr>
              <w:t>X</w:t>
            </w:r>
          </w:p>
        </w:tc>
        <w:tc>
          <w:tcPr>
            <w:tcW w:w="2070" w:type="dxa"/>
            <w:tcBorders>
              <w:top w:val="single" w:sz="6" w:space="0" w:color="auto"/>
              <w:left w:val="single" w:sz="6" w:space="0" w:color="auto"/>
              <w:bottom w:val="single" w:sz="6" w:space="0" w:color="auto"/>
              <w:right w:val="single" w:sz="6" w:space="0" w:color="auto"/>
            </w:tcBorders>
          </w:tcPr>
          <w:p w14:paraId="46879CC4" w14:textId="77777777" w:rsidR="00B87B92" w:rsidRDefault="00B87B92">
            <w:pPr>
              <w:suppressAutoHyphens/>
              <w:ind w:left="144"/>
              <w:rPr>
                <w:rFonts w:ascii="Arial" w:hAnsi="Arial" w:cs="Arial"/>
                <w:color w:val="000000"/>
              </w:rPr>
            </w:pPr>
            <w:proofErr w:type="spellStart"/>
            <w:r>
              <w:rPr>
                <w:rFonts w:ascii="Arial" w:hAnsi="Arial" w:cs="Arial"/>
                <w:color w:val="000000"/>
              </w:rPr>
              <w:t>Altweb</w:t>
            </w:r>
            <w:proofErr w:type="spellEnd"/>
            <w:r>
              <w:rPr>
                <w:rFonts w:ascii="Arial" w:hAnsi="Arial" w:cs="Arial"/>
                <w:color w:val="000000"/>
              </w:rPr>
              <w:t xml:space="preserve"> </w:t>
            </w:r>
            <w:hyperlink r:id="rId14" w:history="1">
              <w:r>
                <w:rPr>
                  <w:rStyle w:val="Hyperlink"/>
                  <w:rFonts w:ascii="Arial" w:hAnsi="Arial" w:cs="Arial"/>
                  <w:sz w:val="16"/>
                  <w:szCs w:val="16"/>
                </w:rPr>
                <w:t>http://altweb.jhsph.edu/</w:t>
              </w:r>
            </w:hyperlink>
          </w:p>
        </w:tc>
        <w:tc>
          <w:tcPr>
            <w:tcW w:w="3770" w:type="dxa"/>
            <w:tcBorders>
              <w:top w:val="single" w:sz="6" w:space="0" w:color="auto"/>
              <w:left w:val="single" w:sz="6" w:space="0" w:color="auto"/>
              <w:bottom w:val="single" w:sz="6" w:space="0" w:color="auto"/>
              <w:right w:val="single" w:sz="6" w:space="0" w:color="auto"/>
            </w:tcBorders>
          </w:tcPr>
          <w:p w14:paraId="5B95DD06" w14:textId="77777777" w:rsidR="00B87B92" w:rsidRDefault="0058000A">
            <w:pPr>
              <w:suppressAutoHyphens/>
              <w:ind w:left="144"/>
              <w:rPr>
                <w:rFonts w:ascii="Arial" w:hAnsi="Arial" w:cs="Arial"/>
                <w:color w:val="000000"/>
              </w:rPr>
            </w:pPr>
            <w:r>
              <w:rPr>
                <w:rFonts w:ascii="Arial" w:hAnsi="Arial" w:cs="Arial"/>
                <w:color w:val="000000"/>
              </w:rPr>
              <w:t xml:space="preserve">Animal alternative AND psychological distress AND </w:t>
            </w:r>
            <w:proofErr w:type="spellStart"/>
            <w:r>
              <w:rPr>
                <w:rFonts w:ascii="Arial" w:hAnsi="Arial" w:cs="Arial"/>
                <w:color w:val="000000"/>
              </w:rPr>
              <w:t>footshock</w:t>
            </w:r>
            <w:proofErr w:type="spellEnd"/>
            <w:r>
              <w:rPr>
                <w:rFonts w:ascii="Arial" w:hAnsi="Arial" w:cs="Arial"/>
                <w:color w:val="000000"/>
              </w:rPr>
              <w:t xml:space="preserve"> AND predator scent AND rats</w:t>
            </w:r>
          </w:p>
        </w:tc>
        <w:tc>
          <w:tcPr>
            <w:tcW w:w="1544" w:type="dxa"/>
            <w:tcBorders>
              <w:top w:val="single" w:sz="6" w:space="0" w:color="auto"/>
              <w:left w:val="single" w:sz="6" w:space="0" w:color="auto"/>
              <w:bottom w:val="single" w:sz="6" w:space="0" w:color="auto"/>
              <w:right w:val="single" w:sz="6" w:space="0" w:color="auto"/>
            </w:tcBorders>
          </w:tcPr>
          <w:p w14:paraId="1F4D1682" w14:textId="77777777" w:rsidR="00B87B92" w:rsidRDefault="0058000A">
            <w:pPr>
              <w:suppressAutoHyphens/>
              <w:ind w:left="144"/>
              <w:rPr>
                <w:rFonts w:ascii="Arial" w:hAnsi="Arial" w:cs="Arial"/>
                <w:color w:val="000000"/>
              </w:rPr>
            </w:pPr>
            <w:r>
              <w:rPr>
                <w:rFonts w:ascii="Arial" w:hAnsi="Arial" w:cs="Arial"/>
                <w:color w:val="000000"/>
              </w:rPr>
              <w:t>1985-2006</w:t>
            </w:r>
          </w:p>
        </w:tc>
        <w:tc>
          <w:tcPr>
            <w:tcW w:w="1544" w:type="dxa"/>
            <w:tcBorders>
              <w:top w:val="single" w:sz="6" w:space="0" w:color="auto"/>
              <w:left w:val="single" w:sz="6" w:space="0" w:color="auto"/>
              <w:bottom w:val="single" w:sz="6" w:space="0" w:color="auto"/>
              <w:right w:val="single" w:sz="6" w:space="0" w:color="auto"/>
            </w:tcBorders>
          </w:tcPr>
          <w:p w14:paraId="6B653F35" w14:textId="77777777" w:rsidR="00B87B92" w:rsidRDefault="0058000A" w:rsidP="0058000A">
            <w:pPr>
              <w:suppressAutoHyphens/>
              <w:rPr>
                <w:rFonts w:ascii="Arial" w:hAnsi="Arial" w:cs="Arial"/>
                <w:color w:val="000000"/>
              </w:rPr>
            </w:pPr>
            <w:r>
              <w:rPr>
                <w:rFonts w:ascii="Arial" w:hAnsi="Arial" w:cs="Arial"/>
                <w:color w:val="000000"/>
              </w:rPr>
              <w:t>Aug 15, 2008</w:t>
            </w:r>
          </w:p>
        </w:tc>
      </w:tr>
      <w:tr w:rsidR="00B87B92" w14:paraId="2CFA8A0D" w14:textId="77777777">
        <w:tc>
          <w:tcPr>
            <w:tcW w:w="900" w:type="dxa"/>
            <w:tcBorders>
              <w:top w:val="single" w:sz="6" w:space="0" w:color="auto"/>
              <w:left w:val="single" w:sz="6" w:space="0" w:color="auto"/>
              <w:bottom w:val="single" w:sz="6" w:space="0" w:color="auto"/>
              <w:right w:val="single" w:sz="6" w:space="0" w:color="auto"/>
            </w:tcBorders>
            <w:shd w:val="clear" w:color="auto" w:fill="D9D9D9"/>
          </w:tcPr>
          <w:p w14:paraId="1E81B546" w14:textId="77777777" w:rsidR="00B87B92" w:rsidRDefault="00B87B92">
            <w:pPr>
              <w:suppressAutoHyphens/>
              <w:ind w:left="144"/>
              <w:rPr>
                <w:rFonts w:ascii="Arial" w:hAnsi="Arial" w:cs="Arial"/>
                <w:color w:val="000000"/>
              </w:rPr>
            </w:pPr>
          </w:p>
        </w:tc>
        <w:tc>
          <w:tcPr>
            <w:tcW w:w="2070" w:type="dxa"/>
            <w:tcBorders>
              <w:top w:val="single" w:sz="6" w:space="0" w:color="auto"/>
              <w:left w:val="single" w:sz="6" w:space="0" w:color="auto"/>
              <w:bottom w:val="single" w:sz="6" w:space="0" w:color="auto"/>
              <w:right w:val="single" w:sz="6" w:space="0" w:color="auto"/>
            </w:tcBorders>
          </w:tcPr>
          <w:p w14:paraId="7113FD11" w14:textId="77777777" w:rsidR="00B87B92" w:rsidRDefault="00B87B92">
            <w:pPr>
              <w:suppressAutoHyphens/>
              <w:ind w:left="144"/>
              <w:rPr>
                <w:rFonts w:ascii="Arial" w:hAnsi="Arial" w:cs="Arial"/>
                <w:color w:val="000000"/>
                <w:sz w:val="16"/>
                <w:szCs w:val="16"/>
              </w:rPr>
            </w:pPr>
            <w:r>
              <w:rPr>
                <w:rFonts w:ascii="Arial" w:hAnsi="Arial" w:cs="Arial"/>
                <w:color w:val="000000"/>
              </w:rPr>
              <w:t xml:space="preserve">CAB Abstracts </w:t>
            </w:r>
            <w:hyperlink r:id="rId15" w:history="1">
              <w:r>
                <w:rPr>
                  <w:rStyle w:val="Hyperlink"/>
                  <w:rFonts w:ascii="Arial" w:hAnsi="Arial" w:cs="Arial"/>
                  <w:sz w:val="16"/>
                  <w:szCs w:val="16"/>
                </w:rPr>
                <w:t>http://www.isinet.com/isi/products/specialized/cababstracts/</w:t>
              </w:r>
            </w:hyperlink>
          </w:p>
          <w:p w14:paraId="26E06FAF" w14:textId="77777777" w:rsidR="00B87B92" w:rsidRDefault="00B87B92">
            <w:pPr>
              <w:suppressAutoHyphens/>
              <w:ind w:left="144"/>
              <w:rPr>
                <w:rFonts w:ascii="Arial" w:hAnsi="Arial" w:cs="Arial"/>
                <w:color w:val="000000"/>
              </w:rPr>
            </w:pPr>
          </w:p>
        </w:tc>
        <w:tc>
          <w:tcPr>
            <w:tcW w:w="3770" w:type="dxa"/>
            <w:tcBorders>
              <w:top w:val="single" w:sz="6" w:space="0" w:color="auto"/>
              <w:left w:val="single" w:sz="6" w:space="0" w:color="auto"/>
              <w:bottom w:val="single" w:sz="6" w:space="0" w:color="auto"/>
              <w:right w:val="single" w:sz="6" w:space="0" w:color="auto"/>
            </w:tcBorders>
          </w:tcPr>
          <w:p w14:paraId="0B2965D1" w14:textId="77777777" w:rsidR="00B87B92" w:rsidRDefault="00B87B92">
            <w:pPr>
              <w:suppressAutoHyphens/>
              <w:ind w:left="144"/>
              <w:rPr>
                <w:rFonts w:ascii="Arial" w:hAnsi="Arial" w:cs="Arial"/>
                <w:color w:val="000000"/>
              </w:rPr>
            </w:pPr>
          </w:p>
        </w:tc>
        <w:tc>
          <w:tcPr>
            <w:tcW w:w="1544" w:type="dxa"/>
            <w:tcBorders>
              <w:top w:val="single" w:sz="6" w:space="0" w:color="auto"/>
              <w:left w:val="single" w:sz="6" w:space="0" w:color="auto"/>
              <w:bottom w:val="single" w:sz="6" w:space="0" w:color="auto"/>
              <w:right w:val="single" w:sz="6" w:space="0" w:color="auto"/>
            </w:tcBorders>
          </w:tcPr>
          <w:p w14:paraId="4E33C337" w14:textId="77777777" w:rsidR="00B87B92" w:rsidRDefault="00B87B92">
            <w:pPr>
              <w:suppressAutoHyphens/>
              <w:ind w:left="144"/>
              <w:rPr>
                <w:rFonts w:ascii="Arial" w:hAnsi="Arial" w:cs="Arial"/>
                <w:color w:val="000000"/>
              </w:rPr>
            </w:pPr>
          </w:p>
        </w:tc>
        <w:tc>
          <w:tcPr>
            <w:tcW w:w="1544" w:type="dxa"/>
            <w:tcBorders>
              <w:top w:val="single" w:sz="6" w:space="0" w:color="auto"/>
              <w:left w:val="single" w:sz="6" w:space="0" w:color="auto"/>
              <w:bottom w:val="single" w:sz="6" w:space="0" w:color="auto"/>
              <w:right w:val="single" w:sz="6" w:space="0" w:color="auto"/>
            </w:tcBorders>
          </w:tcPr>
          <w:p w14:paraId="32D4E8FA" w14:textId="77777777" w:rsidR="00B87B92" w:rsidRDefault="00B87B92">
            <w:pPr>
              <w:suppressAutoHyphens/>
              <w:ind w:left="144"/>
              <w:rPr>
                <w:rFonts w:ascii="Arial" w:hAnsi="Arial" w:cs="Arial"/>
                <w:color w:val="000000"/>
              </w:rPr>
            </w:pPr>
          </w:p>
        </w:tc>
      </w:tr>
      <w:tr w:rsidR="00B87B92" w14:paraId="23715423" w14:textId="77777777">
        <w:tc>
          <w:tcPr>
            <w:tcW w:w="900" w:type="dxa"/>
            <w:tcBorders>
              <w:top w:val="single" w:sz="6" w:space="0" w:color="auto"/>
              <w:left w:val="single" w:sz="6" w:space="0" w:color="auto"/>
              <w:bottom w:val="single" w:sz="6" w:space="0" w:color="auto"/>
              <w:right w:val="single" w:sz="6" w:space="0" w:color="auto"/>
            </w:tcBorders>
            <w:shd w:val="clear" w:color="auto" w:fill="D9D9D9"/>
          </w:tcPr>
          <w:p w14:paraId="228ED649" w14:textId="77777777" w:rsidR="00B87B92" w:rsidRDefault="00B87B92">
            <w:pPr>
              <w:suppressAutoHyphens/>
              <w:ind w:left="144"/>
              <w:rPr>
                <w:rFonts w:ascii="Arial" w:hAnsi="Arial" w:cs="Arial"/>
                <w:color w:val="000000"/>
              </w:rPr>
            </w:pPr>
          </w:p>
        </w:tc>
        <w:tc>
          <w:tcPr>
            <w:tcW w:w="2070" w:type="dxa"/>
            <w:tcBorders>
              <w:top w:val="single" w:sz="6" w:space="0" w:color="auto"/>
              <w:left w:val="single" w:sz="6" w:space="0" w:color="auto"/>
              <w:bottom w:val="single" w:sz="6" w:space="0" w:color="auto"/>
              <w:right w:val="single" w:sz="6" w:space="0" w:color="auto"/>
            </w:tcBorders>
          </w:tcPr>
          <w:p w14:paraId="5CBF85E2" w14:textId="77777777" w:rsidR="00B87B92" w:rsidRDefault="00B87B92">
            <w:pPr>
              <w:suppressAutoHyphens/>
              <w:ind w:left="144"/>
              <w:rPr>
                <w:rFonts w:ascii="Arial" w:hAnsi="Arial" w:cs="Arial"/>
                <w:color w:val="000000"/>
              </w:rPr>
            </w:pPr>
            <w:r>
              <w:rPr>
                <w:rFonts w:ascii="Arial" w:hAnsi="Arial" w:cs="Arial"/>
                <w:color w:val="000000"/>
              </w:rPr>
              <w:t>TOXNET</w:t>
            </w:r>
          </w:p>
          <w:p w14:paraId="3A80275D" w14:textId="77777777" w:rsidR="00B87B92" w:rsidRDefault="002E3F6C">
            <w:pPr>
              <w:suppressAutoHyphens/>
              <w:ind w:left="144"/>
              <w:rPr>
                <w:rFonts w:ascii="Arial" w:hAnsi="Arial" w:cs="Arial"/>
                <w:color w:val="000000"/>
              </w:rPr>
            </w:pPr>
            <w:hyperlink r:id="rId16" w:history="1">
              <w:r w:rsidR="00B87B92">
                <w:rPr>
                  <w:rStyle w:val="Hyperlink"/>
                  <w:rFonts w:ascii="Arial" w:hAnsi="Arial" w:cs="Arial"/>
                </w:rPr>
                <w:t>http://toxnet.nlm.ni</w:t>
              </w:r>
            </w:hyperlink>
          </w:p>
          <w:p w14:paraId="6172E2B7" w14:textId="77777777" w:rsidR="00B87B92" w:rsidRDefault="00B87B92">
            <w:pPr>
              <w:suppressAutoHyphens/>
              <w:ind w:left="144"/>
              <w:rPr>
                <w:rFonts w:ascii="Arial" w:hAnsi="Arial" w:cs="Arial"/>
                <w:color w:val="000000"/>
              </w:rPr>
            </w:pPr>
          </w:p>
        </w:tc>
        <w:tc>
          <w:tcPr>
            <w:tcW w:w="3770" w:type="dxa"/>
            <w:tcBorders>
              <w:top w:val="single" w:sz="6" w:space="0" w:color="auto"/>
              <w:left w:val="single" w:sz="6" w:space="0" w:color="auto"/>
              <w:bottom w:val="single" w:sz="6" w:space="0" w:color="auto"/>
              <w:right w:val="single" w:sz="6" w:space="0" w:color="auto"/>
            </w:tcBorders>
          </w:tcPr>
          <w:p w14:paraId="0F706EB6" w14:textId="77777777" w:rsidR="00B87B92" w:rsidRDefault="00B87B92">
            <w:pPr>
              <w:suppressAutoHyphens/>
              <w:ind w:left="144"/>
              <w:rPr>
                <w:rFonts w:ascii="Arial" w:hAnsi="Arial" w:cs="Arial"/>
                <w:color w:val="000000"/>
              </w:rPr>
            </w:pPr>
          </w:p>
        </w:tc>
        <w:tc>
          <w:tcPr>
            <w:tcW w:w="1544" w:type="dxa"/>
            <w:tcBorders>
              <w:top w:val="single" w:sz="6" w:space="0" w:color="auto"/>
              <w:left w:val="single" w:sz="6" w:space="0" w:color="auto"/>
              <w:bottom w:val="single" w:sz="6" w:space="0" w:color="auto"/>
              <w:right w:val="single" w:sz="6" w:space="0" w:color="auto"/>
            </w:tcBorders>
          </w:tcPr>
          <w:p w14:paraId="6753E2A1" w14:textId="77777777" w:rsidR="00B87B92" w:rsidRDefault="00B87B92">
            <w:pPr>
              <w:suppressAutoHyphens/>
              <w:ind w:left="144"/>
              <w:rPr>
                <w:rFonts w:ascii="Arial" w:hAnsi="Arial" w:cs="Arial"/>
                <w:color w:val="000000"/>
              </w:rPr>
            </w:pPr>
          </w:p>
        </w:tc>
        <w:tc>
          <w:tcPr>
            <w:tcW w:w="1544" w:type="dxa"/>
            <w:tcBorders>
              <w:top w:val="single" w:sz="6" w:space="0" w:color="auto"/>
              <w:left w:val="single" w:sz="6" w:space="0" w:color="auto"/>
              <w:bottom w:val="single" w:sz="6" w:space="0" w:color="auto"/>
              <w:right w:val="single" w:sz="6" w:space="0" w:color="auto"/>
            </w:tcBorders>
          </w:tcPr>
          <w:p w14:paraId="182A2244" w14:textId="77777777" w:rsidR="00B87B92" w:rsidRDefault="00B87B92">
            <w:pPr>
              <w:suppressAutoHyphens/>
              <w:ind w:left="144"/>
              <w:rPr>
                <w:rFonts w:ascii="Arial" w:hAnsi="Arial" w:cs="Arial"/>
                <w:color w:val="000000"/>
              </w:rPr>
            </w:pPr>
          </w:p>
        </w:tc>
      </w:tr>
    </w:tbl>
    <w:p w14:paraId="4DB5767D" w14:textId="77777777" w:rsidR="00B87B92" w:rsidRDefault="00B87B92">
      <w:pPr>
        <w:suppressAutoHyphens/>
        <w:ind w:left="360" w:right="288" w:hanging="432"/>
        <w:rPr>
          <w:rFonts w:ascii="Arial" w:hAnsi="Arial" w:cs="Arial"/>
          <w:b/>
          <w:bCs/>
          <w:color w:val="000000"/>
        </w:rPr>
      </w:pPr>
      <w:r>
        <w:rPr>
          <w:rFonts w:ascii="Arial" w:hAnsi="Arial" w:cs="Arial"/>
          <w:color w:val="000000"/>
        </w:rPr>
        <w:tab/>
      </w:r>
      <w:r>
        <w:rPr>
          <w:rFonts w:ascii="Arial" w:hAnsi="Arial" w:cs="Arial"/>
          <w:color w:val="000000"/>
        </w:rPr>
        <w:br/>
      </w:r>
      <w:r>
        <w:rPr>
          <w:rFonts w:ascii="Arial" w:hAnsi="Arial" w:cs="Arial"/>
          <w:b/>
          <w:bCs/>
          <w:color w:val="000000"/>
        </w:rPr>
        <w:t>Other Sources</w:t>
      </w:r>
    </w:p>
    <w:p w14:paraId="458F86F5" w14:textId="77777777" w:rsidR="00B87B92" w:rsidRDefault="00B87B92">
      <w:pPr>
        <w:numPr>
          <w:ilvl w:val="0"/>
          <w:numId w:val="3"/>
        </w:numPr>
        <w:suppressAutoHyphens/>
        <w:ind w:right="288"/>
        <w:rPr>
          <w:rFonts w:ascii="Arial" w:hAnsi="Arial" w:cs="Arial"/>
          <w:color w:val="000000"/>
        </w:rPr>
      </w:pPr>
      <w:r>
        <w:rPr>
          <w:rFonts w:ascii="Arial" w:hAnsi="Arial" w:cs="Arial"/>
          <w:color w:val="000000"/>
        </w:rPr>
        <w:t>Consultation with Experts:  (Names and dates)</w:t>
      </w:r>
    </w:p>
    <w:p w14:paraId="2E392DE9" w14:textId="77777777" w:rsidR="00B87B92" w:rsidRDefault="00B87B92">
      <w:pPr>
        <w:numPr>
          <w:ilvl w:val="0"/>
          <w:numId w:val="3"/>
        </w:numPr>
        <w:suppressAutoHyphens/>
        <w:ind w:right="288"/>
        <w:rPr>
          <w:rFonts w:ascii="Arial" w:hAnsi="Arial" w:cs="Arial"/>
          <w:color w:val="000000"/>
        </w:rPr>
      </w:pPr>
      <w:r>
        <w:rPr>
          <w:rFonts w:ascii="Arial" w:hAnsi="Arial" w:cs="Arial"/>
          <w:color w:val="000000"/>
        </w:rPr>
        <w:t xml:space="preserve">Scientific Meetings: Specify </w:t>
      </w:r>
    </w:p>
    <w:p w14:paraId="62A3135E" w14:textId="77777777" w:rsidR="00B87B92" w:rsidRDefault="00B87B92">
      <w:pPr>
        <w:numPr>
          <w:ilvl w:val="0"/>
          <w:numId w:val="3"/>
        </w:numPr>
        <w:suppressAutoHyphens/>
        <w:ind w:right="288"/>
        <w:rPr>
          <w:rFonts w:ascii="Arial" w:hAnsi="Arial" w:cs="Arial"/>
          <w:color w:val="000000"/>
        </w:rPr>
      </w:pPr>
      <w:r>
        <w:rPr>
          <w:rFonts w:ascii="Arial" w:hAnsi="Arial" w:cs="Arial"/>
          <w:color w:val="000000"/>
        </w:rPr>
        <w:t>Other Databases: Specify</w:t>
      </w:r>
    </w:p>
    <w:tbl>
      <w:tblPr>
        <w:tblW w:w="98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790D67FE"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252AE12E" w14:textId="77777777" w:rsidR="00B87B92" w:rsidRDefault="00B87B92">
            <w:pPr>
              <w:pStyle w:val="Level1"/>
              <w:widowControl/>
              <w:tabs>
                <w:tab w:val="left" w:pos="360"/>
              </w:tabs>
              <w:rPr>
                <w:rFonts w:ascii="Arial" w:hAnsi="Arial" w:cs="Arial"/>
                <w:color w:val="000000"/>
                <w:sz w:val="20"/>
                <w:szCs w:val="20"/>
              </w:rPr>
            </w:pPr>
          </w:p>
        </w:tc>
      </w:tr>
    </w:tbl>
    <w:p w14:paraId="125B63A7" w14:textId="77777777" w:rsidR="00B87B92" w:rsidRDefault="00B87B92">
      <w:pPr>
        <w:suppressAutoHyphens/>
        <w:ind w:left="363" w:right="288"/>
        <w:rPr>
          <w:rFonts w:ascii="Arial" w:hAnsi="Arial" w:cs="Arial"/>
          <w:color w:val="000000"/>
        </w:rPr>
      </w:pPr>
    </w:p>
    <w:tbl>
      <w:tblPr>
        <w:tblW w:w="9828"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5062E84D"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570AB231" w14:textId="77777777" w:rsidR="00B87B92" w:rsidRDefault="00B87B92">
            <w:pPr>
              <w:pStyle w:val="Level1"/>
              <w:widowControl/>
              <w:tabs>
                <w:tab w:val="left" w:pos="360"/>
              </w:tabs>
              <w:rPr>
                <w:rFonts w:ascii="Arial" w:hAnsi="Arial" w:cs="Arial"/>
                <w:color w:val="000000"/>
                <w:sz w:val="20"/>
                <w:szCs w:val="20"/>
              </w:rPr>
            </w:pPr>
            <w:r>
              <w:rPr>
                <w:rFonts w:ascii="Arial" w:hAnsi="Arial" w:cs="Arial"/>
                <w:color w:val="000000"/>
              </w:rPr>
              <w:t>Results of the research.  Provide a written narrative and include adequate information for the IACUC to assess that a reasonable and good faith effort was made to determine the availability of alternatives or alternative methods including refinement, reductions, and replacements.</w:t>
            </w:r>
            <w:r w:rsidR="00570F7C">
              <w:rPr>
                <w:rFonts w:ascii="Arial" w:hAnsi="Arial" w:cs="Arial"/>
                <w:color w:val="000000"/>
              </w:rPr>
              <w:t xml:space="preserve">  </w:t>
            </w:r>
            <w:hyperlink r:id="rId17" w:history="1">
              <w:r w:rsidR="00570F7C">
                <w:rPr>
                  <w:rStyle w:val="Hyperlink"/>
                  <w:sz w:val="20"/>
                  <w:szCs w:val="20"/>
                </w:rPr>
                <w:t>(Literature search summary example)</w:t>
              </w:r>
              <w:r w:rsidR="00570F7C">
                <w:rPr>
                  <w:rFonts w:ascii="Arial" w:hAnsi="Arial" w:cs="Arial"/>
                  <w:color w:val="000080"/>
                  <w:sz w:val="20"/>
                  <w:szCs w:val="20"/>
                </w:rPr>
                <w:br/>
              </w:r>
            </w:hyperlink>
            <w:r>
              <w:rPr>
                <w:rFonts w:ascii="Arial" w:hAnsi="Arial" w:cs="Arial"/>
                <w:b/>
                <w:bCs/>
                <w:color w:val="000000"/>
                <w:sz w:val="20"/>
                <w:szCs w:val="20"/>
              </w:rPr>
              <w:t>Narrative:</w:t>
            </w:r>
            <w:r>
              <w:rPr>
                <w:rFonts w:ascii="Arial" w:hAnsi="Arial" w:cs="Arial"/>
                <w:color w:val="000000"/>
                <w:sz w:val="20"/>
                <w:szCs w:val="20"/>
              </w:rPr>
              <w:t xml:space="preserve"> </w:t>
            </w:r>
            <w:r w:rsidR="005F694F" w:rsidRPr="005F694F">
              <w:rPr>
                <w:rFonts w:ascii="Arial" w:hAnsi="Arial" w:cs="Arial"/>
                <w:b/>
                <w:color w:val="000000"/>
                <w:sz w:val="20"/>
                <w:szCs w:val="20"/>
              </w:rPr>
              <w:t xml:space="preserve">The PI did not find alternative methods for inducing psychological distress in rats that is as well-controlled as a defined level of </w:t>
            </w:r>
            <w:proofErr w:type="spellStart"/>
            <w:r w:rsidR="005F694F" w:rsidRPr="005F694F">
              <w:rPr>
                <w:rFonts w:ascii="Arial" w:hAnsi="Arial" w:cs="Arial"/>
                <w:b/>
                <w:color w:val="000000"/>
                <w:sz w:val="20"/>
                <w:szCs w:val="20"/>
              </w:rPr>
              <w:t>footshock</w:t>
            </w:r>
            <w:proofErr w:type="spellEnd"/>
            <w:r w:rsidR="005F694F" w:rsidRPr="005F694F">
              <w:rPr>
                <w:rFonts w:ascii="Arial" w:hAnsi="Arial" w:cs="Arial"/>
                <w:b/>
                <w:color w:val="000000"/>
                <w:sz w:val="20"/>
                <w:szCs w:val="20"/>
              </w:rPr>
              <w:t xml:space="preserve"> or a defined volume of a predator hair.</w:t>
            </w:r>
          </w:p>
        </w:tc>
      </w:tr>
    </w:tbl>
    <w:p w14:paraId="7D76BE64" w14:textId="77777777" w:rsidR="00B87B92" w:rsidRDefault="00B87B92">
      <w:pPr>
        <w:adjustRightInd w:val="0"/>
        <w:ind w:left="360" w:hanging="450"/>
        <w:rPr>
          <w:rFonts w:ascii="Arial" w:hAnsi="Arial" w:cs="Arial"/>
          <w:color w:val="000000"/>
        </w:rPr>
      </w:pPr>
    </w:p>
    <w:p w14:paraId="4F72FC29" w14:textId="77777777" w:rsidR="00B87B92" w:rsidRPr="00F95B1F" w:rsidRDefault="00B87B92">
      <w:pPr>
        <w:pStyle w:val="PlainText"/>
        <w:ind w:left="360" w:hanging="720"/>
        <w:rPr>
          <w:rFonts w:ascii="Arial" w:hAnsi="Arial" w:cs="Arial"/>
          <w:b/>
          <w:color w:val="000000"/>
        </w:rPr>
      </w:pPr>
      <w:r>
        <w:rPr>
          <w:rFonts w:ascii="Arial" w:hAnsi="Arial" w:cs="Arial"/>
          <w:color w:val="000000"/>
        </w:rPr>
        <w:t>18.</w:t>
      </w:r>
      <w:r>
        <w:rPr>
          <w:rFonts w:ascii="Arial" w:hAnsi="Arial" w:cs="Arial"/>
          <w:color w:val="000000"/>
        </w:rPr>
        <w:tab/>
        <w:t>List all personnel (include Pi if applicable) who will be working with animals under this protocol.</w:t>
      </w:r>
      <w:r w:rsidR="00F95B1F">
        <w:rPr>
          <w:rFonts w:ascii="Arial" w:hAnsi="Arial" w:cs="Arial"/>
          <w:color w:val="000000"/>
        </w:rPr>
        <w:t xml:space="preserve"> </w:t>
      </w:r>
      <w:r w:rsidR="00F95B1F">
        <w:rPr>
          <w:rFonts w:ascii="Arial" w:hAnsi="Arial" w:cs="Arial"/>
          <w:b/>
          <w:color w:val="000000"/>
        </w:rPr>
        <w:t>(If you are using a co</w:t>
      </w:r>
      <w:r w:rsidR="00F95B1F" w:rsidRPr="00F95B1F">
        <w:rPr>
          <w:rFonts w:ascii="Arial" w:hAnsi="Arial" w:cs="Arial"/>
          <w:b/>
          <w:color w:val="000000"/>
        </w:rPr>
        <w:t>re facility please</w:t>
      </w:r>
      <w:r w:rsidR="00F95B1F">
        <w:rPr>
          <w:rFonts w:ascii="Arial" w:hAnsi="Arial" w:cs="Arial"/>
          <w:b/>
          <w:color w:val="000000"/>
        </w:rPr>
        <w:t xml:space="preserve"> i.e. behavior core, telemetry </w:t>
      </w:r>
      <w:proofErr w:type="spellStart"/>
      <w:r w:rsidR="00F95B1F">
        <w:rPr>
          <w:rFonts w:ascii="Arial" w:hAnsi="Arial" w:cs="Arial"/>
          <w:b/>
          <w:color w:val="000000"/>
        </w:rPr>
        <w:t>etc</w:t>
      </w:r>
      <w:proofErr w:type="spellEnd"/>
      <w:r w:rsidR="00F95B1F">
        <w:rPr>
          <w:rFonts w:ascii="Arial" w:hAnsi="Arial" w:cs="Arial"/>
          <w:b/>
          <w:color w:val="000000"/>
        </w:rPr>
        <w:t xml:space="preserve"> include the </w:t>
      </w:r>
      <w:r w:rsidR="00F95B1F" w:rsidRPr="00F95B1F">
        <w:rPr>
          <w:rFonts w:ascii="Arial" w:hAnsi="Arial" w:cs="Arial"/>
          <w:b/>
          <w:color w:val="000000"/>
        </w:rPr>
        <w:t>PI’s name of the core)</w:t>
      </w: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556"/>
        <w:gridCol w:w="1556"/>
        <w:gridCol w:w="1856"/>
        <w:gridCol w:w="1254"/>
        <w:gridCol w:w="1158"/>
        <w:gridCol w:w="1344"/>
        <w:gridCol w:w="1212"/>
      </w:tblGrid>
      <w:tr w:rsidR="00B87B92" w14:paraId="58AA888B" w14:textId="77777777">
        <w:trPr>
          <w:cantSplit/>
          <w:trHeight w:val="233"/>
        </w:trPr>
        <w:tc>
          <w:tcPr>
            <w:tcW w:w="1556" w:type="dxa"/>
            <w:vMerge w:val="restart"/>
            <w:tcBorders>
              <w:top w:val="single" w:sz="6" w:space="0" w:color="auto"/>
              <w:left w:val="single" w:sz="6" w:space="0" w:color="auto"/>
              <w:bottom w:val="single" w:sz="6" w:space="0" w:color="auto"/>
              <w:right w:val="single" w:sz="6" w:space="0" w:color="auto"/>
            </w:tcBorders>
          </w:tcPr>
          <w:p w14:paraId="09409839"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Name</w:t>
            </w:r>
          </w:p>
        </w:tc>
        <w:tc>
          <w:tcPr>
            <w:tcW w:w="1556" w:type="dxa"/>
            <w:vMerge w:val="restart"/>
            <w:tcBorders>
              <w:top w:val="single" w:sz="6" w:space="0" w:color="auto"/>
              <w:left w:val="single" w:sz="6" w:space="0" w:color="auto"/>
              <w:bottom w:val="single" w:sz="6" w:space="0" w:color="auto"/>
              <w:right w:val="single" w:sz="6" w:space="0" w:color="auto"/>
            </w:tcBorders>
          </w:tcPr>
          <w:p w14:paraId="0E1C88B2"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color w:val="000000"/>
                <w:sz w:val="18"/>
                <w:szCs w:val="18"/>
              </w:rPr>
              <w:t>Is he/she enrolled in MCG’s Occupational Health and Safety Program</w:t>
            </w:r>
          </w:p>
        </w:tc>
        <w:tc>
          <w:tcPr>
            <w:tcW w:w="1856" w:type="dxa"/>
            <w:vMerge w:val="restart"/>
            <w:tcBorders>
              <w:top w:val="single" w:sz="6" w:space="0" w:color="auto"/>
              <w:left w:val="single" w:sz="6" w:space="0" w:color="auto"/>
              <w:bottom w:val="single" w:sz="6" w:space="0" w:color="auto"/>
              <w:right w:val="single" w:sz="6" w:space="0" w:color="auto"/>
            </w:tcBorders>
          </w:tcPr>
          <w:p w14:paraId="77B4BACD"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Techniques/</w:t>
            </w:r>
          </w:p>
          <w:p w14:paraId="6B6F35C5"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Procedures to be performed</w:t>
            </w:r>
          </w:p>
          <w:p w14:paraId="246EA49A"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p>
        </w:tc>
        <w:tc>
          <w:tcPr>
            <w:tcW w:w="1254" w:type="dxa"/>
            <w:vMerge w:val="restart"/>
            <w:tcBorders>
              <w:top w:val="single" w:sz="6" w:space="0" w:color="auto"/>
              <w:left w:val="single" w:sz="6" w:space="0" w:color="auto"/>
              <w:bottom w:val="single" w:sz="6" w:space="0" w:color="auto"/>
              <w:right w:val="single" w:sz="6" w:space="0" w:color="auto"/>
            </w:tcBorders>
          </w:tcPr>
          <w:p w14:paraId="43AD8049"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Species</w:t>
            </w:r>
          </w:p>
        </w:tc>
        <w:tc>
          <w:tcPr>
            <w:tcW w:w="3714" w:type="dxa"/>
            <w:gridSpan w:val="3"/>
            <w:tcBorders>
              <w:top w:val="single" w:sz="6" w:space="0" w:color="auto"/>
              <w:left w:val="single" w:sz="6" w:space="0" w:color="auto"/>
              <w:bottom w:val="single" w:sz="6" w:space="0" w:color="auto"/>
              <w:right w:val="single" w:sz="6" w:space="0" w:color="auto"/>
            </w:tcBorders>
          </w:tcPr>
          <w:p w14:paraId="721F5046"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Level of Experience:</w:t>
            </w:r>
          </w:p>
          <w:p w14:paraId="365792E1"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6"/>
                <w:szCs w:val="16"/>
              </w:rPr>
            </w:pPr>
            <w:r>
              <w:rPr>
                <w:rFonts w:ascii="Arial" w:hAnsi="Arial" w:cs="Arial"/>
                <w:sz w:val="16"/>
                <w:szCs w:val="16"/>
              </w:rPr>
              <w:t>Approx. number of times you have performed the procedure in this species</w:t>
            </w:r>
          </w:p>
        </w:tc>
      </w:tr>
      <w:tr w:rsidR="00B87B92" w14:paraId="67273700" w14:textId="77777777">
        <w:trPr>
          <w:cantSplit/>
        </w:trPr>
        <w:tc>
          <w:tcPr>
            <w:tcW w:w="1556" w:type="dxa"/>
            <w:vMerge/>
            <w:tcBorders>
              <w:top w:val="single" w:sz="6" w:space="0" w:color="auto"/>
              <w:left w:val="single" w:sz="6" w:space="0" w:color="auto"/>
              <w:bottom w:val="single" w:sz="6" w:space="0" w:color="auto"/>
              <w:right w:val="single" w:sz="6" w:space="0" w:color="auto"/>
            </w:tcBorders>
          </w:tcPr>
          <w:p w14:paraId="21452F4A"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556" w:type="dxa"/>
            <w:vMerge/>
            <w:tcBorders>
              <w:top w:val="single" w:sz="6" w:space="0" w:color="auto"/>
              <w:left w:val="single" w:sz="6" w:space="0" w:color="auto"/>
              <w:bottom w:val="single" w:sz="6" w:space="0" w:color="auto"/>
              <w:right w:val="single" w:sz="6" w:space="0" w:color="auto"/>
            </w:tcBorders>
          </w:tcPr>
          <w:p w14:paraId="7633E7D8"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856" w:type="dxa"/>
            <w:vMerge/>
            <w:tcBorders>
              <w:top w:val="single" w:sz="6" w:space="0" w:color="auto"/>
              <w:left w:val="single" w:sz="6" w:space="0" w:color="auto"/>
              <w:bottom w:val="single" w:sz="6" w:space="0" w:color="auto"/>
              <w:right w:val="single" w:sz="6" w:space="0" w:color="auto"/>
            </w:tcBorders>
          </w:tcPr>
          <w:p w14:paraId="405251FD"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254" w:type="dxa"/>
            <w:vMerge/>
            <w:tcBorders>
              <w:top w:val="single" w:sz="6" w:space="0" w:color="auto"/>
              <w:left w:val="single" w:sz="6" w:space="0" w:color="auto"/>
              <w:bottom w:val="single" w:sz="6" w:space="0" w:color="auto"/>
              <w:right w:val="single" w:sz="6" w:space="0" w:color="auto"/>
            </w:tcBorders>
          </w:tcPr>
          <w:p w14:paraId="31202EF4"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158" w:type="dxa"/>
            <w:tcBorders>
              <w:top w:val="single" w:sz="6" w:space="0" w:color="auto"/>
              <w:left w:val="single" w:sz="6" w:space="0" w:color="auto"/>
              <w:bottom w:val="single" w:sz="6" w:space="0" w:color="auto"/>
              <w:right w:val="single" w:sz="6" w:space="0" w:color="auto"/>
            </w:tcBorders>
          </w:tcPr>
          <w:p w14:paraId="3AB60A87"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 xml:space="preserve">None </w:t>
            </w:r>
          </w:p>
          <w:p w14:paraId="74BEA63F"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(&lt;5)</w:t>
            </w:r>
          </w:p>
        </w:tc>
        <w:tc>
          <w:tcPr>
            <w:tcW w:w="1344" w:type="dxa"/>
            <w:tcBorders>
              <w:top w:val="single" w:sz="6" w:space="0" w:color="auto"/>
              <w:left w:val="single" w:sz="6" w:space="0" w:color="auto"/>
              <w:bottom w:val="single" w:sz="6" w:space="0" w:color="auto"/>
              <w:right w:val="single" w:sz="6" w:space="0" w:color="auto"/>
            </w:tcBorders>
          </w:tcPr>
          <w:p w14:paraId="50FCAA7C"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 xml:space="preserve">Limited </w:t>
            </w:r>
          </w:p>
          <w:p w14:paraId="08252A98"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(e.g. 5-20)</w:t>
            </w:r>
          </w:p>
        </w:tc>
        <w:tc>
          <w:tcPr>
            <w:tcW w:w="1212" w:type="dxa"/>
            <w:tcBorders>
              <w:top w:val="single" w:sz="6" w:space="0" w:color="auto"/>
              <w:left w:val="single" w:sz="6" w:space="0" w:color="auto"/>
              <w:bottom w:val="single" w:sz="6" w:space="0" w:color="auto"/>
              <w:right w:val="single" w:sz="6" w:space="0" w:color="auto"/>
            </w:tcBorders>
          </w:tcPr>
          <w:p w14:paraId="14DFD101"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 xml:space="preserve">High </w:t>
            </w:r>
          </w:p>
          <w:p w14:paraId="6961C749" w14:textId="77777777" w:rsidR="00B87B92" w:rsidRDefault="00B87B92">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(e.g. &gt;20)</w:t>
            </w:r>
          </w:p>
        </w:tc>
      </w:tr>
      <w:tr w:rsidR="005F694F" w14:paraId="13959E41" w14:textId="77777777">
        <w:tc>
          <w:tcPr>
            <w:tcW w:w="1556" w:type="dxa"/>
            <w:tcBorders>
              <w:top w:val="single" w:sz="6" w:space="0" w:color="auto"/>
              <w:left w:val="single" w:sz="6" w:space="0" w:color="auto"/>
              <w:bottom w:val="single" w:sz="6" w:space="0" w:color="auto"/>
              <w:right w:val="single" w:sz="6" w:space="0" w:color="auto"/>
            </w:tcBorders>
            <w:shd w:val="clear" w:color="auto" w:fill="D9D9D9"/>
          </w:tcPr>
          <w:p w14:paraId="6675E206" w14:textId="77777777" w:rsidR="005F694F" w:rsidRDefault="005F694F" w:rsidP="002E3F6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Change w:id="16" w:author="Thane" w:date="2016-07-22T12:02:00Z">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pPr>
              </w:pPrChange>
            </w:pPr>
            <w:r>
              <w:rPr>
                <w:rFonts w:ascii="Arial" w:hAnsi="Arial" w:cs="Arial"/>
                <w:sz w:val="18"/>
                <w:szCs w:val="18"/>
              </w:rPr>
              <w:t xml:space="preserve">Almira </w:t>
            </w:r>
            <w:del w:id="17" w:author="Thane" w:date="2016-07-22T12:02:00Z">
              <w:r w:rsidDel="002E3F6C">
                <w:rPr>
                  <w:rFonts w:ascii="Arial" w:hAnsi="Arial" w:cs="Arial"/>
                  <w:sz w:val="18"/>
                  <w:szCs w:val="18"/>
                </w:rPr>
                <w:delText>Vazdarjanova</w:delText>
              </w:r>
            </w:del>
            <w:ins w:id="18" w:author="Thane" w:date="2016-07-22T12:02:00Z">
              <w:r w:rsidR="002E3F6C">
                <w:rPr>
                  <w:rFonts w:ascii="Arial" w:hAnsi="Arial" w:cs="Arial"/>
                  <w:sz w:val="18"/>
                  <w:szCs w:val="18"/>
                </w:rPr>
                <w:t>Smith</w:t>
              </w:r>
            </w:ins>
          </w:p>
        </w:tc>
        <w:tc>
          <w:tcPr>
            <w:tcW w:w="1556" w:type="dxa"/>
            <w:tcBorders>
              <w:top w:val="single" w:sz="6" w:space="0" w:color="auto"/>
              <w:left w:val="single" w:sz="6" w:space="0" w:color="auto"/>
              <w:bottom w:val="single" w:sz="6" w:space="0" w:color="auto"/>
              <w:right w:val="single" w:sz="6" w:space="0" w:color="auto"/>
            </w:tcBorders>
            <w:shd w:val="clear" w:color="auto" w:fill="D9D9D9"/>
          </w:tcPr>
          <w:p w14:paraId="536CF704"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Yes</w:t>
            </w:r>
          </w:p>
        </w:tc>
        <w:tc>
          <w:tcPr>
            <w:tcW w:w="1856" w:type="dxa"/>
            <w:tcBorders>
              <w:top w:val="single" w:sz="6" w:space="0" w:color="auto"/>
              <w:left w:val="single" w:sz="6" w:space="0" w:color="auto"/>
              <w:bottom w:val="single" w:sz="6" w:space="0" w:color="auto"/>
              <w:right w:val="single" w:sz="6" w:space="0" w:color="auto"/>
            </w:tcBorders>
            <w:shd w:val="clear" w:color="auto" w:fill="D9D9D9"/>
          </w:tcPr>
          <w:p w14:paraId="164D3171"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Analgesia administration, behavioral training, decapitation</w:t>
            </w:r>
          </w:p>
        </w:tc>
        <w:tc>
          <w:tcPr>
            <w:tcW w:w="1254" w:type="dxa"/>
            <w:tcBorders>
              <w:top w:val="single" w:sz="6" w:space="0" w:color="auto"/>
              <w:left w:val="single" w:sz="6" w:space="0" w:color="auto"/>
              <w:bottom w:val="single" w:sz="6" w:space="0" w:color="auto"/>
              <w:right w:val="single" w:sz="6" w:space="0" w:color="auto"/>
            </w:tcBorders>
            <w:shd w:val="clear" w:color="auto" w:fill="D9D9D9"/>
          </w:tcPr>
          <w:p w14:paraId="2A6E7F7D"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Rats</w:t>
            </w:r>
          </w:p>
        </w:tc>
        <w:tc>
          <w:tcPr>
            <w:tcW w:w="1158" w:type="dxa"/>
            <w:tcBorders>
              <w:top w:val="single" w:sz="6" w:space="0" w:color="auto"/>
              <w:left w:val="single" w:sz="6" w:space="0" w:color="auto"/>
              <w:bottom w:val="single" w:sz="6" w:space="0" w:color="auto"/>
              <w:right w:val="single" w:sz="6" w:space="0" w:color="auto"/>
            </w:tcBorders>
            <w:shd w:val="clear" w:color="auto" w:fill="D9D9D9"/>
          </w:tcPr>
          <w:p w14:paraId="6C1DA42B"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344" w:type="dxa"/>
            <w:tcBorders>
              <w:top w:val="single" w:sz="6" w:space="0" w:color="auto"/>
              <w:left w:val="single" w:sz="6" w:space="0" w:color="auto"/>
              <w:bottom w:val="single" w:sz="6" w:space="0" w:color="auto"/>
              <w:right w:val="single" w:sz="6" w:space="0" w:color="auto"/>
            </w:tcBorders>
            <w:shd w:val="clear" w:color="auto" w:fill="D9D9D9"/>
          </w:tcPr>
          <w:p w14:paraId="482FE395"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212" w:type="dxa"/>
            <w:tcBorders>
              <w:top w:val="single" w:sz="6" w:space="0" w:color="auto"/>
              <w:left w:val="single" w:sz="6" w:space="0" w:color="auto"/>
              <w:bottom w:val="single" w:sz="6" w:space="0" w:color="auto"/>
              <w:right w:val="single" w:sz="6" w:space="0" w:color="auto"/>
            </w:tcBorders>
            <w:shd w:val="clear" w:color="auto" w:fill="D9D9D9"/>
          </w:tcPr>
          <w:p w14:paraId="703A9C93"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&gt;400</w:t>
            </w:r>
          </w:p>
        </w:tc>
      </w:tr>
      <w:tr w:rsidR="005F694F" w14:paraId="52BF638D" w14:textId="77777777">
        <w:tc>
          <w:tcPr>
            <w:tcW w:w="1556" w:type="dxa"/>
            <w:tcBorders>
              <w:top w:val="single" w:sz="6" w:space="0" w:color="auto"/>
              <w:left w:val="single" w:sz="6" w:space="0" w:color="auto"/>
              <w:bottom w:val="single" w:sz="6" w:space="0" w:color="auto"/>
              <w:right w:val="single" w:sz="6" w:space="0" w:color="auto"/>
            </w:tcBorders>
            <w:shd w:val="clear" w:color="auto" w:fill="D9D9D9"/>
          </w:tcPr>
          <w:p w14:paraId="6DE4D7FC"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 xml:space="preserve">Kristopher </w:t>
            </w:r>
            <w:ins w:id="19" w:author="Thane" w:date="2016-07-22T12:02:00Z">
              <w:r w:rsidR="002E3F6C">
                <w:rPr>
                  <w:rFonts w:ascii="Arial" w:hAnsi="Arial" w:cs="Arial"/>
                  <w:sz w:val="18"/>
                  <w:szCs w:val="18"/>
                </w:rPr>
                <w:t>Smith</w:t>
              </w:r>
            </w:ins>
            <w:del w:id="20" w:author="Thane" w:date="2016-07-22T12:02:00Z">
              <w:r w:rsidDel="002E3F6C">
                <w:rPr>
                  <w:rFonts w:ascii="Arial" w:hAnsi="Arial" w:cs="Arial"/>
                  <w:sz w:val="18"/>
                  <w:szCs w:val="18"/>
                </w:rPr>
                <w:delText>Bunting</w:delText>
              </w:r>
            </w:del>
          </w:p>
        </w:tc>
        <w:tc>
          <w:tcPr>
            <w:tcW w:w="1556" w:type="dxa"/>
            <w:tcBorders>
              <w:top w:val="single" w:sz="6" w:space="0" w:color="auto"/>
              <w:left w:val="single" w:sz="6" w:space="0" w:color="auto"/>
              <w:bottom w:val="single" w:sz="6" w:space="0" w:color="auto"/>
              <w:right w:val="single" w:sz="6" w:space="0" w:color="auto"/>
            </w:tcBorders>
            <w:shd w:val="clear" w:color="auto" w:fill="D9D9D9"/>
          </w:tcPr>
          <w:p w14:paraId="7F3EDD79"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Yes</w:t>
            </w:r>
          </w:p>
        </w:tc>
        <w:tc>
          <w:tcPr>
            <w:tcW w:w="1856" w:type="dxa"/>
            <w:tcBorders>
              <w:top w:val="single" w:sz="6" w:space="0" w:color="auto"/>
              <w:left w:val="single" w:sz="6" w:space="0" w:color="auto"/>
              <w:bottom w:val="single" w:sz="6" w:space="0" w:color="auto"/>
              <w:right w:val="single" w:sz="6" w:space="0" w:color="auto"/>
            </w:tcBorders>
            <w:shd w:val="clear" w:color="auto" w:fill="D9D9D9"/>
          </w:tcPr>
          <w:p w14:paraId="29C35FC6"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Analgesia administration, behavioral training, decapitation</w:t>
            </w:r>
          </w:p>
        </w:tc>
        <w:tc>
          <w:tcPr>
            <w:tcW w:w="1254" w:type="dxa"/>
            <w:tcBorders>
              <w:top w:val="single" w:sz="6" w:space="0" w:color="auto"/>
              <w:left w:val="single" w:sz="6" w:space="0" w:color="auto"/>
              <w:bottom w:val="single" w:sz="6" w:space="0" w:color="auto"/>
              <w:right w:val="single" w:sz="6" w:space="0" w:color="auto"/>
            </w:tcBorders>
            <w:shd w:val="clear" w:color="auto" w:fill="D9D9D9"/>
          </w:tcPr>
          <w:p w14:paraId="473DE94C"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Rats</w:t>
            </w:r>
          </w:p>
        </w:tc>
        <w:tc>
          <w:tcPr>
            <w:tcW w:w="1158" w:type="dxa"/>
            <w:tcBorders>
              <w:top w:val="single" w:sz="6" w:space="0" w:color="auto"/>
              <w:left w:val="single" w:sz="6" w:space="0" w:color="auto"/>
              <w:bottom w:val="single" w:sz="6" w:space="0" w:color="auto"/>
              <w:right w:val="single" w:sz="6" w:space="0" w:color="auto"/>
            </w:tcBorders>
            <w:shd w:val="clear" w:color="auto" w:fill="D9D9D9"/>
          </w:tcPr>
          <w:p w14:paraId="2D2BF58E"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344" w:type="dxa"/>
            <w:tcBorders>
              <w:top w:val="single" w:sz="6" w:space="0" w:color="auto"/>
              <w:left w:val="single" w:sz="6" w:space="0" w:color="auto"/>
              <w:bottom w:val="single" w:sz="6" w:space="0" w:color="auto"/>
              <w:right w:val="single" w:sz="6" w:space="0" w:color="auto"/>
            </w:tcBorders>
            <w:shd w:val="clear" w:color="auto" w:fill="D9D9D9"/>
          </w:tcPr>
          <w:p w14:paraId="0A78267A"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212" w:type="dxa"/>
            <w:tcBorders>
              <w:top w:val="single" w:sz="6" w:space="0" w:color="auto"/>
              <w:left w:val="single" w:sz="6" w:space="0" w:color="auto"/>
              <w:bottom w:val="single" w:sz="6" w:space="0" w:color="auto"/>
              <w:right w:val="single" w:sz="6" w:space="0" w:color="auto"/>
            </w:tcBorders>
            <w:shd w:val="clear" w:color="auto" w:fill="D9D9D9"/>
          </w:tcPr>
          <w:p w14:paraId="3E68BA49"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&gt;200</w:t>
            </w:r>
          </w:p>
        </w:tc>
      </w:tr>
      <w:tr w:rsidR="005F694F" w14:paraId="54961F2C" w14:textId="77777777">
        <w:tc>
          <w:tcPr>
            <w:tcW w:w="1556" w:type="dxa"/>
            <w:tcBorders>
              <w:top w:val="single" w:sz="6" w:space="0" w:color="auto"/>
              <w:left w:val="single" w:sz="6" w:space="0" w:color="auto"/>
              <w:bottom w:val="single" w:sz="6" w:space="0" w:color="auto"/>
              <w:right w:val="single" w:sz="6" w:space="0" w:color="auto"/>
            </w:tcBorders>
            <w:shd w:val="clear" w:color="auto" w:fill="D9D9D9"/>
          </w:tcPr>
          <w:p w14:paraId="135AFAAE"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 xml:space="preserve">Rebecca </w:t>
            </w:r>
            <w:ins w:id="21" w:author="Thane" w:date="2016-07-22T12:02:00Z">
              <w:r w:rsidR="002E3F6C">
                <w:rPr>
                  <w:rFonts w:ascii="Arial" w:hAnsi="Arial" w:cs="Arial"/>
                  <w:sz w:val="18"/>
                  <w:szCs w:val="18"/>
                </w:rPr>
                <w:t>Smith</w:t>
              </w:r>
            </w:ins>
            <w:del w:id="22" w:author="Thane" w:date="2016-07-22T12:02:00Z">
              <w:r w:rsidDel="002E3F6C">
                <w:rPr>
                  <w:rFonts w:ascii="Arial" w:hAnsi="Arial" w:cs="Arial"/>
                  <w:sz w:val="18"/>
                  <w:szCs w:val="18"/>
                </w:rPr>
                <w:delText>Nalloor</w:delText>
              </w:r>
            </w:del>
            <w:bookmarkStart w:id="23" w:name="_GoBack"/>
            <w:bookmarkEnd w:id="23"/>
          </w:p>
        </w:tc>
        <w:tc>
          <w:tcPr>
            <w:tcW w:w="1556" w:type="dxa"/>
            <w:tcBorders>
              <w:top w:val="single" w:sz="6" w:space="0" w:color="auto"/>
              <w:left w:val="single" w:sz="6" w:space="0" w:color="auto"/>
              <w:bottom w:val="single" w:sz="6" w:space="0" w:color="auto"/>
              <w:right w:val="single" w:sz="6" w:space="0" w:color="auto"/>
            </w:tcBorders>
            <w:shd w:val="clear" w:color="auto" w:fill="D9D9D9"/>
          </w:tcPr>
          <w:p w14:paraId="244FB29D"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Yes</w:t>
            </w:r>
          </w:p>
        </w:tc>
        <w:tc>
          <w:tcPr>
            <w:tcW w:w="1856" w:type="dxa"/>
            <w:tcBorders>
              <w:top w:val="single" w:sz="6" w:space="0" w:color="auto"/>
              <w:left w:val="single" w:sz="6" w:space="0" w:color="auto"/>
              <w:bottom w:val="single" w:sz="6" w:space="0" w:color="auto"/>
              <w:right w:val="single" w:sz="6" w:space="0" w:color="auto"/>
            </w:tcBorders>
            <w:shd w:val="clear" w:color="auto" w:fill="D9D9D9"/>
          </w:tcPr>
          <w:p w14:paraId="2083FCDD"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Analgesia administration, behavioral training, decapitation</w:t>
            </w:r>
          </w:p>
        </w:tc>
        <w:tc>
          <w:tcPr>
            <w:tcW w:w="1254" w:type="dxa"/>
            <w:tcBorders>
              <w:top w:val="single" w:sz="6" w:space="0" w:color="auto"/>
              <w:left w:val="single" w:sz="6" w:space="0" w:color="auto"/>
              <w:bottom w:val="single" w:sz="6" w:space="0" w:color="auto"/>
              <w:right w:val="single" w:sz="6" w:space="0" w:color="auto"/>
            </w:tcBorders>
            <w:shd w:val="clear" w:color="auto" w:fill="D9D9D9"/>
          </w:tcPr>
          <w:p w14:paraId="02887D3C"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Rats</w:t>
            </w:r>
          </w:p>
        </w:tc>
        <w:tc>
          <w:tcPr>
            <w:tcW w:w="1158" w:type="dxa"/>
            <w:tcBorders>
              <w:top w:val="single" w:sz="6" w:space="0" w:color="auto"/>
              <w:left w:val="single" w:sz="6" w:space="0" w:color="auto"/>
              <w:bottom w:val="single" w:sz="6" w:space="0" w:color="auto"/>
              <w:right w:val="single" w:sz="6" w:space="0" w:color="auto"/>
            </w:tcBorders>
            <w:shd w:val="clear" w:color="auto" w:fill="D9D9D9"/>
          </w:tcPr>
          <w:p w14:paraId="49391D32"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344" w:type="dxa"/>
            <w:tcBorders>
              <w:top w:val="single" w:sz="6" w:space="0" w:color="auto"/>
              <w:left w:val="single" w:sz="6" w:space="0" w:color="auto"/>
              <w:bottom w:val="single" w:sz="6" w:space="0" w:color="auto"/>
              <w:right w:val="single" w:sz="6" w:space="0" w:color="auto"/>
            </w:tcBorders>
            <w:shd w:val="clear" w:color="auto" w:fill="D9D9D9"/>
          </w:tcPr>
          <w:p w14:paraId="2F21DC10"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p>
        </w:tc>
        <w:tc>
          <w:tcPr>
            <w:tcW w:w="1212" w:type="dxa"/>
            <w:tcBorders>
              <w:top w:val="single" w:sz="6" w:space="0" w:color="auto"/>
              <w:left w:val="single" w:sz="6" w:space="0" w:color="auto"/>
              <w:bottom w:val="single" w:sz="6" w:space="0" w:color="auto"/>
              <w:right w:val="single" w:sz="6" w:space="0" w:color="auto"/>
            </w:tcBorders>
            <w:shd w:val="clear" w:color="auto" w:fill="D9D9D9"/>
          </w:tcPr>
          <w:p w14:paraId="41041493" w14:textId="77777777" w:rsidR="005F694F" w:rsidRDefault="005F694F" w:rsidP="006D6E5C">
            <w:pPr>
              <w:tabs>
                <w:tab w:val="left" w:pos="709"/>
                <w:tab w:val="left" w:pos="1440"/>
                <w:tab w:val="left" w:pos="2160"/>
                <w:tab w:val="left" w:pos="2880"/>
                <w:tab w:val="left" w:pos="3600"/>
                <w:tab w:val="left" w:pos="4320"/>
                <w:tab w:val="left" w:pos="5040"/>
                <w:tab w:val="left" w:pos="5760"/>
                <w:tab w:val="left" w:pos="6480"/>
                <w:tab w:val="left" w:pos="7200"/>
                <w:tab w:val="left" w:pos="7920"/>
                <w:tab w:val="left" w:pos="8640"/>
              </w:tabs>
              <w:rPr>
                <w:rFonts w:ascii="Arial" w:hAnsi="Arial" w:cs="Arial"/>
                <w:sz w:val="18"/>
                <w:szCs w:val="18"/>
              </w:rPr>
            </w:pPr>
            <w:r>
              <w:rPr>
                <w:rFonts w:ascii="Arial" w:hAnsi="Arial" w:cs="Arial"/>
                <w:sz w:val="18"/>
                <w:szCs w:val="18"/>
              </w:rPr>
              <w:t>&gt;80</w:t>
            </w:r>
          </w:p>
        </w:tc>
      </w:tr>
    </w:tbl>
    <w:p w14:paraId="1E36B7AC" w14:textId="77777777" w:rsidR="00B87B92" w:rsidRDefault="00B87B92">
      <w:pPr>
        <w:pStyle w:val="NormalWeb"/>
        <w:ind w:left="720" w:hanging="360"/>
        <w:rPr>
          <w:rFonts w:ascii="Arial" w:hAnsi="Arial" w:cs="Arial"/>
          <w:color w:val="000000"/>
          <w:sz w:val="20"/>
          <w:szCs w:val="20"/>
        </w:rPr>
      </w:pPr>
      <w:r>
        <w:rPr>
          <w:rFonts w:ascii="Arial" w:hAnsi="Arial" w:cs="Arial"/>
          <w:color w:val="000000"/>
          <w:sz w:val="20"/>
          <w:szCs w:val="20"/>
        </w:rPr>
        <w:t xml:space="preserve">A.  For individuals that have none or limited experience or training, explain who will provide the training and the experience they have with the procedure(s).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B87B92" w14:paraId="15C0836E" w14:textId="77777777">
        <w:tc>
          <w:tcPr>
            <w:tcW w:w="10188" w:type="dxa"/>
            <w:tcBorders>
              <w:top w:val="single" w:sz="4" w:space="0" w:color="auto"/>
              <w:left w:val="single" w:sz="4" w:space="0" w:color="auto"/>
              <w:bottom w:val="single" w:sz="4" w:space="0" w:color="auto"/>
              <w:right w:val="single" w:sz="4" w:space="0" w:color="auto"/>
            </w:tcBorders>
            <w:shd w:val="clear" w:color="auto" w:fill="D9D9D9"/>
          </w:tcPr>
          <w:p w14:paraId="34310F69"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w:t>
            </w:r>
          </w:p>
          <w:p w14:paraId="59290563" w14:textId="77777777" w:rsidR="00B87B92" w:rsidRDefault="00B87B92">
            <w:pPr>
              <w:pStyle w:val="Level1"/>
              <w:widowControl/>
              <w:tabs>
                <w:tab w:val="left" w:pos="360"/>
              </w:tabs>
              <w:rPr>
                <w:rFonts w:ascii="Arial" w:hAnsi="Arial" w:cs="Arial"/>
                <w:color w:val="000000"/>
                <w:sz w:val="20"/>
                <w:szCs w:val="20"/>
              </w:rPr>
            </w:pPr>
          </w:p>
        </w:tc>
      </w:tr>
    </w:tbl>
    <w:p w14:paraId="157ECBFC" w14:textId="77777777" w:rsidR="00B87B92" w:rsidRDefault="00B87B92">
      <w:pPr>
        <w:pStyle w:val="PlainText"/>
        <w:ind w:left="360"/>
        <w:rPr>
          <w:rFonts w:ascii="Arial" w:hAnsi="Arial" w:cs="Arial"/>
          <w:color w:val="000000"/>
        </w:rPr>
      </w:pPr>
    </w:p>
    <w:p w14:paraId="3C643ECA" w14:textId="77777777" w:rsidR="00B87B92" w:rsidRDefault="00B87B92">
      <w:pPr>
        <w:pStyle w:val="PlainText"/>
        <w:ind w:left="360"/>
        <w:rPr>
          <w:rFonts w:ascii="Arial" w:hAnsi="Arial" w:cs="Arial"/>
          <w:color w:val="000000"/>
        </w:rPr>
      </w:pPr>
      <w:r>
        <w:rPr>
          <w:rFonts w:ascii="Arial" w:hAnsi="Arial" w:cs="Arial"/>
          <w:color w:val="000000"/>
        </w:rPr>
        <w:t>B.</w:t>
      </w:r>
      <w:r>
        <w:rPr>
          <w:rFonts w:ascii="Arial" w:hAnsi="Arial" w:cs="Arial"/>
          <w:color w:val="000000"/>
        </w:rPr>
        <w:tab/>
        <w:t>What will be done for training?  Check one</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9630"/>
        <w:gridCol w:w="108"/>
      </w:tblGrid>
      <w:tr w:rsidR="00B87B92" w14:paraId="0F2BC866" w14:textId="77777777">
        <w:trPr>
          <w:gridAfter w:val="1"/>
          <w:wAfter w:w="108" w:type="dxa"/>
          <w:trHeight w:val="719"/>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6CC9A6B8" w14:textId="77777777" w:rsidR="00B87B92" w:rsidRDefault="00B87B92">
            <w:pPr>
              <w:pStyle w:val="PlainText"/>
              <w:ind w:left="360"/>
              <w:rPr>
                <w:rFonts w:ascii="Arial" w:hAnsi="Arial" w:cs="Arial"/>
                <w:color w:val="000000"/>
              </w:rPr>
            </w:pPr>
          </w:p>
        </w:tc>
        <w:tc>
          <w:tcPr>
            <w:tcW w:w="9630" w:type="dxa"/>
            <w:tcBorders>
              <w:top w:val="nil"/>
              <w:left w:val="single" w:sz="4" w:space="0" w:color="auto"/>
              <w:bottom w:val="nil"/>
              <w:right w:val="nil"/>
            </w:tcBorders>
          </w:tcPr>
          <w:p w14:paraId="0F0DCACC" w14:textId="77777777" w:rsidR="00B87B92" w:rsidRDefault="00B87B92">
            <w:pPr>
              <w:pStyle w:val="PlainText"/>
              <w:ind w:right="-1260"/>
              <w:rPr>
                <w:rFonts w:ascii="Arial" w:hAnsi="Arial" w:cs="Arial"/>
                <w:color w:val="000000"/>
              </w:rPr>
            </w:pPr>
            <w:r>
              <w:rPr>
                <w:rFonts w:ascii="Arial" w:hAnsi="Arial" w:cs="Arial"/>
                <w:color w:val="000000"/>
              </w:rPr>
              <w:t xml:space="preserve">Personnel will be trained under the direct supervision of the Principal Investigator until the personnel </w:t>
            </w:r>
          </w:p>
          <w:p w14:paraId="1F29A198" w14:textId="77777777" w:rsidR="00B87B92" w:rsidRDefault="00B87B92">
            <w:pPr>
              <w:pStyle w:val="PlainText"/>
              <w:ind w:right="-1260"/>
              <w:rPr>
                <w:rFonts w:ascii="Arial" w:hAnsi="Arial" w:cs="Arial"/>
                <w:color w:val="000000"/>
              </w:rPr>
            </w:pPr>
            <w:r>
              <w:rPr>
                <w:rFonts w:ascii="Arial" w:hAnsi="Arial" w:cs="Arial"/>
                <w:color w:val="000000"/>
              </w:rPr>
              <w:t xml:space="preserve">listed can competently and professionally perform ALL procedures in which they will be </w:t>
            </w:r>
          </w:p>
          <w:p w14:paraId="1B290183" w14:textId="77777777" w:rsidR="00B87B92" w:rsidRDefault="00B87B92">
            <w:pPr>
              <w:pStyle w:val="PlainText"/>
              <w:ind w:right="-1260"/>
              <w:rPr>
                <w:rFonts w:ascii="Arial" w:hAnsi="Arial" w:cs="Arial"/>
                <w:color w:val="000000"/>
              </w:rPr>
            </w:pPr>
            <w:r>
              <w:rPr>
                <w:rFonts w:ascii="Arial" w:hAnsi="Arial" w:cs="Arial"/>
                <w:color w:val="000000"/>
              </w:rPr>
              <w:t>involved as described in this Animal Care and Use Protocol without supervision</w:t>
            </w:r>
          </w:p>
        </w:tc>
      </w:tr>
      <w:tr w:rsidR="00B87B92" w14:paraId="2BFD5A5C" w14:textId="77777777">
        <w:trPr>
          <w:gridAfter w:val="1"/>
          <w:wAfter w:w="108" w:type="dxa"/>
          <w:trHeight w:val="719"/>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1DB3A150" w14:textId="77777777" w:rsidR="00B87B92" w:rsidRDefault="00B87B92">
            <w:pPr>
              <w:pStyle w:val="PlainText"/>
              <w:ind w:left="360"/>
              <w:rPr>
                <w:rFonts w:ascii="Arial" w:hAnsi="Arial" w:cs="Arial"/>
                <w:color w:val="000000"/>
              </w:rPr>
            </w:pPr>
          </w:p>
        </w:tc>
        <w:tc>
          <w:tcPr>
            <w:tcW w:w="9630" w:type="dxa"/>
            <w:tcBorders>
              <w:top w:val="nil"/>
              <w:left w:val="single" w:sz="4" w:space="0" w:color="auto"/>
              <w:bottom w:val="nil"/>
              <w:right w:val="nil"/>
            </w:tcBorders>
          </w:tcPr>
          <w:p w14:paraId="0F402CA4" w14:textId="77777777" w:rsidR="00B87B92" w:rsidRDefault="00B87B92">
            <w:pPr>
              <w:pStyle w:val="PlainText"/>
              <w:ind w:right="-1260"/>
              <w:rPr>
                <w:rFonts w:ascii="Arial" w:hAnsi="Arial" w:cs="Arial"/>
                <w:color w:val="000000"/>
              </w:rPr>
            </w:pPr>
            <w:r>
              <w:rPr>
                <w:rFonts w:ascii="Arial" w:hAnsi="Arial" w:cs="Arial"/>
                <w:color w:val="000000"/>
              </w:rPr>
              <w:t>Personnel will need LAS to provide t</w:t>
            </w:r>
            <w:r w:rsidR="001D5A6F">
              <w:rPr>
                <w:rFonts w:ascii="Arial" w:hAnsi="Arial" w:cs="Arial"/>
                <w:color w:val="000000"/>
              </w:rPr>
              <w:t xml:space="preserve">raining and will contact Dr. </w:t>
            </w:r>
            <w:proofErr w:type="spellStart"/>
            <w:r w:rsidR="001D5A6F">
              <w:rPr>
                <w:rFonts w:ascii="Arial" w:hAnsi="Arial" w:cs="Arial"/>
                <w:color w:val="000000"/>
              </w:rPr>
              <w:t>Tambrallo</w:t>
            </w:r>
            <w:proofErr w:type="spellEnd"/>
            <w:r w:rsidR="006B207F">
              <w:rPr>
                <w:rFonts w:ascii="Arial" w:hAnsi="Arial" w:cs="Arial"/>
                <w:color w:val="000000"/>
              </w:rPr>
              <w:t xml:space="preserve">, </w:t>
            </w:r>
            <w:r w:rsidR="00262D0B">
              <w:rPr>
                <w:rFonts w:ascii="Arial" w:hAnsi="Arial" w:cs="Arial"/>
                <w:color w:val="000000"/>
              </w:rPr>
              <w:t>Dr. Rodriguez</w:t>
            </w:r>
            <w:r w:rsidR="006B207F">
              <w:rPr>
                <w:rFonts w:ascii="Arial" w:hAnsi="Arial" w:cs="Arial"/>
                <w:color w:val="000000"/>
              </w:rPr>
              <w:t xml:space="preserve"> or Dr. Charlton</w:t>
            </w:r>
          </w:p>
        </w:tc>
      </w:tr>
      <w:tr w:rsidR="00B87B92" w14:paraId="363852E3" w14:textId="77777777">
        <w:trPr>
          <w:gridAfter w:val="1"/>
          <w:wAfter w:w="108" w:type="dxa"/>
          <w:trHeight w:val="719"/>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3180398A" w14:textId="77777777" w:rsidR="00B87B92" w:rsidRDefault="00B87B92">
            <w:pPr>
              <w:pStyle w:val="PlainText"/>
              <w:ind w:left="360"/>
              <w:rPr>
                <w:rFonts w:ascii="Arial" w:hAnsi="Arial" w:cs="Arial"/>
                <w:color w:val="000000"/>
              </w:rPr>
            </w:pPr>
          </w:p>
        </w:tc>
        <w:tc>
          <w:tcPr>
            <w:tcW w:w="9630" w:type="dxa"/>
            <w:tcBorders>
              <w:top w:val="nil"/>
              <w:left w:val="single" w:sz="4" w:space="0" w:color="auto"/>
              <w:bottom w:val="nil"/>
              <w:right w:val="nil"/>
            </w:tcBorders>
          </w:tcPr>
          <w:p w14:paraId="1F2C2CDD" w14:textId="77777777" w:rsidR="00B87B92" w:rsidRDefault="00B87B92">
            <w:pPr>
              <w:pStyle w:val="PlainText"/>
              <w:ind w:right="-1260"/>
              <w:rPr>
                <w:rFonts w:ascii="Arial" w:hAnsi="Arial" w:cs="Arial"/>
                <w:color w:val="000000"/>
              </w:rPr>
            </w:pPr>
            <w:r>
              <w:rPr>
                <w:rFonts w:ascii="Arial" w:hAnsi="Arial" w:cs="Arial"/>
                <w:color w:val="000000"/>
              </w:rPr>
              <w:t xml:space="preserve">Personnel listed had previously trained at another institution or with another PI with procedures described </w:t>
            </w:r>
          </w:p>
          <w:p w14:paraId="7CC1E9EE" w14:textId="77777777" w:rsidR="00B87B92" w:rsidRDefault="00B87B92">
            <w:pPr>
              <w:pStyle w:val="PlainText"/>
              <w:ind w:right="-1260"/>
              <w:rPr>
                <w:rFonts w:ascii="Arial" w:hAnsi="Arial" w:cs="Arial"/>
                <w:color w:val="000000"/>
              </w:rPr>
            </w:pPr>
            <w:r>
              <w:rPr>
                <w:rFonts w:ascii="Arial" w:hAnsi="Arial" w:cs="Arial"/>
                <w:color w:val="000000"/>
              </w:rPr>
              <w:t xml:space="preserve">in this protocol.  </w:t>
            </w:r>
          </w:p>
        </w:tc>
      </w:tr>
      <w:tr w:rsidR="00B87B92" w14:paraId="6EFFE66B" w14:textId="77777777">
        <w:tc>
          <w:tcPr>
            <w:tcW w:w="10188" w:type="dxa"/>
            <w:gridSpan w:val="3"/>
            <w:tcBorders>
              <w:top w:val="single" w:sz="4" w:space="0" w:color="auto"/>
              <w:left w:val="single" w:sz="4" w:space="0" w:color="auto"/>
              <w:bottom w:val="single" w:sz="4" w:space="0" w:color="auto"/>
              <w:right w:val="single" w:sz="4" w:space="0" w:color="auto"/>
            </w:tcBorders>
            <w:shd w:val="clear" w:color="auto" w:fill="D9D9D9"/>
          </w:tcPr>
          <w:p w14:paraId="29D09905"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428B2464" w14:textId="77777777" w:rsidR="00B87B92" w:rsidRDefault="00B87B92">
            <w:pPr>
              <w:pStyle w:val="Level1"/>
              <w:widowControl/>
              <w:tabs>
                <w:tab w:val="left" w:pos="360"/>
              </w:tabs>
              <w:rPr>
                <w:rFonts w:ascii="Arial" w:hAnsi="Arial" w:cs="Arial"/>
                <w:color w:val="000000"/>
                <w:sz w:val="20"/>
                <w:szCs w:val="20"/>
              </w:rPr>
            </w:pPr>
          </w:p>
        </w:tc>
      </w:tr>
      <w:tr w:rsidR="00B87B92" w14:paraId="50A7BC4D" w14:textId="77777777">
        <w:trPr>
          <w:gridAfter w:val="1"/>
          <w:wAfter w:w="108" w:type="dxa"/>
        </w:trPr>
        <w:tc>
          <w:tcPr>
            <w:tcW w:w="450" w:type="dxa"/>
            <w:tcBorders>
              <w:top w:val="single" w:sz="4" w:space="0" w:color="auto"/>
              <w:left w:val="single" w:sz="4" w:space="0" w:color="auto"/>
              <w:bottom w:val="single" w:sz="4" w:space="0" w:color="auto"/>
              <w:right w:val="single" w:sz="4" w:space="0" w:color="auto"/>
            </w:tcBorders>
            <w:shd w:val="clear" w:color="auto" w:fill="D9D9D9"/>
          </w:tcPr>
          <w:p w14:paraId="6A378BC2" w14:textId="77777777" w:rsidR="00B87B92" w:rsidRDefault="00B87B92">
            <w:pPr>
              <w:pStyle w:val="PlainText"/>
              <w:ind w:left="360"/>
              <w:rPr>
                <w:rFonts w:ascii="Arial" w:hAnsi="Arial" w:cs="Arial"/>
                <w:color w:val="000000"/>
              </w:rPr>
            </w:pPr>
          </w:p>
        </w:tc>
        <w:tc>
          <w:tcPr>
            <w:tcW w:w="9630" w:type="dxa"/>
            <w:tcBorders>
              <w:top w:val="nil"/>
              <w:left w:val="single" w:sz="4" w:space="0" w:color="auto"/>
              <w:bottom w:val="nil"/>
              <w:right w:val="nil"/>
            </w:tcBorders>
          </w:tcPr>
          <w:p w14:paraId="6FF9791A" w14:textId="77777777" w:rsidR="00B87B92" w:rsidRDefault="00B87B92">
            <w:pPr>
              <w:pStyle w:val="PlainText"/>
              <w:tabs>
                <w:tab w:val="left" w:pos="1080"/>
              </w:tabs>
              <w:rPr>
                <w:rFonts w:ascii="Arial" w:hAnsi="Arial" w:cs="Arial"/>
                <w:color w:val="000000"/>
              </w:rPr>
            </w:pPr>
            <w:r>
              <w:rPr>
                <w:rFonts w:ascii="Arial" w:hAnsi="Arial" w:cs="Arial"/>
                <w:color w:val="000000"/>
              </w:rPr>
              <w:t xml:space="preserve">Other training plan </w:t>
            </w:r>
          </w:p>
        </w:tc>
      </w:tr>
      <w:tr w:rsidR="00B87B92" w14:paraId="2FEA2281" w14:textId="77777777">
        <w:tc>
          <w:tcPr>
            <w:tcW w:w="10188" w:type="dxa"/>
            <w:gridSpan w:val="3"/>
            <w:tcBorders>
              <w:top w:val="single" w:sz="4" w:space="0" w:color="auto"/>
              <w:left w:val="single" w:sz="4" w:space="0" w:color="auto"/>
              <w:bottom w:val="single" w:sz="4" w:space="0" w:color="auto"/>
              <w:right w:val="single" w:sz="4" w:space="0" w:color="auto"/>
            </w:tcBorders>
            <w:shd w:val="clear" w:color="auto" w:fill="D9D9D9"/>
          </w:tcPr>
          <w:p w14:paraId="4DEFB881" w14:textId="77777777" w:rsidR="00B87B92" w:rsidRDefault="00B87B92">
            <w:pPr>
              <w:pStyle w:val="Level1"/>
              <w:widowControl/>
              <w:tabs>
                <w:tab w:val="left" w:pos="360"/>
              </w:tabs>
              <w:rPr>
                <w:rFonts w:ascii="Arial" w:hAnsi="Arial" w:cs="Arial"/>
                <w:color w:val="000000"/>
                <w:sz w:val="20"/>
                <w:szCs w:val="20"/>
              </w:rPr>
            </w:pPr>
            <w:r>
              <w:rPr>
                <w:rFonts w:ascii="Arial" w:hAnsi="Arial" w:cs="Arial"/>
                <w:b/>
                <w:bCs/>
                <w:color w:val="000000"/>
                <w:sz w:val="20"/>
                <w:szCs w:val="20"/>
              </w:rPr>
              <w:t>Explain here (provide specifics):</w:t>
            </w:r>
          </w:p>
          <w:p w14:paraId="0086013D" w14:textId="77777777" w:rsidR="00B87B92" w:rsidRDefault="00B87B92">
            <w:pPr>
              <w:pStyle w:val="Level1"/>
              <w:widowControl/>
              <w:tabs>
                <w:tab w:val="left" w:pos="360"/>
              </w:tabs>
              <w:rPr>
                <w:rFonts w:ascii="Arial" w:hAnsi="Arial" w:cs="Arial"/>
                <w:color w:val="000000"/>
                <w:sz w:val="20"/>
                <w:szCs w:val="20"/>
              </w:rPr>
            </w:pPr>
          </w:p>
        </w:tc>
      </w:tr>
    </w:tbl>
    <w:p w14:paraId="443A822F" w14:textId="77777777" w:rsidR="00B87B92" w:rsidRDefault="00B87B92">
      <w:pPr>
        <w:adjustRightInd w:val="0"/>
        <w:ind w:left="360" w:hanging="450"/>
        <w:rPr>
          <w:rFonts w:ascii="Arial" w:hAnsi="Arial" w:cs="Arial"/>
          <w:color w:val="000000"/>
        </w:rPr>
      </w:pPr>
    </w:p>
    <w:p w14:paraId="13A129D1" w14:textId="77777777" w:rsidR="00B87B92" w:rsidRDefault="00B87B92">
      <w:pPr>
        <w:adjustRightInd w:val="0"/>
        <w:ind w:left="360" w:hanging="450"/>
        <w:rPr>
          <w:rFonts w:ascii="Arial" w:hAnsi="Arial" w:cs="Arial"/>
          <w:color w:val="000000"/>
        </w:rPr>
      </w:pPr>
      <w:r>
        <w:rPr>
          <w:rFonts w:ascii="Arial" w:hAnsi="Arial" w:cs="Arial"/>
          <w:color w:val="000000"/>
        </w:rPr>
        <w:t>19.</w:t>
      </w:r>
      <w:r>
        <w:rPr>
          <w:rFonts w:ascii="Arial" w:hAnsi="Arial" w:cs="Arial"/>
          <w:color w:val="000000"/>
        </w:rPr>
        <w:tab/>
        <w:t>Please provide your Chemical Safety Committee PI Authorization Number (Mandatory for all PI ‘s)</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380"/>
      </w:tblGrid>
      <w:tr w:rsidR="00B87B92" w14:paraId="02C533A2" w14:textId="77777777">
        <w:trPr>
          <w:trHeight w:val="251"/>
        </w:trPr>
        <w:tc>
          <w:tcPr>
            <w:tcW w:w="7380" w:type="dxa"/>
            <w:tcBorders>
              <w:top w:val="single" w:sz="4" w:space="0" w:color="auto"/>
              <w:left w:val="single" w:sz="4" w:space="0" w:color="auto"/>
              <w:bottom w:val="single" w:sz="4" w:space="0" w:color="auto"/>
              <w:right w:val="single" w:sz="4" w:space="0" w:color="auto"/>
            </w:tcBorders>
            <w:shd w:val="clear" w:color="auto" w:fill="D9D9D9"/>
          </w:tcPr>
          <w:p w14:paraId="28CE05E7"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 xml:space="preserve">Enter number here: </w:t>
            </w:r>
            <w:r>
              <w:rPr>
                <w:rFonts w:ascii="Arial" w:hAnsi="Arial" w:cs="Arial"/>
                <w:b/>
                <w:bCs/>
                <w:color w:val="000000"/>
                <w:sz w:val="20"/>
                <w:szCs w:val="20"/>
              </w:rPr>
              <w:tab/>
            </w:r>
            <w:r w:rsidR="002029E4">
              <w:rPr>
                <w:rFonts w:ascii="Arial" w:hAnsi="Arial" w:cs="Arial"/>
                <w:b/>
                <w:bCs/>
                <w:color w:val="000000"/>
                <w:sz w:val="20"/>
                <w:szCs w:val="20"/>
              </w:rPr>
              <w:t>228</w:t>
            </w:r>
          </w:p>
        </w:tc>
      </w:tr>
    </w:tbl>
    <w:p w14:paraId="625A709E" w14:textId="77777777" w:rsidR="00B87B92" w:rsidRDefault="00B87B92">
      <w:pPr>
        <w:adjustRightInd w:val="0"/>
        <w:ind w:left="360"/>
        <w:rPr>
          <w:rFonts w:ascii="Arial" w:hAnsi="Arial" w:cs="Arial"/>
          <w:color w:val="000000"/>
        </w:rPr>
      </w:pPr>
      <w:r>
        <w:rPr>
          <w:rFonts w:ascii="Arial" w:hAnsi="Arial" w:cs="Arial"/>
          <w:color w:val="000000"/>
        </w:rPr>
        <w:t>(If you have not obtained your PI Authorization Number please contact the MCG Chemical Safety Officer at 1-2591)</w:t>
      </w:r>
      <w:r>
        <w:rPr>
          <w:rFonts w:ascii="Arial" w:hAnsi="Arial" w:cs="Arial"/>
          <w:color w:val="000000"/>
        </w:rPr>
        <w:br/>
      </w:r>
    </w:p>
    <w:p w14:paraId="429F4208" w14:textId="77777777" w:rsidR="00B87B92" w:rsidRDefault="00B87B92">
      <w:pPr>
        <w:ind w:left="360"/>
        <w:rPr>
          <w:rFonts w:ascii="Arial" w:hAnsi="Arial" w:cs="Arial"/>
          <w:color w:val="000000"/>
        </w:rPr>
      </w:pPr>
      <w:r>
        <w:rPr>
          <w:rFonts w:ascii="Arial" w:hAnsi="Arial" w:cs="Arial"/>
          <w:color w:val="000000"/>
        </w:rPr>
        <w:t>A.</w:t>
      </w:r>
      <w:r>
        <w:rPr>
          <w:rFonts w:ascii="Arial" w:hAnsi="Arial" w:cs="Arial"/>
          <w:color w:val="000000"/>
        </w:rPr>
        <w:tab/>
        <w:t>Are you using any chemicals from the MCG List of High Hazard Chemicals?  The MCG List of High H</w:t>
      </w:r>
      <w:r w:rsidR="004B229E">
        <w:rPr>
          <w:rFonts w:ascii="Arial" w:hAnsi="Arial" w:cs="Arial"/>
          <w:color w:val="000000"/>
        </w:rPr>
        <w:t>azard Chemicals can be found on their website.</w:t>
      </w: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50"/>
        <w:gridCol w:w="9630"/>
      </w:tblGrid>
      <w:tr w:rsidR="00B87B92" w14:paraId="0316116D"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72B4F536"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232FFD53" w14:textId="77777777" w:rsidR="00B87B92" w:rsidRDefault="00B87B92">
            <w:pPr>
              <w:pStyle w:val="PlainText"/>
              <w:ind w:right="-1260"/>
              <w:rPr>
                <w:rFonts w:ascii="Arial" w:hAnsi="Arial" w:cs="Arial"/>
                <w:color w:val="000000"/>
              </w:rPr>
            </w:pPr>
            <w:r>
              <w:rPr>
                <w:rFonts w:ascii="Arial" w:hAnsi="Arial" w:cs="Arial"/>
                <w:color w:val="000000"/>
              </w:rPr>
              <w:t>Yes (explain below)</w:t>
            </w:r>
          </w:p>
        </w:tc>
      </w:tr>
      <w:tr w:rsidR="00B87B92" w14:paraId="674066B7"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00A745E3" w14:textId="77777777" w:rsidR="00B87B92" w:rsidRDefault="002029E4">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2C30CD4A" w14:textId="77777777" w:rsidR="00B87B92" w:rsidRDefault="00B87B92">
            <w:pPr>
              <w:pStyle w:val="PlainText"/>
              <w:rPr>
                <w:rFonts w:ascii="Arial" w:hAnsi="Arial" w:cs="Arial"/>
                <w:color w:val="000000"/>
              </w:rPr>
            </w:pPr>
            <w:r>
              <w:rPr>
                <w:rFonts w:ascii="Arial" w:hAnsi="Arial" w:cs="Arial"/>
                <w:color w:val="000000"/>
              </w:rPr>
              <w:t>No</w:t>
            </w:r>
          </w:p>
        </w:tc>
      </w:tr>
      <w:tr w:rsidR="00B87B92" w14:paraId="4CCB284B" w14:textId="77777777">
        <w:tc>
          <w:tcPr>
            <w:tcW w:w="10080" w:type="dxa"/>
            <w:gridSpan w:val="2"/>
            <w:tcBorders>
              <w:top w:val="single" w:sz="4" w:space="0" w:color="auto"/>
              <w:left w:val="single" w:sz="4" w:space="0" w:color="auto"/>
              <w:bottom w:val="single" w:sz="4" w:space="0" w:color="auto"/>
              <w:right w:val="single" w:sz="4" w:space="0" w:color="auto"/>
            </w:tcBorders>
            <w:shd w:val="clear" w:color="auto" w:fill="D9D9D9"/>
          </w:tcPr>
          <w:p w14:paraId="2CB17B8C"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2FDD6BCC" w14:textId="77777777" w:rsidR="00B87B92" w:rsidRDefault="00B87B92">
            <w:pPr>
              <w:pStyle w:val="Level1"/>
              <w:widowControl/>
              <w:tabs>
                <w:tab w:val="left" w:pos="360"/>
              </w:tabs>
              <w:rPr>
                <w:rFonts w:ascii="Arial" w:hAnsi="Arial" w:cs="Arial"/>
                <w:color w:val="000000"/>
                <w:sz w:val="20"/>
                <w:szCs w:val="20"/>
              </w:rPr>
            </w:pPr>
          </w:p>
          <w:p w14:paraId="5C7D44F4" w14:textId="77777777" w:rsidR="00B87B92" w:rsidRDefault="00B87B92">
            <w:pPr>
              <w:pStyle w:val="Level1"/>
              <w:widowControl/>
              <w:tabs>
                <w:tab w:val="left" w:pos="360"/>
              </w:tabs>
              <w:rPr>
                <w:rFonts w:ascii="Arial" w:hAnsi="Arial" w:cs="Arial"/>
                <w:color w:val="000000"/>
                <w:sz w:val="20"/>
                <w:szCs w:val="20"/>
              </w:rPr>
            </w:pPr>
          </w:p>
        </w:tc>
      </w:tr>
    </w:tbl>
    <w:p w14:paraId="28D5B56A" w14:textId="77777777" w:rsidR="00B87B92" w:rsidRDefault="00B87B92">
      <w:pPr>
        <w:ind w:left="360"/>
        <w:rPr>
          <w:rFonts w:ascii="Arial" w:hAnsi="Arial" w:cs="Arial"/>
          <w:color w:val="000000"/>
        </w:rPr>
      </w:pPr>
    </w:p>
    <w:p w14:paraId="299D7A20" w14:textId="77777777" w:rsidR="00B87B92" w:rsidRDefault="00B87B92">
      <w:pPr>
        <w:ind w:left="360"/>
        <w:rPr>
          <w:rFonts w:ascii="Arial" w:hAnsi="Arial" w:cs="Arial"/>
          <w:color w:val="000000"/>
        </w:rPr>
      </w:pPr>
      <w:r>
        <w:rPr>
          <w:rFonts w:ascii="Arial" w:hAnsi="Arial" w:cs="Arial"/>
          <w:color w:val="000000"/>
        </w:rPr>
        <w:t xml:space="preserve"> B. List of all Hazardous chemicals, including carcinogens (Carcinogen) being used:  </w:t>
      </w:r>
    </w:p>
    <w:tbl>
      <w:tblPr>
        <w:tblW w:w="10080" w:type="dxa"/>
        <w:tblInd w:w="468" w:type="dxa"/>
        <w:tblLayout w:type="fixed"/>
        <w:tblLook w:val="0000" w:firstRow="0" w:lastRow="0" w:firstColumn="0" w:lastColumn="0" w:noHBand="0" w:noVBand="0"/>
      </w:tblPr>
      <w:tblGrid>
        <w:gridCol w:w="10080"/>
      </w:tblGrid>
      <w:tr w:rsidR="00B87B92" w14:paraId="0499E375" w14:textId="77777777">
        <w:trPr>
          <w:trHeight w:val="360"/>
        </w:trPr>
        <w:tc>
          <w:tcPr>
            <w:tcW w:w="10080" w:type="dxa"/>
            <w:tcBorders>
              <w:top w:val="nil"/>
              <w:left w:val="nil"/>
              <w:bottom w:val="nil"/>
              <w:right w:val="nil"/>
            </w:tcBorders>
            <w:shd w:val="pct10" w:color="000000" w:fill="FFFFFF"/>
            <w:vAlign w:val="center"/>
          </w:tcPr>
          <w:p w14:paraId="1962F691" w14:textId="77777777" w:rsidR="00B87B92" w:rsidRDefault="00B87B92">
            <w:pPr>
              <w:numPr>
                <w:ilvl w:val="12"/>
                <w:numId w:val="0"/>
              </w:numPr>
              <w:rPr>
                <w:rFonts w:ascii="Arial" w:hAnsi="Arial" w:cs="Arial"/>
                <w:b/>
                <w:bCs/>
              </w:rPr>
            </w:pPr>
            <w:r>
              <w:rPr>
                <w:rFonts w:ascii="Arial" w:hAnsi="Arial" w:cs="Arial"/>
                <w:b/>
                <w:bCs/>
              </w:rPr>
              <w:t xml:space="preserve">List here: </w:t>
            </w:r>
            <w:r w:rsidR="002029E4" w:rsidRPr="007E57BF">
              <w:rPr>
                <w:rFonts w:ascii="Arial" w:hAnsi="Arial" w:cs="Arial"/>
                <w:b/>
              </w:rPr>
              <w:t>None will be used on live animals.</w:t>
            </w:r>
          </w:p>
        </w:tc>
      </w:tr>
      <w:tr w:rsidR="00B87B92" w14:paraId="09F2467F" w14:textId="77777777">
        <w:trPr>
          <w:trHeight w:val="1161"/>
        </w:trPr>
        <w:tc>
          <w:tcPr>
            <w:tcW w:w="10080" w:type="dxa"/>
            <w:tcBorders>
              <w:top w:val="nil"/>
              <w:left w:val="nil"/>
              <w:bottom w:val="nil"/>
              <w:right w:val="nil"/>
            </w:tcBorders>
            <w:shd w:val="pct10" w:color="000000" w:fill="FFFFFF"/>
            <w:vAlign w:val="center"/>
          </w:tcPr>
          <w:p w14:paraId="1EB7BD9F" w14:textId="77777777" w:rsidR="00B87B92" w:rsidRDefault="00B87B92">
            <w:pPr>
              <w:pStyle w:val="Header"/>
              <w:numPr>
                <w:ilvl w:val="12"/>
                <w:numId w:val="0"/>
              </w:numPr>
              <w:tabs>
                <w:tab w:val="clear" w:pos="4320"/>
                <w:tab w:val="clear" w:pos="8640"/>
              </w:tabs>
              <w:rPr>
                <w:rFonts w:ascii="Arial" w:hAnsi="Arial" w:cs="Arial"/>
              </w:rPr>
            </w:pPr>
            <w:r>
              <w:rPr>
                <w:rFonts w:ascii="Arial" w:hAnsi="Arial" w:cs="Arial"/>
              </w:rPr>
              <w:t>1) Specify the containment methods to be followed in protecting other research animals and personnel from any of the agents listed above. Describe the procedures required for the safe handling and disposal of contaminated animals, caging, bedding, food and materials associated with this study. Describe methods for removal of radioactive waste and monitoring of radioactivity, if applicable.</w:t>
            </w:r>
          </w:p>
        </w:tc>
      </w:tr>
      <w:tr w:rsidR="00B87B92" w14:paraId="2F67E104" w14:textId="77777777">
        <w:trPr>
          <w:trHeight w:val="360"/>
        </w:trPr>
        <w:tc>
          <w:tcPr>
            <w:tcW w:w="10080" w:type="dxa"/>
            <w:tcBorders>
              <w:top w:val="nil"/>
              <w:left w:val="nil"/>
              <w:bottom w:val="nil"/>
              <w:right w:val="nil"/>
            </w:tcBorders>
            <w:vAlign w:val="center"/>
          </w:tcPr>
          <w:p w14:paraId="2E871F6C" w14:textId="77777777" w:rsidR="00B87B92" w:rsidRDefault="00B87B92">
            <w:pPr>
              <w:numPr>
                <w:ilvl w:val="12"/>
                <w:numId w:val="0"/>
              </w:numPr>
              <w:rPr>
                <w:rFonts w:ascii="Arial" w:hAnsi="Arial" w:cs="Arial"/>
                <w:b/>
                <w:bCs/>
              </w:rPr>
            </w:pPr>
            <w:r>
              <w:rPr>
                <w:rFonts w:ascii="Arial" w:hAnsi="Arial" w:cs="Arial"/>
                <w:b/>
                <w:bCs/>
              </w:rPr>
              <w:t xml:space="preserve">Explain here: </w:t>
            </w:r>
          </w:p>
          <w:p w14:paraId="10CD4F4C" w14:textId="77777777" w:rsidR="00B87B92" w:rsidRDefault="00B87B92">
            <w:pPr>
              <w:numPr>
                <w:ilvl w:val="12"/>
                <w:numId w:val="0"/>
              </w:numPr>
              <w:rPr>
                <w:rFonts w:ascii="Arial" w:hAnsi="Arial" w:cs="Arial"/>
                <w:b/>
                <w:bCs/>
              </w:rPr>
            </w:pPr>
          </w:p>
        </w:tc>
      </w:tr>
      <w:tr w:rsidR="00B87B92" w14:paraId="331908B1" w14:textId="77777777">
        <w:trPr>
          <w:trHeight w:val="360"/>
        </w:trPr>
        <w:tc>
          <w:tcPr>
            <w:tcW w:w="10080" w:type="dxa"/>
            <w:tcBorders>
              <w:top w:val="nil"/>
              <w:left w:val="nil"/>
              <w:bottom w:val="nil"/>
              <w:right w:val="nil"/>
            </w:tcBorders>
            <w:shd w:val="pct10" w:color="000000" w:fill="FFFFFF"/>
            <w:vAlign w:val="center"/>
          </w:tcPr>
          <w:p w14:paraId="3F301817" w14:textId="77777777" w:rsidR="00B87B92" w:rsidRDefault="00B87B92">
            <w:pPr>
              <w:pStyle w:val="Header"/>
              <w:numPr>
                <w:ilvl w:val="12"/>
                <w:numId w:val="0"/>
              </w:numPr>
              <w:tabs>
                <w:tab w:val="clear" w:pos="4320"/>
                <w:tab w:val="clear" w:pos="8640"/>
              </w:tabs>
              <w:rPr>
                <w:rFonts w:ascii="Arial" w:hAnsi="Arial" w:cs="Arial"/>
              </w:rPr>
            </w:pPr>
            <w:r>
              <w:rPr>
                <w:rFonts w:ascii="Arial" w:hAnsi="Arial" w:cs="Arial"/>
              </w:rPr>
              <w:t>2) Have all chemicals and carcinogens been approved by the Chemical Safety Committee?  What is the actual approval date (month/</w:t>
            </w:r>
            <w:proofErr w:type="gramStart"/>
            <w:r>
              <w:rPr>
                <w:rFonts w:ascii="Arial" w:hAnsi="Arial" w:cs="Arial"/>
              </w:rPr>
              <w:t>year).</w:t>
            </w:r>
            <w:proofErr w:type="gramEnd"/>
          </w:p>
        </w:tc>
      </w:tr>
      <w:tr w:rsidR="00B87B92" w14:paraId="60609392" w14:textId="77777777">
        <w:trPr>
          <w:trHeight w:val="360"/>
        </w:trPr>
        <w:tc>
          <w:tcPr>
            <w:tcW w:w="10080" w:type="dxa"/>
            <w:tcBorders>
              <w:top w:val="nil"/>
              <w:left w:val="nil"/>
              <w:bottom w:val="nil"/>
              <w:right w:val="nil"/>
            </w:tcBorders>
            <w:shd w:val="pct10" w:color="000000" w:fill="auto"/>
            <w:vAlign w:val="center"/>
          </w:tcPr>
          <w:p w14:paraId="626F3C13" w14:textId="77777777" w:rsidR="00B87B92" w:rsidRDefault="006B207F">
            <w:pPr>
              <w:numPr>
                <w:ilvl w:val="12"/>
                <w:numId w:val="0"/>
              </w:numPr>
              <w:rPr>
                <w:rFonts w:ascii="Arial" w:hAnsi="Arial" w:cs="Arial"/>
                <w:b/>
                <w:bCs/>
              </w:rPr>
            </w:pPr>
            <w:r>
              <w:rPr>
                <w:rFonts w:ascii="Arial" w:hAnsi="Arial" w:cs="Arial"/>
                <w:b/>
                <w:bCs/>
              </w:rPr>
              <w:t>Explain here:</w:t>
            </w:r>
          </w:p>
        </w:tc>
      </w:tr>
      <w:tr w:rsidR="00B87B92" w14:paraId="456353A8" w14:textId="77777777">
        <w:trPr>
          <w:trHeight w:val="657"/>
        </w:trPr>
        <w:tc>
          <w:tcPr>
            <w:tcW w:w="10080" w:type="dxa"/>
            <w:tcBorders>
              <w:top w:val="nil"/>
              <w:left w:val="nil"/>
              <w:bottom w:val="nil"/>
              <w:right w:val="nil"/>
            </w:tcBorders>
            <w:shd w:val="pct10" w:color="000000" w:fill="FFFFFF"/>
            <w:vAlign w:val="center"/>
          </w:tcPr>
          <w:p w14:paraId="740A2CBD" w14:textId="77777777" w:rsidR="00B87B92" w:rsidRDefault="00B87B92">
            <w:pPr>
              <w:pStyle w:val="Header"/>
              <w:numPr>
                <w:ilvl w:val="12"/>
                <w:numId w:val="0"/>
              </w:numPr>
              <w:tabs>
                <w:tab w:val="clear" w:pos="4320"/>
                <w:tab w:val="clear" w:pos="8640"/>
              </w:tabs>
              <w:rPr>
                <w:rFonts w:ascii="Arial" w:hAnsi="Arial" w:cs="Arial"/>
              </w:rPr>
            </w:pPr>
            <w:r>
              <w:rPr>
                <w:rFonts w:ascii="Arial" w:hAnsi="Arial" w:cs="Arial"/>
              </w:rPr>
              <w:t>3) Describe the expected physical or physiological consequences to the animals due to administration of pathogens, hazardous chemicals, carcinogens, transgenes, or mutation(s).</w:t>
            </w:r>
          </w:p>
        </w:tc>
      </w:tr>
      <w:tr w:rsidR="00B87B92" w14:paraId="643BE4C8" w14:textId="77777777">
        <w:trPr>
          <w:trHeight w:val="360"/>
        </w:trPr>
        <w:tc>
          <w:tcPr>
            <w:tcW w:w="10080" w:type="dxa"/>
            <w:tcBorders>
              <w:top w:val="nil"/>
              <w:left w:val="nil"/>
              <w:bottom w:val="nil"/>
              <w:right w:val="nil"/>
            </w:tcBorders>
            <w:vAlign w:val="center"/>
          </w:tcPr>
          <w:p w14:paraId="0E8D3DC2" w14:textId="77777777" w:rsidR="00B87B92" w:rsidRDefault="00B87B92">
            <w:pPr>
              <w:numPr>
                <w:ilvl w:val="12"/>
                <w:numId w:val="0"/>
              </w:numPr>
              <w:rPr>
                <w:rFonts w:ascii="Arial" w:hAnsi="Arial" w:cs="Arial"/>
                <w:b/>
                <w:bCs/>
              </w:rPr>
            </w:pPr>
            <w:r>
              <w:rPr>
                <w:rFonts w:ascii="Arial" w:hAnsi="Arial" w:cs="Arial"/>
                <w:b/>
                <w:bCs/>
              </w:rPr>
              <w:t>Explain here:</w:t>
            </w:r>
          </w:p>
          <w:p w14:paraId="5B86FA44" w14:textId="77777777" w:rsidR="00B87B92" w:rsidRDefault="00B87B92">
            <w:pPr>
              <w:numPr>
                <w:ilvl w:val="12"/>
                <w:numId w:val="0"/>
              </w:numPr>
              <w:rPr>
                <w:rFonts w:ascii="Arial" w:hAnsi="Arial" w:cs="Arial"/>
                <w:b/>
                <w:bCs/>
              </w:rPr>
            </w:pPr>
          </w:p>
        </w:tc>
      </w:tr>
      <w:tr w:rsidR="00B87B92" w14:paraId="5F9DD4FB" w14:textId="77777777">
        <w:trPr>
          <w:trHeight w:val="360"/>
        </w:trPr>
        <w:tc>
          <w:tcPr>
            <w:tcW w:w="10080" w:type="dxa"/>
            <w:tcBorders>
              <w:top w:val="nil"/>
              <w:left w:val="nil"/>
              <w:bottom w:val="nil"/>
              <w:right w:val="nil"/>
            </w:tcBorders>
            <w:shd w:val="pct10" w:color="000000" w:fill="FFFFFF"/>
            <w:vAlign w:val="center"/>
          </w:tcPr>
          <w:p w14:paraId="68C4C3F1" w14:textId="77777777" w:rsidR="00B87B92" w:rsidRDefault="00B87B92">
            <w:pPr>
              <w:numPr>
                <w:ilvl w:val="12"/>
                <w:numId w:val="0"/>
              </w:numPr>
              <w:rPr>
                <w:rFonts w:ascii="Arial" w:hAnsi="Arial" w:cs="Arial"/>
              </w:rPr>
            </w:pPr>
            <w:r>
              <w:rPr>
                <w:rFonts w:ascii="Arial" w:hAnsi="Arial" w:cs="Arial"/>
              </w:rPr>
              <w:t>4) Describe any special care or monitoring that the animals will require.</w:t>
            </w:r>
          </w:p>
        </w:tc>
      </w:tr>
      <w:tr w:rsidR="00B87B92" w14:paraId="6C27F565" w14:textId="77777777">
        <w:trPr>
          <w:trHeight w:val="360"/>
        </w:trPr>
        <w:tc>
          <w:tcPr>
            <w:tcW w:w="10080" w:type="dxa"/>
            <w:tcBorders>
              <w:top w:val="nil"/>
              <w:left w:val="nil"/>
              <w:bottom w:val="nil"/>
              <w:right w:val="nil"/>
            </w:tcBorders>
            <w:vAlign w:val="center"/>
          </w:tcPr>
          <w:p w14:paraId="4500989F" w14:textId="77777777" w:rsidR="00B87B92" w:rsidRDefault="00B87B92">
            <w:pPr>
              <w:pStyle w:val="BodyText"/>
              <w:numPr>
                <w:ilvl w:val="12"/>
                <w:numId w:val="0"/>
              </w:numPr>
              <w:tabs>
                <w:tab w:val="clear" w:pos="450"/>
              </w:tabs>
            </w:pPr>
            <w:r>
              <w:t>Explain here:</w:t>
            </w:r>
          </w:p>
          <w:p w14:paraId="42EBD3C5" w14:textId="77777777" w:rsidR="00B87B92" w:rsidRDefault="00B87B92">
            <w:pPr>
              <w:numPr>
                <w:ilvl w:val="12"/>
                <w:numId w:val="0"/>
              </w:numPr>
              <w:rPr>
                <w:rFonts w:ascii="Arial" w:hAnsi="Arial" w:cs="Arial"/>
                <w:b/>
                <w:bCs/>
              </w:rPr>
            </w:pPr>
          </w:p>
        </w:tc>
      </w:tr>
      <w:tr w:rsidR="00B87B92" w14:paraId="5524776C" w14:textId="77777777">
        <w:trPr>
          <w:trHeight w:val="360"/>
        </w:trPr>
        <w:tc>
          <w:tcPr>
            <w:tcW w:w="10080" w:type="dxa"/>
            <w:tcBorders>
              <w:top w:val="nil"/>
              <w:left w:val="nil"/>
              <w:bottom w:val="nil"/>
              <w:right w:val="nil"/>
            </w:tcBorders>
            <w:shd w:val="pct10" w:color="000000" w:fill="FFFFFF"/>
            <w:vAlign w:val="center"/>
          </w:tcPr>
          <w:p w14:paraId="53FE12CF" w14:textId="77777777" w:rsidR="00B87B92" w:rsidRDefault="00B87B92">
            <w:pPr>
              <w:numPr>
                <w:ilvl w:val="12"/>
                <w:numId w:val="0"/>
              </w:numPr>
              <w:rPr>
                <w:rFonts w:ascii="Arial" w:hAnsi="Arial" w:cs="Arial"/>
              </w:rPr>
            </w:pPr>
            <w:r>
              <w:rPr>
                <w:rFonts w:ascii="Arial" w:hAnsi="Arial" w:cs="Arial"/>
              </w:rPr>
              <w:t>5) How long will the animals be maintained after introduction of the agent?</w:t>
            </w:r>
          </w:p>
        </w:tc>
      </w:tr>
      <w:tr w:rsidR="00B87B92" w14:paraId="766D3FCC" w14:textId="77777777">
        <w:trPr>
          <w:trHeight w:val="360"/>
        </w:trPr>
        <w:tc>
          <w:tcPr>
            <w:tcW w:w="10080" w:type="dxa"/>
            <w:tcBorders>
              <w:top w:val="nil"/>
              <w:left w:val="nil"/>
              <w:bottom w:val="nil"/>
              <w:right w:val="nil"/>
            </w:tcBorders>
            <w:vAlign w:val="center"/>
          </w:tcPr>
          <w:p w14:paraId="73065D79" w14:textId="77777777" w:rsidR="00B87B92" w:rsidRDefault="00B87B92">
            <w:pPr>
              <w:numPr>
                <w:ilvl w:val="12"/>
                <w:numId w:val="0"/>
              </w:numPr>
              <w:rPr>
                <w:rFonts w:ascii="Arial" w:hAnsi="Arial" w:cs="Arial"/>
                <w:b/>
                <w:bCs/>
              </w:rPr>
            </w:pPr>
            <w:r>
              <w:rPr>
                <w:rFonts w:ascii="Arial" w:hAnsi="Arial" w:cs="Arial"/>
                <w:b/>
                <w:bCs/>
              </w:rPr>
              <w:t>Explain here:</w:t>
            </w:r>
          </w:p>
          <w:p w14:paraId="563CD2BB" w14:textId="77777777" w:rsidR="00B87B92" w:rsidRDefault="00B87B92">
            <w:pPr>
              <w:numPr>
                <w:ilvl w:val="12"/>
                <w:numId w:val="0"/>
              </w:numPr>
              <w:rPr>
                <w:rFonts w:ascii="Arial" w:hAnsi="Arial" w:cs="Arial"/>
                <w:b/>
                <w:bCs/>
              </w:rPr>
            </w:pPr>
          </w:p>
        </w:tc>
      </w:tr>
      <w:tr w:rsidR="00B87B92" w14:paraId="16F92331" w14:textId="77777777">
        <w:trPr>
          <w:trHeight w:val="963"/>
        </w:trPr>
        <w:tc>
          <w:tcPr>
            <w:tcW w:w="10080" w:type="dxa"/>
            <w:tcBorders>
              <w:top w:val="nil"/>
              <w:left w:val="nil"/>
              <w:bottom w:val="nil"/>
              <w:right w:val="nil"/>
            </w:tcBorders>
            <w:shd w:val="pct10" w:color="000000" w:fill="FFFFFF"/>
            <w:vAlign w:val="center"/>
          </w:tcPr>
          <w:p w14:paraId="58357C94" w14:textId="77777777" w:rsidR="00B87B92" w:rsidRDefault="00B87B92">
            <w:pPr>
              <w:numPr>
                <w:ilvl w:val="12"/>
                <w:numId w:val="0"/>
              </w:numPr>
              <w:rPr>
                <w:rFonts w:ascii="Arial" w:hAnsi="Arial" w:cs="Arial"/>
              </w:rPr>
            </w:pPr>
            <w:r>
              <w:rPr>
                <w:rFonts w:ascii="Arial" w:hAnsi="Arial" w:cs="Arial"/>
              </w:rPr>
              <w:t xml:space="preserve">6) Describe the criteria for interventional euthanasia. </w:t>
            </w:r>
            <w:r>
              <w:rPr>
                <w:rFonts w:ascii="Arial" w:hAnsi="Arial" w:cs="Arial"/>
                <w:i/>
                <w:iCs/>
              </w:rPr>
              <w:t>(For example, signs of extreme distress in rodents include hunched posture, disheveled coat, reduced food consumption, emaciation, inactivity, difficulty in ambulation, respiratory problems, and solid tumor growth.)</w:t>
            </w:r>
          </w:p>
        </w:tc>
      </w:tr>
      <w:tr w:rsidR="00B87B92" w14:paraId="03B969D6" w14:textId="77777777">
        <w:trPr>
          <w:trHeight w:val="360"/>
        </w:trPr>
        <w:tc>
          <w:tcPr>
            <w:tcW w:w="10080" w:type="dxa"/>
            <w:tcBorders>
              <w:top w:val="nil"/>
              <w:left w:val="nil"/>
              <w:bottom w:val="nil"/>
              <w:right w:val="nil"/>
            </w:tcBorders>
            <w:vAlign w:val="center"/>
          </w:tcPr>
          <w:p w14:paraId="6EC7D814" w14:textId="77777777" w:rsidR="00B87B92" w:rsidRDefault="00B87B92">
            <w:pPr>
              <w:numPr>
                <w:ilvl w:val="12"/>
                <w:numId w:val="0"/>
              </w:numPr>
              <w:rPr>
                <w:b/>
                <w:bCs/>
              </w:rPr>
            </w:pPr>
            <w:r>
              <w:rPr>
                <w:b/>
                <w:bCs/>
              </w:rPr>
              <w:t xml:space="preserve">Explain here: </w:t>
            </w:r>
          </w:p>
        </w:tc>
      </w:tr>
      <w:tr w:rsidR="00B87B92" w14:paraId="442289DD" w14:textId="77777777">
        <w:trPr>
          <w:trHeight w:val="360"/>
        </w:trPr>
        <w:tc>
          <w:tcPr>
            <w:tcW w:w="10080" w:type="dxa"/>
            <w:tcBorders>
              <w:top w:val="nil"/>
              <w:left w:val="nil"/>
              <w:bottom w:val="nil"/>
              <w:right w:val="nil"/>
            </w:tcBorders>
            <w:shd w:val="pct10" w:color="000000" w:fill="FFFFFF"/>
            <w:vAlign w:val="center"/>
          </w:tcPr>
          <w:p w14:paraId="7B1DDFE0" w14:textId="77777777" w:rsidR="00B87B92" w:rsidRDefault="00B87B92">
            <w:pPr>
              <w:numPr>
                <w:ilvl w:val="12"/>
                <w:numId w:val="0"/>
              </w:numPr>
              <w:rPr>
                <w:rFonts w:ascii="Arial" w:hAnsi="Arial" w:cs="Arial"/>
                <w:sz w:val="22"/>
                <w:szCs w:val="22"/>
              </w:rPr>
            </w:pPr>
          </w:p>
        </w:tc>
      </w:tr>
    </w:tbl>
    <w:p w14:paraId="7C0FB5ED" w14:textId="77777777" w:rsidR="00B87B92" w:rsidRDefault="00B87B92">
      <w:pPr>
        <w:ind w:left="360"/>
        <w:rPr>
          <w:rFonts w:ascii="Arial" w:hAnsi="Arial" w:cs="Arial"/>
          <w:color w:val="000000"/>
        </w:rPr>
      </w:pPr>
      <w:bookmarkStart w:id="24" w:name="_Attachment_I__Tumors_In_Animals"/>
      <w:bookmarkEnd w:id="24"/>
      <w:r>
        <w:rPr>
          <w:rFonts w:ascii="Arial" w:hAnsi="Arial" w:cs="Arial"/>
          <w:color w:val="000000"/>
        </w:rPr>
        <w:t xml:space="preserve">  </w:t>
      </w:r>
    </w:p>
    <w:p w14:paraId="01C352B7" w14:textId="77777777" w:rsidR="00B87B92" w:rsidRDefault="00B87B92">
      <w:pPr>
        <w:ind w:left="360" w:hanging="450"/>
        <w:rPr>
          <w:rFonts w:ascii="Arial" w:hAnsi="Arial" w:cs="Arial"/>
          <w:color w:val="000000"/>
        </w:rPr>
      </w:pPr>
      <w:r>
        <w:rPr>
          <w:rFonts w:ascii="Arial" w:hAnsi="Arial" w:cs="Arial"/>
          <w:color w:val="000000"/>
        </w:rPr>
        <w:t>20.</w:t>
      </w:r>
      <w:r>
        <w:rPr>
          <w:rFonts w:ascii="Arial" w:hAnsi="Arial" w:cs="Arial"/>
          <w:color w:val="000000"/>
        </w:rPr>
        <w:tab/>
        <w:t>Potential hazards: PI</w:t>
      </w:r>
      <w:r>
        <w:rPr>
          <w:rFonts w:ascii="Arial" w:hAnsi="Arial" w:cs="Arial"/>
          <w:color w:val="000000"/>
          <w:u w:val="single"/>
        </w:rPr>
        <w:t xml:space="preserve"> must submit an application to the appropriate Committee below</w:t>
      </w:r>
      <w:r>
        <w:rPr>
          <w:rFonts w:ascii="Arial" w:hAnsi="Arial" w:cs="Arial"/>
          <w:color w:val="000000"/>
        </w:rPr>
        <w:t xml:space="preserve"> and receive written approval for the use of potential hazards to animals or humans.  The AUP cannot receive full approval until the safety review is completed and approved.</w:t>
      </w:r>
    </w:p>
    <w:p w14:paraId="3D48F5A5" w14:textId="77777777" w:rsidR="00B87B92" w:rsidRDefault="00B87B92">
      <w:pPr>
        <w:ind w:left="360"/>
        <w:rPr>
          <w:rFonts w:ascii="Arial" w:hAnsi="Arial" w:cs="Arial"/>
          <w:color w:val="000000"/>
        </w:rPr>
      </w:pPr>
    </w:p>
    <w:p w14:paraId="33049981" w14:textId="77777777" w:rsidR="00B87B92" w:rsidRDefault="00B87B92">
      <w:pPr>
        <w:ind w:left="360"/>
        <w:rPr>
          <w:rFonts w:ascii="Arial" w:hAnsi="Arial" w:cs="Arial"/>
          <w:color w:val="000000"/>
        </w:rPr>
      </w:pPr>
      <w:r>
        <w:rPr>
          <w:rFonts w:ascii="Arial" w:hAnsi="Arial" w:cs="Arial"/>
          <w:color w:val="000000"/>
        </w:rPr>
        <w:t>Potential hazards to be used.  (Check all that apply)</w:t>
      </w: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
        <w:gridCol w:w="75"/>
        <w:gridCol w:w="7719"/>
        <w:gridCol w:w="2377"/>
      </w:tblGrid>
      <w:tr w:rsidR="00B87B92" w14:paraId="78911CB6" w14:textId="77777777">
        <w:trPr>
          <w:gridAfter w:val="1"/>
          <w:wAfter w:w="2377" w:type="dxa"/>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5281BD2F" w14:textId="77777777" w:rsidR="00B87B92" w:rsidRDefault="002029E4">
            <w:pPr>
              <w:pStyle w:val="PlainText"/>
              <w:ind w:left="144"/>
              <w:rPr>
                <w:rFonts w:ascii="Arial" w:hAnsi="Arial" w:cs="Arial"/>
                <w:color w:val="000000"/>
              </w:rPr>
            </w:pPr>
            <w:r>
              <w:rPr>
                <w:rFonts w:ascii="Arial" w:hAnsi="Arial" w:cs="Arial"/>
                <w:color w:val="000000"/>
              </w:rPr>
              <w:t>X</w:t>
            </w:r>
          </w:p>
        </w:tc>
        <w:tc>
          <w:tcPr>
            <w:tcW w:w="7719" w:type="dxa"/>
            <w:tcBorders>
              <w:top w:val="nil"/>
              <w:left w:val="single" w:sz="4" w:space="0" w:color="auto"/>
              <w:bottom w:val="nil"/>
              <w:right w:val="nil"/>
            </w:tcBorders>
          </w:tcPr>
          <w:p w14:paraId="56438D50" w14:textId="77777777" w:rsidR="00B87B92" w:rsidRDefault="00B87B92">
            <w:pPr>
              <w:pStyle w:val="PlainText"/>
              <w:rPr>
                <w:rFonts w:ascii="Arial" w:hAnsi="Arial" w:cs="Arial"/>
                <w:color w:val="000000"/>
              </w:rPr>
            </w:pPr>
            <w:r>
              <w:rPr>
                <w:rFonts w:ascii="Arial" w:hAnsi="Arial" w:cs="Arial"/>
                <w:color w:val="000000"/>
              </w:rPr>
              <w:t>None</w:t>
            </w:r>
          </w:p>
        </w:tc>
      </w:tr>
      <w:tr w:rsidR="00B87B92" w14:paraId="28D075BB" w14:textId="77777777">
        <w:trPr>
          <w:gridAfter w:val="1"/>
          <w:wAfter w:w="2377" w:type="dxa"/>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72076C79" w14:textId="77777777" w:rsidR="00B87B92" w:rsidRDefault="00B87B92">
            <w:pPr>
              <w:pStyle w:val="PlainText"/>
              <w:ind w:left="144"/>
              <w:rPr>
                <w:rFonts w:ascii="Arial" w:hAnsi="Arial" w:cs="Arial"/>
                <w:color w:val="000000"/>
              </w:rPr>
            </w:pPr>
          </w:p>
        </w:tc>
        <w:tc>
          <w:tcPr>
            <w:tcW w:w="7719" w:type="dxa"/>
            <w:tcBorders>
              <w:top w:val="nil"/>
              <w:left w:val="single" w:sz="4" w:space="0" w:color="auto"/>
              <w:bottom w:val="nil"/>
              <w:right w:val="nil"/>
            </w:tcBorders>
          </w:tcPr>
          <w:p w14:paraId="21D94FA0" w14:textId="77777777" w:rsidR="00B87B92" w:rsidRDefault="00B87B92">
            <w:pPr>
              <w:pStyle w:val="PlainText"/>
              <w:rPr>
                <w:rFonts w:ascii="Arial" w:hAnsi="Arial" w:cs="Arial"/>
                <w:color w:val="000000"/>
              </w:rPr>
            </w:pPr>
            <w:r>
              <w:rPr>
                <w:rFonts w:ascii="Arial" w:hAnsi="Arial" w:cs="Arial"/>
                <w:color w:val="000000"/>
              </w:rPr>
              <w:t>Infectious pathogenic organisms (human or animal)</w:t>
            </w:r>
          </w:p>
        </w:tc>
      </w:tr>
      <w:tr w:rsidR="00B87B92" w14:paraId="66B5C7C9" w14:textId="77777777">
        <w:trPr>
          <w:gridBefore w:val="1"/>
          <w:wBefore w:w="377" w:type="dxa"/>
        </w:trPr>
        <w:tc>
          <w:tcPr>
            <w:tcW w:w="10171" w:type="dxa"/>
            <w:gridSpan w:val="3"/>
            <w:tcBorders>
              <w:top w:val="single" w:sz="4" w:space="0" w:color="auto"/>
              <w:left w:val="single" w:sz="4" w:space="0" w:color="auto"/>
              <w:bottom w:val="single" w:sz="4" w:space="0" w:color="auto"/>
              <w:right w:val="single" w:sz="4" w:space="0" w:color="auto"/>
            </w:tcBorders>
            <w:shd w:val="clear" w:color="auto" w:fill="D9D9D9"/>
          </w:tcPr>
          <w:p w14:paraId="60416125"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Please identify and include the source:</w:t>
            </w:r>
            <w:r>
              <w:rPr>
                <w:rFonts w:ascii="Arial" w:hAnsi="Arial" w:cs="Arial"/>
                <w:b/>
                <w:bCs/>
                <w:color w:val="000000"/>
                <w:sz w:val="20"/>
                <w:szCs w:val="20"/>
              </w:rPr>
              <w:tab/>
            </w:r>
          </w:p>
          <w:p w14:paraId="4738BCF4" w14:textId="77777777" w:rsidR="00B87B92" w:rsidRDefault="00B87B92">
            <w:pPr>
              <w:pStyle w:val="Level1"/>
              <w:widowControl/>
              <w:tabs>
                <w:tab w:val="left" w:pos="360"/>
              </w:tabs>
              <w:rPr>
                <w:rFonts w:ascii="Arial" w:hAnsi="Arial" w:cs="Arial"/>
                <w:color w:val="000000"/>
                <w:sz w:val="20"/>
                <w:szCs w:val="20"/>
              </w:rPr>
            </w:pPr>
          </w:p>
        </w:tc>
      </w:tr>
      <w:tr w:rsidR="00B87B92" w14:paraId="738742D7" w14:textId="77777777">
        <w:trPr>
          <w:gridAfter w:val="1"/>
          <w:wAfter w:w="2377" w:type="dxa"/>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66BE607B" w14:textId="77777777" w:rsidR="00B87B92" w:rsidRDefault="00B87B92">
            <w:pPr>
              <w:pStyle w:val="PlainText"/>
              <w:ind w:left="144"/>
              <w:rPr>
                <w:rFonts w:ascii="Arial" w:hAnsi="Arial" w:cs="Arial"/>
                <w:color w:val="000000"/>
              </w:rPr>
            </w:pPr>
          </w:p>
        </w:tc>
        <w:tc>
          <w:tcPr>
            <w:tcW w:w="7719" w:type="dxa"/>
            <w:tcBorders>
              <w:top w:val="nil"/>
              <w:left w:val="single" w:sz="4" w:space="0" w:color="auto"/>
              <w:bottom w:val="nil"/>
              <w:right w:val="nil"/>
            </w:tcBorders>
          </w:tcPr>
          <w:p w14:paraId="30882F31" w14:textId="77777777" w:rsidR="00B87B92" w:rsidRDefault="00B87B92">
            <w:pPr>
              <w:pStyle w:val="PlainText"/>
              <w:rPr>
                <w:rFonts w:ascii="Arial" w:hAnsi="Arial" w:cs="Arial"/>
                <w:color w:val="000000"/>
              </w:rPr>
            </w:pPr>
            <w:proofErr w:type="gramStart"/>
            <w:r>
              <w:rPr>
                <w:rFonts w:ascii="Arial" w:hAnsi="Arial" w:cs="Arial"/>
                <w:color w:val="000000"/>
              </w:rPr>
              <w:t>Recombinant  DNA</w:t>
            </w:r>
            <w:proofErr w:type="gramEnd"/>
            <w:r>
              <w:rPr>
                <w:rFonts w:ascii="Arial" w:hAnsi="Arial" w:cs="Arial"/>
                <w:color w:val="000000"/>
              </w:rPr>
              <w:t xml:space="preserve">.  </w:t>
            </w:r>
          </w:p>
        </w:tc>
      </w:tr>
      <w:tr w:rsidR="00B87B92" w14:paraId="397BEDAE" w14:textId="77777777">
        <w:trPr>
          <w:gridBefore w:val="1"/>
          <w:wBefore w:w="377" w:type="dxa"/>
        </w:trPr>
        <w:tc>
          <w:tcPr>
            <w:tcW w:w="10171" w:type="dxa"/>
            <w:gridSpan w:val="3"/>
            <w:tcBorders>
              <w:top w:val="single" w:sz="4" w:space="0" w:color="auto"/>
              <w:left w:val="single" w:sz="4" w:space="0" w:color="auto"/>
              <w:bottom w:val="single" w:sz="4" w:space="0" w:color="auto"/>
              <w:right w:val="single" w:sz="4" w:space="0" w:color="auto"/>
            </w:tcBorders>
            <w:shd w:val="clear" w:color="auto" w:fill="D9D9D9"/>
          </w:tcPr>
          <w:p w14:paraId="271C1C5B"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Please i</w:t>
            </w:r>
            <w:r w:rsidR="006D6E5C">
              <w:rPr>
                <w:rFonts w:ascii="Arial" w:hAnsi="Arial" w:cs="Arial"/>
                <w:b/>
                <w:bCs/>
                <w:color w:val="000000"/>
                <w:sz w:val="20"/>
                <w:szCs w:val="20"/>
              </w:rPr>
              <w:t>dentify and include the source: None will be used on live animals.</w:t>
            </w:r>
          </w:p>
          <w:p w14:paraId="7C789869" w14:textId="77777777" w:rsidR="00B87B92" w:rsidRDefault="00B87B92">
            <w:pPr>
              <w:pStyle w:val="Level1"/>
              <w:widowControl/>
              <w:tabs>
                <w:tab w:val="left" w:pos="360"/>
              </w:tabs>
              <w:rPr>
                <w:rFonts w:ascii="Arial" w:hAnsi="Arial" w:cs="Arial"/>
                <w:color w:val="000000"/>
                <w:sz w:val="20"/>
                <w:szCs w:val="20"/>
              </w:rPr>
            </w:pPr>
          </w:p>
        </w:tc>
      </w:tr>
      <w:tr w:rsidR="00B87B92" w14:paraId="14DE7B14" w14:textId="77777777">
        <w:trPr>
          <w:gridAfter w:val="1"/>
          <w:wAfter w:w="2377" w:type="dxa"/>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6259F7A9" w14:textId="77777777" w:rsidR="00B87B92" w:rsidRDefault="00B87B92">
            <w:pPr>
              <w:pStyle w:val="PlainText"/>
              <w:ind w:left="144"/>
              <w:rPr>
                <w:rFonts w:ascii="Arial" w:hAnsi="Arial" w:cs="Arial"/>
                <w:color w:val="000000"/>
              </w:rPr>
            </w:pPr>
          </w:p>
        </w:tc>
        <w:tc>
          <w:tcPr>
            <w:tcW w:w="7719" w:type="dxa"/>
            <w:tcBorders>
              <w:top w:val="nil"/>
              <w:left w:val="single" w:sz="4" w:space="0" w:color="auto"/>
              <w:bottom w:val="nil"/>
              <w:right w:val="nil"/>
            </w:tcBorders>
          </w:tcPr>
          <w:p w14:paraId="307F0B3A" w14:textId="77777777" w:rsidR="00B87B92" w:rsidRDefault="00B87B92">
            <w:pPr>
              <w:pStyle w:val="PlainText"/>
              <w:rPr>
                <w:rFonts w:ascii="Arial" w:hAnsi="Arial" w:cs="Arial"/>
                <w:color w:val="000000"/>
              </w:rPr>
            </w:pPr>
            <w:r>
              <w:rPr>
                <w:rFonts w:ascii="Arial" w:hAnsi="Arial" w:cs="Arial"/>
                <w:color w:val="000000"/>
              </w:rPr>
              <w:t xml:space="preserve">Oncogenic viruses.  </w:t>
            </w:r>
          </w:p>
        </w:tc>
      </w:tr>
      <w:tr w:rsidR="00B87B92" w14:paraId="2448ED01" w14:textId="77777777">
        <w:trPr>
          <w:gridBefore w:val="1"/>
          <w:wBefore w:w="377" w:type="dxa"/>
        </w:trPr>
        <w:tc>
          <w:tcPr>
            <w:tcW w:w="10171" w:type="dxa"/>
            <w:gridSpan w:val="3"/>
            <w:tcBorders>
              <w:top w:val="single" w:sz="4" w:space="0" w:color="auto"/>
              <w:left w:val="single" w:sz="4" w:space="0" w:color="auto"/>
              <w:bottom w:val="single" w:sz="4" w:space="0" w:color="auto"/>
              <w:right w:val="single" w:sz="4" w:space="0" w:color="auto"/>
            </w:tcBorders>
            <w:shd w:val="clear" w:color="auto" w:fill="D9D9D9"/>
          </w:tcPr>
          <w:p w14:paraId="36245AEC"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Please identify and include the source:</w:t>
            </w:r>
            <w:r>
              <w:rPr>
                <w:rFonts w:ascii="Arial" w:hAnsi="Arial" w:cs="Arial"/>
                <w:b/>
                <w:bCs/>
                <w:color w:val="000000"/>
                <w:sz w:val="20"/>
                <w:szCs w:val="20"/>
              </w:rPr>
              <w:tab/>
            </w:r>
          </w:p>
          <w:p w14:paraId="2BC0F377" w14:textId="77777777" w:rsidR="00B87B92" w:rsidRDefault="00B87B92">
            <w:pPr>
              <w:pStyle w:val="Level1"/>
              <w:widowControl/>
              <w:tabs>
                <w:tab w:val="left" w:pos="360"/>
              </w:tabs>
              <w:rPr>
                <w:rFonts w:ascii="Arial" w:hAnsi="Arial" w:cs="Arial"/>
                <w:color w:val="000000"/>
                <w:sz w:val="20"/>
                <w:szCs w:val="20"/>
              </w:rPr>
            </w:pPr>
          </w:p>
        </w:tc>
      </w:tr>
      <w:tr w:rsidR="00B87B92" w14:paraId="259C316B" w14:textId="77777777">
        <w:trPr>
          <w:gridAfter w:val="1"/>
          <w:wAfter w:w="2377" w:type="dxa"/>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1CB911DD" w14:textId="77777777" w:rsidR="00B87B92" w:rsidRDefault="00B87B92">
            <w:pPr>
              <w:pStyle w:val="PlainText"/>
              <w:ind w:left="144"/>
              <w:rPr>
                <w:rFonts w:ascii="Arial" w:hAnsi="Arial" w:cs="Arial"/>
                <w:color w:val="000000"/>
              </w:rPr>
            </w:pPr>
          </w:p>
        </w:tc>
        <w:tc>
          <w:tcPr>
            <w:tcW w:w="7719" w:type="dxa"/>
            <w:tcBorders>
              <w:top w:val="nil"/>
              <w:left w:val="single" w:sz="4" w:space="0" w:color="auto"/>
              <w:bottom w:val="nil"/>
              <w:right w:val="nil"/>
            </w:tcBorders>
          </w:tcPr>
          <w:p w14:paraId="02EEFE3E" w14:textId="77777777" w:rsidR="00B87B92" w:rsidRDefault="00B87B92">
            <w:pPr>
              <w:pStyle w:val="PlainText"/>
              <w:rPr>
                <w:rFonts w:ascii="Arial" w:hAnsi="Arial" w:cs="Arial"/>
                <w:color w:val="000000"/>
              </w:rPr>
            </w:pPr>
            <w:r>
              <w:rPr>
                <w:rFonts w:ascii="Arial" w:hAnsi="Arial" w:cs="Arial"/>
                <w:color w:val="000000"/>
              </w:rPr>
              <w:t xml:space="preserve">Cell/Tissue cultures. </w:t>
            </w:r>
          </w:p>
        </w:tc>
      </w:tr>
      <w:tr w:rsidR="00B87B92" w14:paraId="04DF559D" w14:textId="77777777">
        <w:trPr>
          <w:gridBefore w:val="1"/>
          <w:wBefore w:w="377" w:type="dxa"/>
        </w:trPr>
        <w:tc>
          <w:tcPr>
            <w:tcW w:w="10171" w:type="dxa"/>
            <w:gridSpan w:val="3"/>
            <w:tcBorders>
              <w:top w:val="single" w:sz="4" w:space="0" w:color="auto"/>
              <w:left w:val="single" w:sz="4" w:space="0" w:color="auto"/>
              <w:bottom w:val="single" w:sz="4" w:space="0" w:color="auto"/>
              <w:right w:val="single" w:sz="4" w:space="0" w:color="auto"/>
            </w:tcBorders>
            <w:shd w:val="clear" w:color="auto" w:fill="D9D9D9"/>
          </w:tcPr>
          <w:p w14:paraId="7420A5BE"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Please identify and include the source.  Will these cells/tissues be injected into rodents?</w:t>
            </w:r>
            <w:r>
              <w:rPr>
                <w:rFonts w:ascii="Arial" w:hAnsi="Arial" w:cs="Arial"/>
                <w:b/>
                <w:bCs/>
                <w:color w:val="000000"/>
                <w:sz w:val="20"/>
                <w:szCs w:val="20"/>
              </w:rPr>
              <w:tab/>
            </w:r>
          </w:p>
          <w:p w14:paraId="238372FF" w14:textId="77777777" w:rsidR="00B87B92" w:rsidRDefault="00B87B92">
            <w:pPr>
              <w:pStyle w:val="Level1"/>
              <w:widowControl/>
              <w:tabs>
                <w:tab w:val="left" w:pos="360"/>
              </w:tabs>
              <w:rPr>
                <w:rFonts w:ascii="Arial" w:hAnsi="Arial" w:cs="Arial"/>
                <w:color w:val="000000"/>
                <w:sz w:val="20"/>
                <w:szCs w:val="20"/>
              </w:rPr>
            </w:pPr>
          </w:p>
        </w:tc>
      </w:tr>
      <w:tr w:rsidR="00B87B92" w14:paraId="5A1DCC38" w14:textId="77777777">
        <w:trPr>
          <w:gridBefore w:val="1"/>
          <w:wBefore w:w="377" w:type="dxa"/>
        </w:trPr>
        <w:tc>
          <w:tcPr>
            <w:tcW w:w="10171" w:type="dxa"/>
            <w:gridSpan w:val="3"/>
            <w:tcBorders>
              <w:top w:val="single" w:sz="4" w:space="0" w:color="auto"/>
              <w:left w:val="single" w:sz="4" w:space="0" w:color="auto"/>
              <w:bottom w:val="single" w:sz="4" w:space="0" w:color="auto"/>
              <w:right w:val="single" w:sz="4" w:space="0" w:color="auto"/>
            </w:tcBorders>
            <w:shd w:val="clear" w:color="auto" w:fill="D9D9D9"/>
          </w:tcPr>
          <w:p w14:paraId="06E42BA0"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If yes, have these cells/tissue cultures been screened for rodent pathogens?</w:t>
            </w:r>
          </w:p>
          <w:p w14:paraId="7A6A4674" w14:textId="77777777" w:rsidR="00B87B92" w:rsidRDefault="00B87B92">
            <w:pPr>
              <w:pStyle w:val="Level1"/>
              <w:widowControl/>
              <w:tabs>
                <w:tab w:val="left" w:pos="360"/>
              </w:tabs>
              <w:rPr>
                <w:rFonts w:ascii="Arial" w:hAnsi="Arial" w:cs="Arial"/>
                <w:b/>
                <w:bCs/>
                <w:color w:val="000000"/>
                <w:sz w:val="20"/>
                <w:szCs w:val="20"/>
              </w:rPr>
            </w:pPr>
          </w:p>
        </w:tc>
      </w:tr>
      <w:tr w:rsidR="00B87B92" w14:paraId="06A9D22C" w14:textId="77777777">
        <w:trPr>
          <w:gridAfter w:val="1"/>
          <w:wAfter w:w="2377" w:type="dxa"/>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443078C1" w14:textId="77777777" w:rsidR="00B87B92" w:rsidRDefault="00B87B92">
            <w:pPr>
              <w:pStyle w:val="PlainText"/>
              <w:ind w:left="144"/>
              <w:rPr>
                <w:rFonts w:ascii="Arial" w:hAnsi="Arial" w:cs="Arial"/>
                <w:color w:val="000000"/>
              </w:rPr>
            </w:pPr>
          </w:p>
        </w:tc>
        <w:tc>
          <w:tcPr>
            <w:tcW w:w="7719" w:type="dxa"/>
            <w:tcBorders>
              <w:top w:val="nil"/>
              <w:left w:val="single" w:sz="4" w:space="0" w:color="auto"/>
              <w:bottom w:val="nil"/>
              <w:right w:val="nil"/>
            </w:tcBorders>
          </w:tcPr>
          <w:p w14:paraId="129559FC" w14:textId="77777777" w:rsidR="00B87B92" w:rsidRDefault="00B87B92">
            <w:pPr>
              <w:pStyle w:val="PlainText"/>
              <w:rPr>
                <w:rFonts w:ascii="Arial" w:hAnsi="Arial" w:cs="Arial"/>
                <w:color w:val="000000"/>
              </w:rPr>
            </w:pPr>
            <w:r>
              <w:rPr>
                <w:rFonts w:ascii="Arial" w:hAnsi="Arial" w:cs="Arial"/>
                <w:color w:val="000000"/>
              </w:rPr>
              <w:t>Yes.         Provide proof of screening to Jenny Whitlock (IACUC)</w:t>
            </w:r>
          </w:p>
        </w:tc>
      </w:tr>
      <w:tr w:rsidR="00B87B92" w14:paraId="1E469859" w14:textId="77777777">
        <w:trPr>
          <w:gridAfter w:val="1"/>
          <w:wAfter w:w="2377" w:type="dxa"/>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3BF0893F" w14:textId="77777777" w:rsidR="00B87B92" w:rsidRDefault="00B87B92">
            <w:pPr>
              <w:pStyle w:val="PlainText"/>
              <w:ind w:left="144"/>
              <w:rPr>
                <w:rFonts w:ascii="Arial" w:hAnsi="Arial" w:cs="Arial"/>
                <w:color w:val="000000"/>
              </w:rPr>
            </w:pPr>
          </w:p>
        </w:tc>
        <w:tc>
          <w:tcPr>
            <w:tcW w:w="7719" w:type="dxa"/>
            <w:tcBorders>
              <w:top w:val="nil"/>
              <w:left w:val="single" w:sz="4" w:space="0" w:color="auto"/>
              <w:bottom w:val="nil"/>
              <w:right w:val="nil"/>
            </w:tcBorders>
          </w:tcPr>
          <w:p w14:paraId="15CE169F" w14:textId="77777777" w:rsidR="00B87B92" w:rsidRDefault="00B87B92">
            <w:pPr>
              <w:pStyle w:val="PlainText"/>
              <w:rPr>
                <w:rFonts w:ascii="Arial" w:hAnsi="Arial" w:cs="Arial"/>
                <w:color w:val="000000"/>
              </w:rPr>
            </w:pPr>
            <w:r>
              <w:rPr>
                <w:rFonts w:ascii="Arial" w:hAnsi="Arial" w:cs="Arial"/>
                <w:color w:val="000000"/>
              </w:rPr>
              <w:t>No.           Please contact LAS Vet Tech to schedule screening</w:t>
            </w:r>
          </w:p>
        </w:tc>
      </w:tr>
      <w:tr w:rsidR="00B87B92" w14:paraId="58D0BFC5" w14:textId="77777777">
        <w:trPr>
          <w:gridAfter w:val="1"/>
          <w:wAfter w:w="2377" w:type="dxa"/>
          <w:trHeight w:val="233"/>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154F45DB" w14:textId="77777777" w:rsidR="00B87B92" w:rsidRDefault="00B87B92">
            <w:pPr>
              <w:pStyle w:val="PlainText"/>
              <w:ind w:left="144"/>
              <w:rPr>
                <w:rFonts w:ascii="Arial" w:hAnsi="Arial" w:cs="Arial"/>
                <w:color w:val="000000"/>
              </w:rPr>
            </w:pPr>
          </w:p>
        </w:tc>
        <w:tc>
          <w:tcPr>
            <w:tcW w:w="7719" w:type="dxa"/>
            <w:tcBorders>
              <w:top w:val="nil"/>
              <w:left w:val="single" w:sz="4" w:space="0" w:color="auto"/>
              <w:bottom w:val="nil"/>
              <w:right w:val="nil"/>
            </w:tcBorders>
          </w:tcPr>
          <w:p w14:paraId="1D37ACE4" w14:textId="77777777" w:rsidR="00B87B92" w:rsidRDefault="00B87B92">
            <w:pPr>
              <w:pStyle w:val="Level1"/>
              <w:widowControl/>
              <w:tabs>
                <w:tab w:val="left" w:pos="360"/>
              </w:tabs>
              <w:rPr>
                <w:rFonts w:ascii="Arial" w:hAnsi="Arial" w:cs="Arial"/>
                <w:color w:val="000000"/>
                <w:sz w:val="20"/>
                <w:szCs w:val="20"/>
              </w:rPr>
            </w:pPr>
            <w:r>
              <w:rPr>
                <w:rFonts w:ascii="Arial" w:hAnsi="Arial" w:cs="Arial"/>
                <w:color w:val="000000"/>
                <w:sz w:val="20"/>
              </w:rPr>
              <w:t xml:space="preserve">Exempt.   </w:t>
            </w:r>
            <w:r>
              <w:rPr>
                <w:rFonts w:ascii="Arial" w:hAnsi="Arial" w:cs="Arial"/>
                <w:color w:val="000000"/>
                <w:sz w:val="20"/>
                <w:szCs w:val="20"/>
              </w:rPr>
              <w:t xml:space="preserve">Source of cells/tissues are from routinely screened animals housed within                    </w:t>
            </w:r>
          </w:p>
          <w:p w14:paraId="7BF0617E" w14:textId="77777777" w:rsidR="00B87B92" w:rsidRDefault="00B87B92">
            <w:pPr>
              <w:pStyle w:val="Level1"/>
              <w:widowControl/>
              <w:tabs>
                <w:tab w:val="left" w:pos="360"/>
              </w:tabs>
              <w:rPr>
                <w:rFonts w:ascii="Arial" w:hAnsi="Arial" w:cs="Arial"/>
                <w:color w:val="000000"/>
                <w:sz w:val="20"/>
                <w:szCs w:val="20"/>
              </w:rPr>
            </w:pPr>
            <w:r>
              <w:rPr>
                <w:rFonts w:ascii="Arial" w:hAnsi="Arial" w:cs="Arial"/>
                <w:color w:val="000000"/>
                <w:sz w:val="20"/>
                <w:szCs w:val="20"/>
              </w:rPr>
              <w:t xml:space="preserve">                LAS animal facilities</w:t>
            </w:r>
          </w:p>
          <w:p w14:paraId="4FD92798" w14:textId="77777777" w:rsidR="00B87B92" w:rsidRDefault="00B87B92">
            <w:pPr>
              <w:pStyle w:val="PlainText"/>
              <w:rPr>
                <w:rFonts w:ascii="Arial" w:hAnsi="Arial" w:cs="Arial"/>
                <w:color w:val="000000"/>
              </w:rPr>
            </w:pPr>
          </w:p>
        </w:tc>
      </w:tr>
    </w:tbl>
    <w:p w14:paraId="5B59C254" w14:textId="77777777" w:rsidR="00B87B92" w:rsidRDefault="00B87B92">
      <w:pPr>
        <w:pStyle w:val="PlainText"/>
        <w:tabs>
          <w:tab w:val="left" w:pos="360"/>
        </w:tabs>
        <w:ind w:left="360" w:hanging="540"/>
        <w:rPr>
          <w:rFonts w:ascii="Arial" w:hAnsi="Arial" w:cs="Arial"/>
          <w:color w:val="000000"/>
        </w:rPr>
      </w:pPr>
    </w:p>
    <w:tbl>
      <w:tblPr>
        <w:tblW w:w="105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77"/>
        <w:gridCol w:w="75"/>
        <w:gridCol w:w="7719"/>
        <w:gridCol w:w="2377"/>
      </w:tblGrid>
      <w:tr w:rsidR="00B87B92" w14:paraId="573AF76D" w14:textId="77777777">
        <w:trPr>
          <w:gridAfter w:val="1"/>
          <w:wAfter w:w="2377" w:type="dxa"/>
        </w:trPr>
        <w:tc>
          <w:tcPr>
            <w:tcW w:w="452" w:type="dxa"/>
            <w:gridSpan w:val="2"/>
            <w:tcBorders>
              <w:top w:val="single" w:sz="4" w:space="0" w:color="auto"/>
              <w:left w:val="single" w:sz="4" w:space="0" w:color="auto"/>
              <w:bottom w:val="single" w:sz="4" w:space="0" w:color="auto"/>
              <w:right w:val="single" w:sz="4" w:space="0" w:color="auto"/>
            </w:tcBorders>
            <w:shd w:val="clear" w:color="auto" w:fill="D9D9D9"/>
          </w:tcPr>
          <w:p w14:paraId="1D810196" w14:textId="77777777" w:rsidR="00B87B92" w:rsidRDefault="00B87B92">
            <w:pPr>
              <w:pStyle w:val="PlainText"/>
              <w:ind w:left="144"/>
              <w:rPr>
                <w:rFonts w:ascii="Arial" w:hAnsi="Arial" w:cs="Arial"/>
                <w:color w:val="000000"/>
              </w:rPr>
            </w:pPr>
          </w:p>
        </w:tc>
        <w:tc>
          <w:tcPr>
            <w:tcW w:w="7719" w:type="dxa"/>
            <w:tcBorders>
              <w:top w:val="nil"/>
              <w:left w:val="single" w:sz="4" w:space="0" w:color="auto"/>
              <w:bottom w:val="nil"/>
              <w:right w:val="nil"/>
            </w:tcBorders>
          </w:tcPr>
          <w:p w14:paraId="79268EA3" w14:textId="77777777" w:rsidR="00B87B92" w:rsidRDefault="00B87B92">
            <w:pPr>
              <w:pStyle w:val="PlainText"/>
              <w:rPr>
                <w:rFonts w:ascii="Arial" w:hAnsi="Arial" w:cs="Arial"/>
                <w:color w:val="000000"/>
              </w:rPr>
            </w:pPr>
            <w:r>
              <w:rPr>
                <w:rFonts w:ascii="Arial" w:hAnsi="Arial" w:cs="Arial"/>
                <w:color w:val="000000"/>
              </w:rPr>
              <w:t xml:space="preserve">Radioactive materials or radiation producing devices.  </w:t>
            </w:r>
          </w:p>
        </w:tc>
      </w:tr>
      <w:tr w:rsidR="00B87B92" w14:paraId="58C52E23" w14:textId="77777777">
        <w:trPr>
          <w:gridBefore w:val="1"/>
          <w:wBefore w:w="377" w:type="dxa"/>
        </w:trPr>
        <w:tc>
          <w:tcPr>
            <w:tcW w:w="10171" w:type="dxa"/>
            <w:gridSpan w:val="3"/>
            <w:tcBorders>
              <w:top w:val="single" w:sz="4" w:space="0" w:color="auto"/>
              <w:left w:val="single" w:sz="4" w:space="0" w:color="auto"/>
              <w:bottom w:val="single" w:sz="4" w:space="0" w:color="auto"/>
              <w:right w:val="single" w:sz="4" w:space="0" w:color="auto"/>
            </w:tcBorders>
            <w:shd w:val="clear" w:color="auto" w:fill="D9D9D9"/>
          </w:tcPr>
          <w:p w14:paraId="0C330650"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Please identify and include the source:</w:t>
            </w:r>
            <w:r>
              <w:rPr>
                <w:rFonts w:ascii="Arial" w:hAnsi="Arial" w:cs="Arial"/>
                <w:b/>
                <w:bCs/>
                <w:color w:val="000000"/>
                <w:sz w:val="20"/>
                <w:szCs w:val="20"/>
              </w:rPr>
              <w:tab/>
            </w:r>
          </w:p>
          <w:p w14:paraId="1C85EC41" w14:textId="77777777" w:rsidR="00B87B92" w:rsidRDefault="00B87B92">
            <w:pPr>
              <w:pStyle w:val="Level1"/>
              <w:widowControl/>
              <w:tabs>
                <w:tab w:val="left" w:pos="360"/>
              </w:tabs>
              <w:rPr>
                <w:rFonts w:ascii="Arial" w:hAnsi="Arial" w:cs="Arial"/>
                <w:color w:val="000000"/>
                <w:sz w:val="20"/>
                <w:szCs w:val="20"/>
              </w:rPr>
            </w:pPr>
          </w:p>
        </w:tc>
      </w:tr>
    </w:tbl>
    <w:p w14:paraId="1F87DB38" w14:textId="77777777" w:rsidR="00B87B92" w:rsidRDefault="00B87B92">
      <w:pPr>
        <w:pStyle w:val="PlainText"/>
        <w:tabs>
          <w:tab w:val="left" w:pos="360"/>
        </w:tabs>
        <w:ind w:left="360" w:hanging="540"/>
        <w:rPr>
          <w:rFonts w:ascii="Arial" w:hAnsi="Arial" w:cs="Arial"/>
          <w:color w:val="000000"/>
        </w:rPr>
      </w:pPr>
    </w:p>
    <w:p w14:paraId="39F1B967" w14:textId="77777777" w:rsidR="00B87B92" w:rsidRDefault="00B87B92">
      <w:pPr>
        <w:adjustRightInd w:val="0"/>
        <w:ind w:left="450"/>
        <w:rPr>
          <w:rFonts w:ascii="Arial" w:hAnsi="Arial" w:cs="Arial"/>
          <w:szCs w:val="16"/>
        </w:rPr>
      </w:pPr>
      <w:r>
        <w:rPr>
          <w:rFonts w:ascii="Arial" w:hAnsi="Arial" w:cs="Arial"/>
          <w:szCs w:val="16"/>
        </w:rPr>
        <w:t xml:space="preserve">"Will you be intercrossing one or more strains of genetically modified animals with another strain (i.e. with a different genetic background) such that the resulting offspring could be a new genetic strain?"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674"/>
      </w:tblGrid>
      <w:tr w:rsidR="00B87B92" w14:paraId="4B3D3FFD"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096277E4" w14:textId="77777777" w:rsidR="00B87B92" w:rsidRDefault="00B87B92">
            <w:pPr>
              <w:pStyle w:val="PlainText"/>
              <w:ind w:left="144"/>
              <w:rPr>
                <w:rFonts w:ascii="Arial" w:hAnsi="Arial" w:cs="Arial"/>
                <w:color w:val="000000"/>
              </w:rPr>
            </w:pPr>
            <w:r>
              <w:rPr>
                <w:rFonts w:ascii="Arial" w:hAnsi="Arial" w:cs="Arial"/>
                <w:color w:val="000000"/>
              </w:rPr>
              <w:tab/>
            </w:r>
          </w:p>
        </w:tc>
        <w:tc>
          <w:tcPr>
            <w:tcW w:w="1674" w:type="dxa"/>
            <w:tcBorders>
              <w:top w:val="nil"/>
              <w:left w:val="single" w:sz="4" w:space="0" w:color="auto"/>
              <w:bottom w:val="nil"/>
              <w:right w:val="nil"/>
            </w:tcBorders>
          </w:tcPr>
          <w:p w14:paraId="219E26A5" w14:textId="77777777" w:rsidR="00B87B92" w:rsidRDefault="00B87B92">
            <w:pPr>
              <w:pStyle w:val="PlainText"/>
              <w:rPr>
                <w:rFonts w:ascii="Arial" w:hAnsi="Arial" w:cs="Arial"/>
                <w:color w:val="000000"/>
              </w:rPr>
            </w:pPr>
            <w:r>
              <w:rPr>
                <w:rFonts w:ascii="Arial" w:hAnsi="Arial" w:cs="Arial"/>
                <w:color w:val="000000"/>
              </w:rPr>
              <w:t xml:space="preserve">Yes.   </w:t>
            </w:r>
          </w:p>
        </w:tc>
      </w:tr>
      <w:tr w:rsidR="00B87B92" w14:paraId="6B2B190E"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07CCA1A8" w14:textId="77777777" w:rsidR="00B87B92" w:rsidRDefault="002029E4">
            <w:pPr>
              <w:pStyle w:val="PlainText"/>
              <w:ind w:left="144"/>
              <w:rPr>
                <w:rFonts w:ascii="Arial" w:hAnsi="Arial" w:cs="Arial"/>
                <w:color w:val="000000"/>
              </w:rPr>
            </w:pPr>
            <w:r>
              <w:rPr>
                <w:rFonts w:ascii="Arial" w:hAnsi="Arial" w:cs="Arial"/>
                <w:color w:val="000000"/>
              </w:rPr>
              <w:t>X</w:t>
            </w:r>
          </w:p>
        </w:tc>
        <w:tc>
          <w:tcPr>
            <w:tcW w:w="1674" w:type="dxa"/>
            <w:tcBorders>
              <w:top w:val="nil"/>
              <w:left w:val="single" w:sz="4" w:space="0" w:color="auto"/>
              <w:bottom w:val="nil"/>
              <w:right w:val="nil"/>
            </w:tcBorders>
          </w:tcPr>
          <w:p w14:paraId="50626E37" w14:textId="77777777" w:rsidR="00B87B92" w:rsidRDefault="00B87B92">
            <w:pPr>
              <w:pStyle w:val="PlainText"/>
              <w:rPr>
                <w:rFonts w:ascii="Arial" w:hAnsi="Arial" w:cs="Arial"/>
                <w:color w:val="000000"/>
              </w:rPr>
            </w:pPr>
            <w:r>
              <w:rPr>
                <w:rFonts w:ascii="Arial" w:hAnsi="Arial" w:cs="Arial"/>
                <w:color w:val="000000"/>
              </w:rPr>
              <w:t>No</w:t>
            </w:r>
          </w:p>
        </w:tc>
      </w:tr>
    </w:tbl>
    <w:p w14:paraId="6F6D2F8F" w14:textId="77777777" w:rsidR="00B87B92" w:rsidRDefault="00B87B92">
      <w:pPr>
        <w:ind w:left="360"/>
        <w:rPr>
          <w:rFonts w:ascii="Arial" w:hAnsi="Arial" w:cs="Arial"/>
          <w:color w:val="000000"/>
        </w:rPr>
      </w:pPr>
      <w:r>
        <w:rPr>
          <w:rFonts w:ascii="Arial" w:hAnsi="Arial" w:cs="Arial"/>
          <w:color w:val="000000"/>
        </w:rPr>
        <w:tab/>
      </w:r>
    </w:p>
    <w:p w14:paraId="4AC67C5B" w14:textId="77777777" w:rsidR="00B87B92" w:rsidRDefault="00B87B92">
      <w:pPr>
        <w:pStyle w:val="PlainText"/>
        <w:tabs>
          <w:tab w:val="left" w:pos="360"/>
        </w:tabs>
        <w:ind w:left="360"/>
        <w:rPr>
          <w:rFonts w:ascii="Arial" w:hAnsi="Arial" w:cs="Arial"/>
          <w:color w:val="000000"/>
        </w:rPr>
      </w:pPr>
      <w:r>
        <w:rPr>
          <w:rFonts w:ascii="Arial" w:hAnsi="Arial" w:cs="Arial"/>
          <w:color w:val="000000"/>
        </w:rPr>
        <w:t>A.  If you checked any of the boxes (hazards) provide the dat</w:t>
      </w:r>
      <w:r w:rsidR="0006267A">
        <w:rPr>
          <w:rFonts w:ascii="Arial" w:hAnsi="Arial" w:cs="Arial"/>
          <w:color w:val="000000"/>
        </w:rPr>
        <w:t>e of your approval letter(s) include your</w:t>
      </w:r>
      <w:r>
        <w:rPr>
          <w:rFonts w:ascii="Arial" w:hAnsi="Arial" w:cs="Arial"/>
          <w:color w:val="000000"/>
        </w:rPr>
        <w:t xml:space="preserve"> </w:t>
      </w:r>
      <w:r w:rsidR="0006267A">
        <w:rPr>
          <w:rFonts w:ascii="Tahoma" w:hAnsi="Tahoma" w:cs="Tahoma"/>
        </w:rPr>
        <w:t>Biosafety Protocol (BSP) number</w:t>
      </w:r>
      <w:r w:rsidR="0006267A">
        <w:rPr>
          <w:rFonts w:ascii="Arial" w:hAnsi="Arial" w:cs="Arial"/>
          <w:color w:val="000000"/>
        </w:rPr>
        <w:t xml:space="preserve"> Radiation Safety approval number.</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B87B92" w14:paraId="434B9647" w14:textId="77777777">
        <w:tc>
          <w:tcPr>
            <w:tcW w:w="10188" w:type="dxa"/>
            <w:tcBorders>
              <w:top w:val="single" w:sz="4" w:space="0" w:color="auto"/>
              <w:left w:val="single" w:sz="4" w:space="0" w:color="auto"/>
              <w:bottom w:val="single" w:sz="4" w:space="0" w:color="auto"/>
              <w:right w:val="single" w:sz="4" w:space="0" w:color="auto"/>
            </w:tcBorders>
            <w:shd w:val="clear" w:color="auto" w:fill="D9D9D9"/>
          </w:tcPr>
          <w:p w14:paraId="3B9D8F31"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r>
              <w:rPr>
                <w:rFonts w:ascii="Arial" w:hAnsi="Arial" w:cs="Arial"/>
                <w:b/>
                <w:bCs/>
                <w:color w:val="000000"/>
                <w:sz w:val="20"/>
                <w:szCs w:val="20"/>
              </w:rPr>
              <w:tab/>
            </w:r>
            <w:r>
              <w:rPr>
                <w:rFonts w:ascii="Arial" w:hAnsi="Arial" w:cs="Arial"/>
                <w:b/>
                <w:bCs/>
                <w:color w:val="000000"/>
                <w:sz w:val="20"/>
                <w:szCs w:val="20"/>
              </w:rPr>
              <w:tab/>
            </w:r>
          </w:p>
          <w:p w14:paraId="268B265D" w14:textId="77777777" w:rsidR="00B87B92" w:rsidRDefault="00B87B92">
            <w:pPr>
              <w:pStyle w:val="Level1"/>
              <w:widowControl/>
              <w:tabs>
                <w:tab w:val="left" w:pos="360"/>
              </w:tabs>
              <w:rPr>
                <w:rFonts w:ascii="Arial" w:hAnsi="Arial" w:cs="Arial"/>
                <w:color w:val="000000"/>
                <w:sz w:val="20"/>
                <w:szCs w:val="20"/>
              </w:rPr>
            </w:pPr>
          </w:p>
        </w:tc>
      </w:tr>
    </w:tbl>
    <w:p w14:paraId="45D0E920" w14:textId="77777777" w:rsidR="00B87B92" w:rsidRDefault="00B87B92">
      <w:pPr>
        <w:pStyle w:val="PlainText"/>
        <w:ind w:left="360" w:hanging="450"/>
        <w:rPr>
          <w:rFonts w:ascii="Arial" w:hAnsi="Arial" w:cs="Arial"/>
          <w:color w:val="000000"/>
        </w:rPr>
      </w:pPr>
    </w:p>
    <w:p w14:paraId="7A8C4777" w14:textId="77777777" w:rsidR="00B87B92" w:rsidRDefault="00B87B92">
      <w:pPr>
        <w:pStyle w:val="PlainText"/>
        <w:tabs>
          <w:tab w:val="left" w:pos="360"/>
        </w:tabs>
        <w:ind w:left="360" w:hanging="540"/>
        <w:rPr>
          <w:rFonts w:ascii="Arial" w:hAnsi="Arial" w:cs="Arial"/>
          <w:color w:val="000000"/>
        </w:rPr>
      </w:pPr>
      <w:r>
        <w:rPr>
          <w:rFonts w:ascii="Arial" w:hAnsi="Arial" w:cs="Arial"/>
          <w:color w:val="000000"/>
        </w:rPr>
        <w:t>21.</w:t>
      </w:r>
      <w:r>
        <w:rPr>
          <w:rFonts w:ascii="Arial" w:hAnsi="Arial" w:cs="Arial"/>
          <w:color w:val="000000"/>
        </w:rPr>
        <w:tab/>
        <w:t xml:space="preserve">Exemptions from environmental enrichment for Nonhuman primates, dogs, rabbits or </w:t>
      </w:r>
      <w:r>
        <w:rPr>
          <w:rFonts w:ascii="Arial" w:hAnsi="Arial" w:cs="Arial"/>
          <w:color w:val="000000"/>
          <w:u w:val="single"/>
        </w:rPr>
        <w:t>singly</w:t>
      </w:r>
      <w:r>
        <w:rPr>
          <w:rFonts w:ascii="Arial" w:hAnsi="Arial" w:cs="Arial"/>
          <w:color w:val="000000"/>
        </w:rPr>
        <w:t xml:space="preserve"> housed rodents. Are you seeking an exemption for scientific reasons from the institution’s plan for environmental enrichment?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674"/>
      </w:tblGrid>
      <w:tr w:rsidR="00B87B92" w14:paraId="4545DFA1"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729E8E13" w14:textId="77777777" w:rsidR="00B87B92" w:rsidRDefault="006D6E5C">
            <w:pPr>
              <w:pStyle w:val="PlainText"/>
              <w:ind w:left="144"/>
              <w:rPr>
                <w:rFonts w:ascii="Arial" w:hAnsi="Arial" w:cs="Arial"/>
                <w:color w:val="000000"/>
              </w:rPr>
            </w:pPr>
            <w:r>
              <w:rPr>
                <w:rFonts w:ascii="Arial" w:hAnsi="Arial" w:cs="Arial"/>
                <w:color w:val="000000"/>
              </w:rPr>
              <w:t>X</w:t>
            </w:r>
            <w:r w:rsidR="00B87B92">
              <w:rPr>
                <w:rFonts w:ascii="Arial" w:hAnsi="Arial" w:cs="Arial"/>
                <w:color w:val="000000"/>
              </w:rPr>
              <w:tab/>
            </w:r>
          </w:p>
        </w:tc>
        <w:tc>
          <w:tcPr>
            <w:tcW w:w="1674" w:type="dxa"/>
            <w:tcBorders>
              <w:top w:val="nil"/>
              <w:left w:val="single" w:sz="4" w:space="0" w:color="auto"/>
              <w:bottom w:val="nil"/>
              <w:right w:val="nil"/>
            </w:tcBorders>
          </w:tcPr>
          <w:p w14:paraId="47BD53D5" w14:textId="77777777" w:rsidR="00B87B92" w:rsidRDefault="00B87B92">
            <w:pPr>
              <w:pStyle w:val="PlainText"/>
              <w:rPr>
                <w:rFonts w:ascii="Arial" w:hAnsi="Arial" w:cs="Arial"/>
                <w:color w:val="000000"/>
              </w:rPr>
            </w:pPr>
            <w:r>
              <w:rPr>
                <w:rFonts w:ascii="Arial" w:hAnsi="Arial" w:cs="Arial"/>
                <w:color w:val="000000"/>
              </w:rPr>
              <w:t xml:space="preserve">Yes.   </w:t>
            </w:r>
          </w:p>
        </w:tc>
      </w:tr>
      <w:tr w:rsidR="00B87B92" w14:paraId="7929F6A0"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24A107BF" w14:textId="77777777" w:rsidR="00B87B92" w:rsidRDefault="00B87B92">
            <w:pPr>
              <w:pStyle w:val="PlainText"/>
              <w:ind w:left="144"/>
              <w:rPr>
                <w:rFonts w:ascii="Arial" w:hAnsi="Arial" w:cs="Arial"/>
                <w:color w:val="000000"/>
              </w:rPr>
            </w:pPr>
          </w:p>
        </w:tc>
        <w:tc>
          <w:tcPr>
            <w:tcW w:w="1674" w:type="dxa"/>
            <w:tcBorders>
              <w:top w:val="nil"/>
              <w:left w:val="single" w:sz="4" w:space="0" w:color="auto"/>
              <w:bottom w:val="nil"/>
              <w:right w:val="nil"/>
            </w:tcBorders>
          </w:tcPr>
          <w:p w14:paraId="50B2DF36" w14:textId="77777777" w:rsidR="00B87B92" w:rsidRDefault="00B87B92">
            <w:pPr>
              <w:pStyle w:val="PlainText"/>
              <w:rPr>
                <w:rFonts w:ascii="Arial" w:hAnsi="Arial" w:cs="Arial"/>
                <w:color w:val="000000"/>
              </w:rPr>
            </w:pPr>
            <w:r>
              <w:rPr>
                <w:rFonts w:ascii="Arial" w:hAnsi="Arial" w:cs="Arial"/>
                <w:color w:val="000000"/>
              </w:rPr>
              <w:t>No</w:t>
            </w:r>
          </w:p>
        </w:tc>
      </w:tr>
    </w:tbl>
    <w:p w14:paraId="59E75A6D" w14:textId="77777777" w:rsidR="00B87B92" w:rsidRDefault="00B87B92">
      <w:pPr>
        <w:pStyle w:val="PlainText"/>
        <w:tabs>
          <w:tab w:val="left" w:pos="360"/>
        </w:tabs>
        <w:ind w:left="360" w:hanging="540"/>
        <w:rPr>
          <w:rFonts w:ascii="Arial" w:hAnsi="Arial" w:cs="Arial"/>
          <w:color w:val="000000"/>
        </w:rPr>
      </w:pPr>
      <w:r>
        <w:rPr>
          <w:rFonts w:ascii="Arial" w:hAnsi="Arial" w:cs="Arial"/>
          <w:color w:val="000000"/>
        </w:rPr>
        <w:tab/>
      </w:r>
    </w:p>
    <w:p w14:paraId="1B84DCA5" w14:textId="77777777" w:rsidR="00B87B92" w:rsidRDefault="00B87B92">
      <w:pPr>
        <w:pStyle w:val="PlainText"/>
        <w:tabs>
          <w:tab w:val="left" w:pos="360"/>
        </w:tabs>
        <w:ind w:left="360" w:hanging="540"/>
        <w:rPr>
          <w:rFonts w:ascii="Arial" w:hAnsi="Arial" w:cs="Arial"/>
          <w:color w:val="000000"/>
        </w:rPr>
      </w:pPr>
      <w:r>
        <w:rPr>
          <w:rFonts w:ascii="Arial" w:hAnsi="Arial" w:cs="Arial"/>
          <w:color w:val="000000"/>
        </w:rPr>
        <w:tab/>
        <w:t>If yes, provide the basis of the request below.</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0188"/>
      </w:tblGrid>
      <w:tr w:rsidR="00B87B92" w14:paraId="6C2115CF" w14:textId="77777777">
        <w:tc>
          <w:tcPr>
            <w:tcW w:w="10188" w:type="dxa"/>
            <w:tcBorders>
              <w:top w:val="single" w:sz="4" w:space="0" w:color="auto"/>
              <w:left w:val="single" w:sz="4" w:space="0" w:color="auto"/>
              <w:bottom w:val="single" w:sz="4" w:space="0" w:color="auto"/>
              <w:right w:val="single" w:sz="4" w:space="0" w:color="auto"/>
            </w:tcBorders>
            <w:shd w:val="clear" w:color="auto" w:fill="D9D9D9"/>
          </w:tcPr>
          <w:p w14:paraId="53115FA3"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5C8EC4CF" w14:textId="77777777" w:rsidR="00B87B92" w:rsidRDefault="006D6E5C">
            <w:pPr>
              <w:pStyle w:val="Level1"/>
              <w:widowControl/>
              <w:tabs>
                <w:tab w:val="left" w:pos="360"/>
              </w:tabs>
              <w:rPr>
                <w:rFonts w:ascii="Arial" w:hAnsi="Arial" w:cs="Arial"/>
                <w:color w:val="000000"/>
                <w:sz w:val="20"/>
                <w:szCs w:val="20"/>
              </w:rPr>
            </w:pPr>
            <w:r>
              <w:rPr>
                <w:rFonts w:ascii="Arial" w:hAnsi="Arial" w:cs="Arial"/>
                <w:bCs/>
                <w:color w:val="000000"/>
                <w:sz w:val="20"/>
                <w:szCs w:val="20"/>
              </w:rPr>
              <w:t>Single cage housing is necessary for the integrity of the scientific data. Expression of learning-related genes is very time sensitive (&lt;3 min), therefore to properly control the timing of the different procedures which take place in different rooms, it is necessary to have one rat/cage.</w:t>
            </w:r>
            <w:r w:rsidRPr="00105585">
              <w:rPr>
                <w:rFonts w:ascii="Arial" w:hAnsi="Arial" w:cs="Arial"/>
                <w:bCs/>
                <w:color w:val="000000"/>
                <w:sz w:val="20"/>
                <w:szCs w:val="20"/>
              </w:rPr>
              <w:t xml:space="preserve"> Although rats will be housed in single cages, they will be extensively handled and will be given multiple opportunities to learn/ be stimulated.</w:t>
            </w:r>
          </w:p>
        </w:tc>
      </w:tr>
    </w:tbl>
    <w:p w14:paraId="4C4E9385" w14:textId="77777777" w:rsidR="00B87B92" w:rsidRDefault="00B87B92">
      <w:pPr>
        <w:pStyle w:val="PlainText"/>
        <w:tabs>
          <w:tab w:val="left" w:pos="360"/>
        </w:tabs>
        <w:ind w:left="360" w:hanging="540"/>
        <w:rPr>
          <w:rFonts w:ascii="Arial" w:hAnsi="Arial" w:cs="Arial"/>
          <w:color w:val="000000"/>
        </w:rPr>
      </w:pPr>
    </w:p>
    <w:p w14:paraId="7D7E2FC0" w14:textId="77777777" w:rsidR="00B87B92" w:rsidRDefault="00B87B92">
      <w:pPr>
        <w:pStyle w:val="PlainText"/>
        <w:tabs>
          <w:tab w:val="left" w:pos="360"/>
        </w:tabs>
        <w:ind w:left="360" w:hanging="540"/>
        <w:rPr>
          <w:rFonts w:ascii="Arial" w:hAnsi="Arial" w:cs="Arial"/>
          <w:color w:val="000000"/>
        </w:rPr>
      </w:pPr>
      <w:r>
        <w:rPr>
          <w:rFonts w:ascii="Arial" w:hAnsi="Arial" w:cs="Arial"/>
          <w:color w:val="000000"/>
        </w:rPr>
        <w:t>22.</w:t>
      </w:r>
      <w:r>
        <w:rPr>
          <w:rFonts w:ascii="Arial" w:hAnsi="Arial" w:cs="Arial"/>
          <w:color w:val="000000"/>
        </w:rPr>
        <w:tab/>
        <w:t xml:space="preserve">Will animals be removed from the LAS animal housing facility:  </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674"/>
      </w:tblGrid>
      <w:tr w:rsidR="00B87B92" w14:paraId="36DBA8D2"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6CFAE22B" w14:textId="77777777" w:rsidR="00B87B92" w:rsidRDefault="006D6E5C">
            <w:pPr>
              <w:pStyle w:val="PlainText"/>
              <w:ind w:left="144"/>
              <w:rPr>
                <w:rFonts w:ascii="Arial" w:hAnsi="Arial" w:cs="Arial"/>
                <w:color w:val="000000"/>
              </w:rPr>
            </w:pPr>
            <w:r>
              <w:rPr>
                <w:rFonts w:ascii="Arial" w:hAnsi="Arial" w:cs="Arial"/>
                <w:color w:val="000000"/>
              </w:rPr>
              <w:t>X</w:t>
            </w:r>
            <w:r w:rsidR="00B87B92">
              <w:rPr>
                <w:rFonts w:ascii="Arial" w:hAnsi="Arial" w:cs="Arial"/>
                <w:color w:val="000000"/>
              </w:rPr>
              <w:tab/>
            </w:r>
          </w:p>
        </w:tc>
        <w:tc>
          <w:tcPr>
            <w:tcW w:w="1674" w:type="dxa"/>
            <w:tcBorders>
              <w:top w:val="nil"/>
              <w:left w:val="single" w:sz="4" w:space="0" w:color="auto"/>
              <w:bottom w:val="nil"/>
              <w:right w:val="nil"/>
            </w:tcBorders>
          </w:tcPr>
          <w:p w14:paraId="6FC36A8D" w14:textId="77777777" w:rsidR="00B87B92" w:rsidRDefault="00B87B92">
            <w:pPr>
              <w:pStyle w:val="PlainText"/>
              <w:rPr>
                <w:rFonts w:ascii="Arial" w:hAnsi="Arial" w:cs="Arial"/>
                <w:color w:val="000000"/>
              </w:rPr>
            </w:pPr>
            <w:r>
              <w:rPr>
                <w:rFonts w:ascii="Arial" w:hAnsi="Arial" w:cs="Arial"/>
                <w:color w:val="000000"/>
              </w:rPr>
              <w:t xml:space="preserve">Yes.   </w:t>
            </w:r>
          </w:p>
        </w:tc>
      </w:tr>
      <w:tr w:rsidR="00B87B92" w14:paraId="2AB88D38"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23E85509" w14:textId="77777777" w:rsidR="00B87B92" w:rsidRDefault="00B87B92">
            <w:pPr>
              <w:pStyle w:val="PlainText"/>
              <w:ind w:left="144"/>
              <w:rPr>
                <w:rFonts w:ascii="Arial" w:hAnsi="Arial" w:cs="Arial"/>
                <w:color w:val="000000"/>
              </w:rPr>
            </w:pPr>
          </w:p>
        </w:tc>
        <w:tc>
          <w:tcPr>
            <w:tcW w:w="1674" w:type="dxa"/>
            <w:tcBorders>
              <w:top w:val="nil"/>
              <w:left w:val="single" w:sz="4" w:space="0" w:color="auto"/>
              <w:bottom w:val="nil"/>
              <w:right w:val="nil"/>
            </w:tcBorders>
          </w:tcPr>
          <w:p w14:paraId="2312FE75" w14:textId="77777777" w:rsidR="00B87B92" w:rsidRDefault="00B87B92">
            <w:pPr>
              <w:pStyle w:val="PlainText"/>
              <w:rPr>
                <w:rFonts w:ascii="Arial" w:hAnsi="Arial" w:cs="Arial"/>
                <w:color w:val="000000"/>
              </w:rPr>
            </w:pPr>
            <w:r>
              <w:rPr>
                <w:rFonts w:ascii="Arial" w:hAnsi="Arial" w:cs="Arial"/>
                <w:color w:val="000000"/>
              </w:rPr>
              <w:t>No</w:t>
            </w:r>
          </w:p>
        </w:tc>
      </w:tr>
    </w:tbl>
    <w:p w14:paraId="050E7876" w14:textId="77777777" w:rsidR="00B87B92" w:rsidRDefault="00B87B92">
      <w:pPr>
        <w:pStyle w:val="PlainText"/>
        <w:tabs>
          <w:tab w:val="left" w:pos="360"/>
        </w:tabs>
        <w:ind w:hanging="180"/>
        <w:rPr>
          <w:rFonts w:ascii="Arial" w:hAnsi="Arial" w:cs="Arial"/>
          <w:color w:val="000000"/>
        </w:rPr>
      </w:pPr>
    </w:p>
    <w:p w14:paraId="172FF58D" w14:textId="77777777" w:rsidR="00B87B92" w:rsidRDefault="00B87B92">
      <w:pPr>
        <w:suppressAutoHyphens/>
        <w:ind w:left="360" w:right="-288"/>
        <w:rPr>
          <w:rFonts w:ascii="Arial" w:hAnsi="Arial" w:cs="Arial"/>
          <w:b/>
          <w:bCs/>
          <w:color w:val="000000"/>
        </w:rPr>
      </w:pPr>
      <w:r>
        <w:rPr>
          <w:rFonts w:ascii="Arial" w:hAnsi="Arial" w:cs="Arial"/>
          <w:b/>
          <w:bCs/>
          <w:color w:val="000000"/>
        </w:rPr>
        <w:t xml:space="preserve">If you answered Yes.  Please answer the following: </w:t>
      </w:r>
    </w:p>
    <w:p w14:paraId="25EBDBEB" w14:textId="77777777" w:rsidR="00B87B92" w:rsidRDefault="00B87B92">
      <w:pPr>
        <w:tabs>
          <w:tab w:val="left" w:pos="720"/>
        </w:tabs>
        <w:suppressAutoHyphens/>
        <w:ind w:firstLine="360"/>
        <w:rPr>
          <w:rFonts w:ascii="Arial" w:hAnsi="Arial" w:cs="Arial"/>
          <w:color w:val="000000"/>
        </w:rPr>
      </w:pPr>
      <w:r>
        <w:rPr>
          <w:rFonts w:ascii="Arial" w:hAnsi="Arial" w:cs="Arial"/>
          <w:color w:val="000000"/>
        </w:rPr>
        <w:t xml:space="preserve">(1) </w:t>
      </w:r>
      <w:r>
        <w:rPr>
          <w:rFonts w:ascii="Arial" w:hAnsi="Arial" w:cs="Arial"/>
          <w:color w:val="000000"/>
        </w:rPr>
        <w:tab/>
        <w:t>Animals will be taken to (room number and building):</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6925D257" w14:textId="77777777" w:rsidTr="006D6E5C">
        <w:trPr>
          <w:trHeight w:val="467"/>
        </w:trPr>
        <w:tc>
          <w:tcPr>
            <w:tcW w:w="9828" w:type="dxa"/>
            <w:tcBorders>
              <w:top w:val="single" w:sz="4" w:space="0" w:color="auto"/>
              <w:left w:val="single" w:sz="4" w:space="0" w:color="auto"/>
              <w:bottom w:val="single" w:sz="4" w:space="0" w:color="auto"/>
              <w:right w:val="single" w:sz="4" w:space="0" w:color="auto"/>
            </w:tcBorders>
            <w:shd w:val="clear" w:color="auto" w:fill="D9D9D9"/>
          </w:tcPr>
          <w:p w14:paraId="64609AF7" w14:textId="77777777" w:rsidR="00B87B92" w:rsidRPr="006D6E5C" w:rsidRDefault="006D6E5C">
            <w:pPr>
              <w:pStyle w:val="Level1"/>
              <w:widowControl/>
              <w:tabs>
                <w:tab w:val="left" w:pos="360"/>
              </w:tabs>
              <w:rPr>
                <w:rFonts w:ascii="Arial" w:hAnsi="Arial" w:cs="Arial"/>
                <w:b/>
                <w:color w:val="000000"/>
                <w:sz w:val="20"/>
                <w:szCs w:val="20"/>
              </w:rPr>
            </w:pPr>
            <w:r w:rsidRPr="006D6E5C">
              <w:rPr>
                <w:rFonts w:ascii="Arial" w:hAnsi="Arial" w:cs="Arial"/>
                <w:b/>
                <w:color w:val="000000"/>
                <w:sz w:val="20"/>
                <w:szCs w:val="20"/>
              </w:rPr>
              <w:t>Animals will be housed in CB3710C which is an LAS-approved housing room. Most behavior will be done in CB 3705B. Startle will be tested in the Small Animal Behavioral Core (BF 241).</w:t>
            </w:r>
          </w:p>
        </w:tc>
      </w:tr>
    </w:tbl>
    <w:p w14:paraId="6B0340EC" w14:textId="77777777" w:rsidR="00B87B92" w:rsidRDefault="00B87B92" w:rsidP="00B87B92">
      <w:pPr>
        <w:numPr>
          <w:ilvl w:val="0"/>
          <w:numId w:val="6"/>
        </w:numPr>
        <w:tabs>
          <w:tab w:val="left" w:pos="360"/>
        </w:tabs>
        <w:suppressAutoHyphens/>
        <w:ind w:right="288"/>
        <w:rPr>
          <w:rFonts w:ascii="Arial" w:hAnsi="Arial" w:cs="Arial"/>
          <w:color w:val="000000"/>
        </w:rPr>
      </w:pPr>
      <w:r>
        <w:rPr>
          <w:rFonts w:ascii="Arial" w:hAnsi="Arial" w:cs="Arial"/>
          <w:color w:val="000000"/>
        </w:rPr>
        <w:t>Provide rationale for the need to remove animals from dedicated animal facilities and justify why such</w:t>
      </w:r>
    </w:p>
    <w:p w14:paraId="76DE9E75" w14:textId="77777777" w:rsidR="00B87B92" w:rsidRDefault="00B87B92">
      <w:pPr>
        <w:tabs>
          <w:tab w:val="left" w:pos="360"/>
          <w:tab w:val="left" w:pos="720"/>
        </w:tabs>
        <w:suppressAutoHyphens/>
        <w:ind w:left="360" w:right="288"/>
        <w:rPr>
          <w:rFonts w:ascii="Arial" w:hAnsi="Arial" w:cs="Arial"/>
          <w:color w:val="000000"/>
        </w:rPr>
      </w:pPr>
      <w:r>
        <w:rPr>
          <w:rFonts w:ascii="Arial" w:hAnsi="Arial" w:cs="Arial"/>
          <w:color w:val="000000"/>
        </w:rPr>
        <w:tab/>
        <w:t xml:space="preserve">work cannot be performed in dedicated, approved animal facility space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0F3B635E"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5571F11A" w14:textId="77777777" w:rsidR="00B87B92" w:rsidRPr="006D6E5C" w:rsidRDefault="006D6E5C">
            <w:pPr>
              <w:pStyle w:val="Level1"/>
              <w:widowControl/>
              <w:tabs>
                <w:tab w:val="left" w:pos="360"/>
              </w:tabs>
              <w:rPr>
                <w:rFonts w:ascii="Arial" w:hAnsi="Arial" w:cs="Arial"/>
                <w:b/>
                <w:color w:val="000000"/>
                <w:sz w:val="20"/>
                <w:szCs w:val="20"/>
              </w:rPr>
            </w:pPr>
            <w:r w:rsidRPr="006D6E5C">
              <w:rPr>
                <w:rFonts w:ascii="Arial" w:hAnsi="Arial" w:cs="Arial"/>
                <w:b/>
                <w:color w:val="000000"/>
                <w:sz w:val="20"/>
                <w:szCs w:val="20"/>
              </w:rPr>
              <w:t xml:space="preserve">Behavioral training and testing is done is a specific apparatus that is not available at the animal </w:t>
            </w:r>
            <w:r w:rsidRPr="006D6E5C">
              <w:rPr>
                <w:rFonts w:ascii="Arial" w:hAnsi="Arial" w:cs="Arial"/>
                <w:b/>
                <w:color w:val="000000"/>
                <w:sz w:val="20"/>
                <w:szCs w:val="20"/>
              </w:rPr>
              <w:lastRenderedPageBreak/>
              <w:t>facility.</w:t>
            </w:r>
          </w:p>
        </w:tc>
      </w:tr>
    </w:tbl>
    <w:p w14:paraId="745FB65B" w14:textId="77777777" w:rsidR="00B87B92" w:rsidRDefault="00B87B92">
      <w:pPr>
        <w:suppressAutoHyphens/>
        <w:ind w:left="360" w:right="288"/>
        <w:rPr>
          <w:rFonts w:ascii="Arial" w:hAnsi="Arial" w:cs="Arial"/>
          <w:color w:val="000000"/>
        </w:rPr>
      </w:pPr>
      <w:r>
        <w:rPr>
          <w:rFonts w:ascii="Arial" w:hAnsi="Arial" w:cs="Arial"/>
          <w:color w:val="000000"/>
        </w:rPr>
        <w:lastRenderedPageBreak/>
        <w:t>(3)</w:t>
      </w:r>
      <w:r>
        <w:rPr>
          <w:rFonts w:ascii="Arial" w:hAnsi="Arial" w:cs="Arial"/>
          <w:color w:val="000000"/>
        </w:rPr>
        <w:tab/>
        <w:t xml:space="preserve">Estimated total time period </w:t>
      </w:r>
      <w:r>
        <w:rPr>
          <w:rFonts w:ascii="Arial" w:hAnsi="Arial" w:cs="Arial"/>
          <w:color w:val="000000"/>
          <w:u w:val="single"/>
        </w:rPr>
        <w:t>live</w:t>
      </w:r>
      <w:r>
        <w:rPr>
          <w:rFonts w:ascii="Arial" w:hAnsi="Arial" w:cs="Arial"/>
          <w:color w:val="000000"/>
        </w:rPr>
        <w:t xml:space="preserve"> animals will be kept in the laboratory: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39EA3F8E"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16E3BD84" w14:textId="77777777" w:rsidR="00B87B92" w:rsidRPr="006D6E5C" w:rsidRDefault="006D6E5C">
            <w:pPr>
              <w:pStyle w:val="Level1"/>
              <w:widowControl/>
              <w:tabs>
                <w:tab w:val="left" w:pos="360"/>
              </w:tabs>
              <w:rPr>
                <w:rFonts w:ascii="Arial" w:hAnsi="Arial" w:cs="Arial"/>
                <w:b/>
                <w:color w:val="000000"/>
                <w:sz w:val="20"/>
                <w:szCs w:val="20"/>
              </w:rPr>
            </w:pPr>
            <w:r>
              <w:rPr>
                <w:rFonts w:ascii="Arial" w:hAnsi="Arial" w:cs="Arial"/>
                <w:b/>
                <w:color w:val="000000"/>
                <w:sz w:val="20"/>
                <w:szCs w:val="20"/>
              </w:rPr>
              <w:t xml:space="preserve">8 </w:t>
            </w:r>
            <w:proofErr w:type="spellStart"/>
            <w:r>
              <w:rPr>
                <w:rFonts w:ascii="Arial" w:hAnsi="Arial" w:cs="Arial"/>
                <w:b/>
                <w:color w:val="000000"/>
                <w:sz w:val="20"/>
                <w:szCs w:val="20"/>
              </w:rPr>
              <w:t>hrs</w:t>
            </w:r>
            <w:proofErr w:type="spellEnd"/>
          </w:p>
        </w:tc>
      </w:tr>
    </w:tbl>
    <w:p w14:paraId="6A94F2D1" w14:textId="77777777" w:rsidR="00B87B92" w:rsidRDefault="00B87B92">
      <w:pPr>
        <w:tabs>
          <w:tab w:val="left" w:pos="360"/>
        </w:tabs>
        <w:suppressAutoHyphens/>
        <w:rPr>
          <w:rFonts w:ascii="Arial" w:hAnsi="Arial" w:cs="Arial"/>
          <w:color w:val="000000"/>
        </w:rPr>
      </w:pPr>
      <w:r>
        <w:rPr>
          <w:rFonts w:ascii="Arial" w:hAnsi="Arial" w:cs="Arial"/>
          <w:color w:val="000000"/>
        </w:rPr>
        <w:tab/>
        <w:t>(4)</w:t>
      </w:r>
      <w:r>
        <w:rPr>
          <w:rFonts w:ascii="Arial" w:hAnsi="Arial" w:cs="Arial"/>
          <w:color w:val="000000"/>
        </w:rPr>
        <w:tab/>
        <w:t xml:space="preserve">Will these animals be returned to the LAS animal facility: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576"/>
        <w:gridCol w:w="1674"/>
      </w:tblGrid>
      <w:tr w:rsidR="00B87B92" w14:paraId="1154DA3B" w14:textId="77777777">
        <w:tc>
          <w:tcPr>
            <w:tcW w:w="576" w:type="dxa"/>
            <w:tcBorders>
              <w:top w:val="single" w:sz="4" w:space="0" w:color="auto"/>
              <w:left w:val="single" w:sz="4" w:space="0" w:color="auto"/>
              <w:bottom w:val="single" w:sz="4" w:space="0" w:color="auto"/>
              <w:right w:val="single" w:sz="4" w:space="0" w:color="auto"/>
            </w:tcBorders>
            <w:shd w:val="clear" w:color="auto" w:fill="E0E0E0"/>
          </w:tcPr>
          <w:p w14:paraId="6F3419A9" w14:textId="77777777" w:rsidR="00B87B92" w:rsidRDefault="00B87B92">
            <w:pPr>
              <w:pStyle w:val="PlainText"/>
              <w:ind w:left="144"/>
              <w:rPr>
                <w:rFonts w:ascii="Arial" w:hAnsi="Arial" w:cs="Arial"/>
                <w:color w:val="000000"/>
              </w:rPr>
            </w:pPr>
            <w:r>
              <w:rPr>
                <w:rFonts w:ascii="Arial" w:hAnsi="Arial" w:cs="Arial"/>
                <w:color w:val="000000"/>
              </w:rPr>
              <w:tab/>
            </w:r>
          </w:p>
        </w:tc>
        <w:tc>
          <w:tcPr>
            <w:tcW w:w="1674" w:type="dxa"/>
            <w:tcBorders>
              <w:top w:val="nil"/>
              <w:left w:val="single" w:sz="4" w:space="0" w:color="auto"/>
              <w:bottom w:val="nil"/>
              <w:right w:val="nil"/>
            </w:tcBorders>
          </w:tcPr>
          <w:p w14:paraId="3CC94B27" w14:textId="77777777" w:rsidR="00B87B92" w:rsidRDefault="00B87B92">
            <w:pPr>
              <w:pStyle w:val="PlainText"/>
              <w:rPr>
                <w:rFonts w:ascii="Arial" w:hAnsi="Arial" w:cs="Arial"/>
                <w:color w:val="000000"/>
              </w:rPr>
            </w:pPr>
            <w:r>
              <w:rPr>
                <w:rFonts w:ascii="Arial" w:hAnsi="Arial" w:cs="Arial"/>
                <w:color w:val="000000"/>
              </w:rPr>
              <w:t xml:space="preserve">Yes.   </w:t>
            </w:r>
          </w:p>
        </w:tc>
      </w:tr>
      <w:tr w:rsidR="00B87B92" w14:paraId="5B264312" w14:textId="77777777">
        <w:tc>
          <w:tcPr>
            <w:tcW w:w="576" w:type="dxa"/>
            <w:tcBorders>
              <w:top w:val="single" w:sz="4" w:space="0" w:color="auto"/>
              <w:left w:val="single" w:sz="4" w:space="0" w:color="auto"/>
              <w:bottom w:val="single" w:sz="4" w:space="0" w:color="auto"/>
              <w:right w:val="single" w:sz="4" w:space="0" w:color="auto"/>
            </w:tcBorders>
            <w:shd w:val="clear" w:color="auto" w:fill="E0E0E0"/>
          </w:tcPr>
          <w:p w14:paraId="7F44D2B6" w14:textId="77777777" w:rsidR="00B87B92" w:rsidRDefault="006D6E5C">
            <w:pPr>
              <w:pStyle w:val="PlainText"/>
              <w:ind w:left="144"/>
              <w:rPr>
                <w:rFonts w:ascii="Arial" w:hAnsi="Arial" w:cs="Arial"/>
                <w:color w:val="000000"/>
              </w:rPr>
            </w:pPr>
            <w:r>
              <w:rPr>
                <w:rFonts w:ascii="Arial" w:hAnsi="Arial" w:cs="Arial"/>
                <w:color w:val="000000"/>
              </w:rPr>
              <w:t>X</w:t>
            </w:r>
          </w:p>
        </w:tc>
        <w:tc>
          <w:tcPr>
            <w:tcW w:w="1674" w:type="dxa"/>
            <w:tcBorders>
              <w:top w:val="nil"/>
              <w:left w:val="single" w:sz="4" w:space="0" w:color="auto"/>
              <w:bottom w:val="nil"/>
              <w:right w:val="nil"/>
            </w:tcBorders>
          </w:tcPr>
          <w:p w14:paraId="0E5482B0" w14:textId="77777777" w:rsidR="00B87B92" w:rsidRDefault="00B87B92">
            <w:pPr>
              <w:pStyle w:val="PlainText"/>
              <w:rPr>
                <w:rFonts w:ascii="Arial" w:hAnsi="Arial" w:cs="Arial"/>
                <w:color w:val="000000"/>
              </w:rPr>
            </w:pPr>
            <w:r>
              <w:rPr>
                <w:rFonts w:ascii="Arial" w:hAnsi="Arial" w:cs="Arial"/>
                <w:color w:val="000000"/>
              </w:rPr>
              <w:t>No</w:t>
            </w:r>
          </w:p>
        </w:tc>
      </w:tr>
    </w:tbl>
    <w:p w14:paraId="65E7FF06" w14:textId="77777777" w:rsidR="00B87B92" w:rsidRDefault="00B87B92">
      <w:pPr>
        <w:suppressAutoHyphens/>
        <w:ind w:left="720" w:hanging="360"/>
        <w:rPr>
          <w:rFonts w:ascii="Arial" w:hAnsi="Arial" w:cs="Arial"/>
          <w:color w:val="000000"/>
        </w:rPr>
      </w:pP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09A252B1"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102F8231" w14:textId="77777777" w:rsidR="00B87B92" w:rsidRDefault="00B87B92">
            <w:pPr>
              <w:pStyle w:val="Level1"/>
              <w:widowControl/>
              <w:tabs>
                <w:tab w:val="left" w:pos="360"/>
              </w:tabs>
              <w:rPr>
                <w:rFonts w:ascii="Arial" w:hAnsi="Arial" w:cs="Arial"/>
                <w:color w:val="000000"/>
                <w:sz w:val="20"/>
                <w:szCs w:val="20"/>
              </w:rPr>
            </w:pPr>
          </w:p>
        </w:tc>
      </w:tr>
    </w:tbl>
    <w:p w14:paraId="334B0F51" w14:textId="77777777" w:rsidR="00B87B92" w:rsidRDefault="00B87B92">
      <w:pPr>
        <w:tabs>
          <w:tab w:val="left" w:pos="360"/>
        </w:tabs>
        <w:suppressAutoHyphens/>
        <w:ind w:left="-180"/>
        <w:rPr>
          <w:rFonts w:ascii="Arial" w:hAnsi="Arial" w:cs="Arial"/>
          <w:color w:val="000000"/>
        </w:rPr>
      </w:pPr>
    </w:p>
    <w:p w14:paraId="6197670C" w14:textId="77777777" w:rsidR="00B87B92" w:rsidRDefault="00B87B92">
      <w:pPr>
        <w:tabs>
          <w:tab w:val="left" w:pos="360"/>
        </w:tabs>
        <w:suppressAutoHyphens/>
        <w:ind w:left="-180"/>
        <w:rPr>
          <w:rFonts w:ascii="Arial" w:hAnsi="Arial" w:cs="Arial"/>
          <w:color w:val="000000"/>
        </w:rPr>
      </w:pPr>
      <w:r>
        <w:rPr>
          <w:rFonts w:ascii="Arial" w:hAnsi="Arial" w:cs="Arial"/>
          <w:color w:val="000000"/>
        </w:rPr>
        <w:t>23.</w:t>
      </w:r>
      <w:r>
        <w:rPr>
          <w:rFonts w:ascii="Arial" w:hAnsi="Arial" w:cs="Arial"/>
          <w:color w:val="000000"/>
        </w:rPr>
        <w:tab/>
        <w:t>Animal Husbandry: special housing, conditioning, diet or other conditions:</w:t>
      </w:r>
    </w:p>
    <w:tbl>
      <w:tblPr>
        <w:tblW w:w="10188"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60"/>
        <w:gridCol w:w="90"/>
        <w:gridCol w:w="9630"/>
        <w:gridCol w:w="108"/>
      </w:tblGrid>
      <w:tr w:rsidR="00B87B92" w14:paraId="303903FD"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08592249" w14:textId="77777777" w:rsidR="00B87B92" w:rsidRDefault="006D6E5C">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5E8505B6" w14:textId="77777777" w:rsidR="00B87B92" w:rsidRDefault="00B87B92">
            <w:pPr>
              <w:pStyle w:val="PlainText"/>
              <w:ind w:right="-1260"/>
              <w:rPr>
                <w:rFonts w:ascii="Arial" w:hAnsi="Arial" w:cs="Arial"/>
                <w:color w:val="000000"/>
              </w:rPr>
            </w:pPr>
            <w:r>
              <w:rPr>
                <w:rFonts w:ascii="Arial" w:hAnsi="Arial" w:cs="Arial"/>
                <w:color w:val="000000"/>
              </w:rPr>
              <w:t>None</w:t>
            </w:r>
          </w:p>
        </w:tc>
      </w:tr>
      <w:tr w:rsidR="00B87B92" w14:paraId="1F2FEBE4"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165AD7D4"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3616AE77" w14:textId="77777777" w:rsidR="00B87B92" w:rsidRDefault="00B87B92">
            <w:pPr>
              <w:pStyle w:val="PlainText"/>
              <w:ind w:right="-1260"/>
              <w:rPr>
                <w:rFonts w:ascii="Arial" w:hAnsi="Arial" w:cs="Arial"/>
                <w:color w:val="000000"/>
              </w:rPr>
            </w:pPr>
            <w:r>
              <w:rPr>
                <w:rFonts w:ascii="Arial" w:hAnsi="Arial" w:cs="Arial"/>
                <w:color w:val="000000"/>
              </w:rPr>
              <w:t>Increased frequency of cage changing</w:t>
            </w:r>
          </w:p>
        </w:tc>
      </w:tr>
      <w:tr w:rsidR="00B87B92" w14:paraId="2F094768"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0C794972"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2403560F" w14:textId="77777777" w:rsidR="00B87B92" w:rsidRDefault="00B87B92">
            <w:pPr>
              <w:pStyle w:val="PlainText"/>
              <w:ind w:right="-1260"/>
              <w:rPr>
                <w:rFonts w:ascii="Arial" w:hAnsi="Arial" w:cs="Arial"/>
                <w:color w:val="000000"/>
              </w:rPr>
            </w:pPr>
            <w:r>
              <w:rPr>
                <w:rFonts w:ascii="Arial" w:hAnsi="Arial" w:cs="Arial"/>
                <w:color w:val="000000"/>
              </w:rPr>
              <w:t>BSL2 Housing</w:t>
            </w:r>
          </w:p>
        </w:tc>
      </w:tr>
      <w:tr w:rsidR="00B87B92" w14:paraId="3C59550F"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12051EFA"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69820727" w14:textId="77777777" w:rsidR="00B87B92" w:rsidRDefault="00B87B92">
            <w:pPr>
              <w:pStyle w:val="PlainText"/>
              <w:ind w:right="-1260"/>
              <w:rPr>
                <w:rFonts w:ascii="Arial" w:hAnsi="Arial" w:cs="Arial"/>
                <w:color w:val="000000"/>
              </w:rPr>
            </w:pPr>
            <w:r>
              <w:rPr>
                <w:rFonts w:ascii="Arial" w:hAnsi="Arial" w:cs="Arial"/>
                <w:color w:val="000000"/>
              </w:rPr>
              <w:t>Medicated water (explain what medication will be used and how you will monitor)</w:t>
            </w:r>
          </w:p>
        </w:tc>
      </w:tr>
      <w:tr w:rsidR="00B87B92" w14:paraId="3EEB8DBA"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4A20FDE2"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6EB8B458" w14:textId="77777777" w:rsidR="00B87B92" w:rsidRDefault="00B87B92">
            <w:pPr>
              <w:pStyle w:val="PlainText"/>
              <w:ind w:right="-1260"/>
              <w:rPr>
                <w:rFonts w:ascii="Arial" w:hAnsi="Arial" w:cs="Arial"/>
                <w:color w:val="000000"/>
              </w:rPr>
            </w:pPr>
            <w:r>
              <w:rPr>
                <w:rFonts w:ascii="Arial" w:hAnsi="Arial" w:cs="Arial"/>
                <w:color w:val="000000"/>
              </w:rPr>
              <w:t>Medicated feed (explain what medication will be used and how you will monitor)</w:t>
            </w:r>
          </w:p>
        </w:tc>
      </w:tr>
      <w:tr w:rsidR="00B87B92" w14:paraId="1F70F8EA"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6DA8F8DA"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065FACB3" w14:textId="77777777" w:rsidR="00B87B92" w:rsidRDefault="00B87B92">
            <w:pPr>
              <w:pStyle w:val="PlainText"/>
              <w:rPr>
                <w:rFonts w:ascii="Arial" w:hAnsi="Arial" w:cs="Arial"/>
                <w:color w:val="000000"/>
              </w:rPr>
            </w:pPr>
            <w:r>
              <w:rPr>
                <w:rFonts w:ascii="Arial" w:hAnsi="Arial" w:cs="Arial"/>
                <w:color w:val="000000"/>
              </w:rPr>
              <w:t>Housing in non-standard cage (i.e. Metabolic cages)</w:t>
            </w:r>
          </w:p>
        </w:tc>
      </w:tr>
      <w:tr w:rsidR="00B87B92" w14:paraId="3381F62B"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4C09F117"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3472CF28" w14:textId="77777777" w:rsidR="00B87B92" w:rsidRDefault="00B87B92">
            <w:pPr>
              <w:pStyle w:val="PlainText"/>
              <w:rPr>
                <w:rFonts w:ascii="Arial" w:hAnsi="Arial" w:cs="Arial"/>
                <w:color w:val="000000"/>
              </w:rPr>
            </w:pPr>
            <w:r>
              <w:rPr>
                <w:rFonts w:ascii="Arial" w:hAnsi="Arial" w:cs="Arial"/>
                <w:color w:val="000000"/>
              </w:rPr>
              <w:t>Water restriction for longer than 12 hours (explain below)</w:t>
            </w:r>
          </w:p>
        </w:tc>
      </w:tr>
      <w:tr w:rsidR="00B87B92" w14:paraId="1E8A0313"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1BCD91C9"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385E8E68" w14:textId="77777777" w:rsidR="00B87B92" w:rsidRDefault="00B87B92">
            <w:pPr>
              <w:pStyle w:val="PlainText"/>
              <w:rPr>
                <w:rFonts w:ascii="Arial" w:hAnsi="Arial" w:cs="Arial"/>
                <w:color w:val="000000"/>
              </w:rPr>
            </w:pPr>
            <w:r>
              <w:rPr>
                <w:rFonts w:ascii="Arial" w:hAnsi="Arial" w:cs="Arial"/>
                <w:color w:val="000000"/>
              </w:rPr>
              <w:t>Food restriction for longer than 24 hours explain below)</w:t>
            </w:r>
          </w:p>
        </w:tc>
      </w:tr>
      <w:tr w:rsidR="00B87B92" w14:paraId="692DE8CF"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2FA4BAD5"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5DA0496E" w14:textId="77777777" w:rsidR="00B87B92" w:rsidRDefault="00B87B92">
            <w:pPr>
              <w:pStyle w:val="PlainText"/>
              <w:rPr>
                <w:rFonts w:ascii="Arial" w:hAnsi="Arial" w:cs="Arial"/>
                <w:color w:val="000000"/>
              </w:rPr>
            </w:pPr>
            <w:r>
              <w:rPr>
                <w:rFonts w:ascii="Arial" w:hAnsi="Arial" w:cs="Arial"/>
                <w:color w:val="000000"/>
              </w:rPr>
              <w:t>Prolonged exposure to high or low temperatures (explain below)</w:t>
            </w:r>
          </w:p>
        </w:tc>
      </w:tr>
      <w:tr w:rsidR="00B87B92" w14:paraId="12B83F86" w14:textId="77777777">
        <w:trPr>
          <w:gridAfter w:val="1"/>
          <w:wAfter w:w="108" w:type="dxa"/>
        </w:trPr>
        <w:tc>
          <w:tcPr>
            <w:tcW w:w="450" w:type="dxa"/>
            <w:gridSpan w:val="2"/>
            <w:tcBorders>
              <w:top w:val="single" w:sz="4" w:space="0" w:color="auto"/>
              <w:left w:val="single" w:sz="4" w:space="0" w:color="auto"/>
              <w:bottom w:val="single" w:sz="4" w:space="0" w:color="auto"/>
              <w:right w:val="single" w:sz="4" w:space="0" w:color="auto"/>
            </w:tcBorders>
            <w:shd w:val="clear" w:color="auto" w:fill="D9D9D9"/>
          </w:tcPr>
          <w:p w14:paraId="214943F6"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12C10A63" w14:textId="77777777" w:rsidR="00B87B92" w:rsidRDefault="00B87B92">
            <w:pPr>
              <w:pStyle w:val="PlainText"/>
              <w:rPr>
                <w:rFonts w:ascii="Arial" w:hAnsi="Arial" w:cs="Arial"/>
                <w:color w:val="000000"/>
              </w:rPr>
            </w:pPr>
            <w:r>
              <w:rPr>
                <w:rFonts w:ascii="Arial" w:hAnsi="Arial" w:cs="Arial"/>
                <w:color w:val="000000"/>
              </w:rPr>
              <w:t>Other.</w:t>
            </w:r>
          </w:p>
        </w:tc>
      </w:tr>
      <w:tr w:rsidR="00B87B92" w14:paraId="1086F04C" w14:textId="77777777">
        <w:trPr>
          <w:gridBefore w:val="1"/>
          <w:wBefore w:w="360" w:type="dxa"/>
        </w:trPr>
        <w:tc>
          <w:tcPr>
            <w:tcW w:w="9828" w:type="dxa"/>
            <w:gridSpan w:val="3"/>
            <w:tcBorders>
              <w:top w:val="single" w:sz="4" w:space="0" w:color="auto"/>
              <w:left w:val="single" w:sz="4" w:space="0" w:color="auto"/>
              <w:bottom w:val="single" w:sz="4" w:space="0" w:color="auto"/>
              <w:right w:val="single" w:sz="4" w:space="0" w:color="auto"/>
            </w:tcBorders>
            <w:shd w:val="clear" w:color="auto" w:fill="D9D9D9"/>
          </w:tcPr>
          <w:p w14:paraId="4169BD10"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tc>
      </w:tr>
    </w:tbl>
    <w:p w14:paraId="23BD5327" w14:textId="77777777" w:rsidR="00B87B92" w:rsidRDefault="00B87B92">
      <w:pPr>
        <w:tabs>
          <w:tab w:val="left" w:pos="900"/>
          <w:tab w:val="left" w:pos="1260"/>
        </w:tabs>
        <w:suppressAutoHyphens/>
        <w:ind w:right="390"/>
        <w:rPr>
          <w:rFonts w:ascii="Arial" w:hAnsi="Arial" w:cs="Arial"/>
          <w:color w:val="000000"/>
        </w:rPr>
      </w:pPr>
    </w:p>
    <w:p w14:paraId="312BB3D8" w14:textId="77777777" w:rsidR="00B87B92" w:rsidRDefault="00B87B92">
      <w:pPr>
        <w:suppressAutoHyphens/>
        <w:ind w:left="360" w:right="390" w:hanging="540"/>
        <w:rPr>
          <w:rFonts w:ascii="Arial" w:hAnsi="Arial" w:cs="Arial"/>
          <w:color w:val="000000"/>
        </w:rPr>
      </w:pPr>
      <w:r>
        <w:rPr>
          <w:rFonts w:ascii="Arial" w:hAnsi="Arial" w:cs="Arial"/>
          <w:color w:val="000000"/>
        </w:rPr>
        <w:t>24.</w:t>
      </w:r>
      <w:r>
        <w:rPr>
          <w:rFonts w:ascii="Arial" w:hAnsi="Arial" w:cs="Arial"/>
          <w:color w:val="000000"/>
        </w:rPr>
        <w:tab/>
        <w:t>Is the project a non-clinical laboratory study evaluating the toxicity and/or the safety of a product, agent or device to be monitored by the Quality Assurance Unit in compliance with the FDA’s Good Laboratory Practice Regulations?</w:t>
      </w: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
        <w:gridCol w:w="9586"/>
      </w:tblGrid>
      <w:tr w:rsidR="00B87B92" w14:paraId="1E5CA425" w14:textId="77777777">
        <w:tc>
          <w:tcPr>
            <w:tcW w:w="450" w:type="dxa"/>
            <w:tcBorders>
              <w:top w:val="single" w:sz="4" w:space="0" w:color="auto"/>
              <w:left w:val="single" w:sz="4" w:space="0" w:color="auto"/>
              <w:bottom w:val="single" w:sz="4" w:space="0" w:color="auto"/>
              <w:right w:val="single" w:sz="4" w:space="0" w:color="auto"/>
            </w:tcBorders>
            <w:shd w:val="clear" w:color="auto" w:fill="B3B3B3"/>
          </w:tcPr>
          <w:p w14:paraId="749F338B"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1A893FAE" w14:textId="77777777" w:rsidR="00B87B92" w:rsidRDefault="00B87B92">
            <w:pPr>
              <w:pStyle w:val="PlainText"/>
              <w:ind w:right="-1260"/>
              <w:rPr>
                <w:rFonts w:ascii="Arial" w:hAnsi="Arial" w:cs="Arial"/>
                <w:color w:val="000000"/>
              </w:rPr>
            </w:pPr>
            <w:r>
              <w:rPr>
                <w:rFonts w:ascii="Arial" w:hAnsi="Arial" w:cs="Arial"/>
                <w:color w:val="000000"/>
              </w:rPr>
              <w:t>Yes</w:t>
            </w:r>
          </w:p>
        </w:tc>
      </w:tr>
      <w:tr w:rsidR="00B87B92" w14:paraId="7A8EDD08" w14:textId="77777777">
        <w:tc>
          <w:tcPr>
            <w:tcW w:w="450" w:type="dxa"/>
            <w:tcBorders>
              <w:top w:val="single" w:sz="4" w:space="0" w:color="auto"/>
              <w:left w:val="single" w:sz="4" w:space="0" w:color="auto"/>
              <w:bottom w:val="single" w:sz="4" w:space="0" w:color="auto"/>
              <w:right w:val="single" w:sz="4" w:space="0" w:color="auto"/>
            </w:tcBorders>
            <w:shd w:val="clear" w:color="auto" w:fill="B3B3B3"/>
          </w:tcPr>
          <w:p w14:paraId="6311E02D" w14:textId="77777777" w:rsidR="00B87B92" w:rsidRDefault="006D6E5C">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3FD21C27" w14:textId="77777777" w:rsidR="00B87B92" w:rsidRDefault="00B87B92">
            <w:pPr>
              <w:pStyle w:val="PlainText"/>
              <w:rPr>
                <w:rFonts w:ascii="Arial" w:hAnsi="Arial" w:cs="Arial"/>
                <w:color w:val="000000"/>
              </w:rPr>
            </w:pPr>
            <w:r>
              <w:rPr>
                <w:rFonts w:ascii="Arial" w:hAnsi="Arial" w:cs="Arial"/>
                <w:color w:val="000000"/>
              </w:rPr>
              <w:t>No</w:t>
            </w:r>
          </w:p>
        </w:tc>
      </w:tr>
    </w:tbl>
    <w:p w14:paraId="55C26614" w14:textId="77777777" w:rsidR="00B87B92" w:rsidRDefault="00B87B92">
      <w:pPr>
        <w:suppressAutoHyphens/>
        <w:ind w:left="360" w:right="390" w:hanging="540"/>
        <w:rPr>
          <w:rFonts w:ascii="Arial" w:hAnsi="Arial" w:cs="Arial"/>
          <w:color w:val="000000"/>
        </w:rPr>
      </w:pPr>
      <w:r>
        <w:rPr>
          <w:rFonts w:ascii="Arial" w:hAnsi="Arial" w:cs="Arial"/>
          <w:color w:val="000000"/>
        </w:rPr>
        <w:t xml:space="preserve"> </w:t>
      </w:r>
    </w:p>
    <w:p w14:paraId="1DD2F5F1" w14:textId="77777777" w:rsidR="00B87B92" w:rsidRDefault="00B87B92">
      <w:pPr>
        <w:suppressAutoHyphens/>
        <w:ind w:left="360" w:right="390"/>
        <w:rPr>
          <w:rFonts w:ascii="Arial" w:hAnsi="Arial" w:cs="Arial"/>
          <w:color w:val="000000"/>
        </w:rPr>
      </w:pPr>
      <w:r>
        <w:rPr>
          <w:rFonts w:ascii="Arial" w:hAnsi="Arial" w:cs="Arial"/>
          <w:color w:val="000000"/>
        </w:rPr>
        <w:t>A.</w:t>
      </w:r>
      <w:r>
        <w:rPr>
          <w:rFonts w:ascii="Arial" w:hAnsi="Arial" w:cs="Arial"/>
          <w:color w:val="000000"/>
        </w:rPr>
        <w:tab/>
        <w:t xml:space="preserve">If yes, have you consulted a LAS representative?  </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33A5D66D"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4131EEE0"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tc>
      </w:tr>
    </w:tbl>
    <w:p w14:paraId="7C1FDF46" w14:textId="77777777" w:rsidR="00B87B92" w:rsidRDefault="00B87B92">
      <w:pPr>
        <w:suppressAutoHyphens/>
        <w:ind w:left="360" w:right="390"/>
        <w:rPr>
          <w:rFonts w:ascii="Arial" w:hAnsi="Arial" w:cs="Arial"/>
          <w:color w:val="000000"/>
        </w:rPr>
      </w:pPr>
    </w:p>
    <w:p w14:paraId="6DC56BCD" w14:textId="77777777" w:rsidR="00B87B92" w:rsidRDefault="00B87B92">
      <w:pPr>
        <w:pStyle w:val="PlainText"/>
        <w:numPr>
          <w:ilvl w:val="0"/>
          <w:numId w:val="9"/>
        </w:numPr>
        <w:rPr>
          <w:rFonts w:ascii="Arial" w:hAnsi="Arial" w:cs="Arial"/>
          <w:color w:val="000000"/>
        </w:rPr>
      </w:pPr>
      <w:r>
        <w:rPr>
          <w:rFonts w:ascii="Arial" w:hAnsi="Arial" w:cs="Arial"/>
          <w:color w:val="000000"/>
        </w:rPr>
        <w:t>Will you be using controlled substances e.g. Ketamine, Pentobarbital, Buprenorphine etc.</w:t>
      </w:r>
      <w:r w:rsidR="007C27F0">
        <w:rPr>
          <w:rFonts w:ascii="Arial" w:hAnsi="Arial" w:cs="Arial"/>
          <w:color w:val="000000"/>
        </w:rPr>
        <w:t xml:space="preserve"> (</w:t>
      </w:r>
      <w:r w:rsidR="007C27F0" w:rsidRPr="007C27F0">
        <w:rPr>
          <w:rFonts w:ascii="Arial" w:hAnsi="Arial" w:cs="Arial"/>
          <w:b/>
          <w:color w:val="000000"/>
        </w:rPr>
        <w:t>LAS Does Not Provide/Order Controlled Substances</w:t>
      </w:r>
      <w:r w:rsidR="007C27F0">
        <w:rPr>
          <w:rFonts w:ascii="Arial" w:hAnsi="Arial" w:cs="Arial"/>
          <w:color w:val="000000"/>
        </w:rPr>
        <w:t>)</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674"/>
      </w:tblGrid>
      <w:tr w:rsidR="00B87B92" w14:paraId="3E778028"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49C57C8D" w14:textId="77777777" w:rsidR="00B87B92" w:rsidRDefault="00B87B92">
            <w:pPr>
              <w:pStyle w:val="PlainText"/>
              <w:ind w:left="144"/>
              <w:rPr>
                <w:rFonts w:ascii="Arial" w:hAnsi="Arial" w:cs="Arial"/>
                <w:color w:val="000000"/>
              </w:rPr>
            </w:pPr>
            <w:r>
              <w:rPr>
                <w:rFonts w:ascii="Arial" w:hAnsi="Arial" w:cs="Arial"/>
                <w:color w:val="000000"/>
              </w:rPr>
              <w:tab/>
            </w:r>
          </w:p>
        </w:tc>
        <w:tc>
          <w:tcPr>
            <w:tcW w:w="1674" w:type="dxa"/>
            <w:tcBorders>
              <w:top w:val="nil"/>
              <w:left w:val="single" w:sz="4" w:space="0" w:color="auto"/>
              <w:bottom w:val="nil"/>
              <w:right w:val="nil"/>
            </w:tcBorders>
          </w:tcPr>
          <w:p w14:paraId="38480869" w14:textId="77777777" w:rsidR="00B87B92" w:rsidRDefault="00B87B92">
            <w:pPr>
              <w:pStyle w:val="PlainText"/>
              <w:rPr>
                <w:rFonts w:ascii="Arial" w:hAnsi="Arial" w:cs="Arial"/>
                <w:color w:val="000000"/>
              </w:rPr>
            </w:pPr>
            <w:r>
              <w:rPr>
                <w:rFonts w:ascii="Arial" w:hAnsi="Arial" w:cs="Arial"/>
                <w:color w:val="000000"/>
              </w:rPr>
              <w:t xml:space="preserve">Yes.   </w:t>
            </w:r>
          </w:p>
        </w:tc>
      </w:tr>
      <w:tr w:rsidR="00B87B92" w14:paraId="6F48A766"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097C5A79" w14:textId="77777777" w:rsidR="00B87B92" w:rsidRDefault="006D6E5C">
            <w:pPr>
              <w:pStyle w:val="PlainText"/>
              <w:ind w:left="144"/>
              <w:rPr>
                <w:rFonts w:ascii="Arial" w:hAnsi="Arial" w:cs="Arial"/>
                <w:color w:val="000000"/>
              </w:rPr>
            </w:pPr>
            <w:r>
              <w:rPr>
                <w:rFonts w:ascii="Arial" w:hAnsi="Arial" w:cs="Arial"/>
                <w:color w:val="000000"/>
              </w:rPr>
              <w:t>X</w:t>
            </w:r>
          </w:p>
        </w:tc>
        <w:tc>
          <w:tcPr>
            <w:tcW w:w="1674" w:type="dxa"/>
            <w:tcBorders>
              <w:top w:val="nil"/>
              <w:left w:val="single" w:sz="4" w:space="0" w:color="auto"/>
              <w:bottom w:val="nil"/>
              <w:right w:val="nil"/>
            </w:tcBorders>
          </w:tcPr>
          <w:p w14:paraId="02A78291" w14:textId="77777777" w:rsidR="00B87B92" w:rsidRDefault="00B87B92">
            <w:pPr>
              <w:pStyle w:val="PlainText"/>
              <w:rPr>
                <w:rFonts w:ascii="Arial" w:hAnsi="Arial" w:cs="Arial"/>
                <w:color w:val="000000"/>
              </w:rPr>
            </w:pPr>
            <w:r>
              <w:rPr>
                <w:rFonts w:ascii="Arial" w:hAnsi="Arial" w:cs="Arial"/>
                <w:color w:val="000000"/>
              </w:rPr>
              <w:t>No</w:t>
            </w:r>
          </w:p>
        </w:tc>
      </w:tr>
    </w:tbl>
    <w:p w14:paraId="514AF322" w14:textId="77777777" w:rsidR="00B87B92" w:rsidRDefault="00B87B92">
      <w:pPr>
        <w:pStyle w:val="PlainText"/>
        <w:ind w:firstLine="360"/>
        <w:rPr>
          <w:rFonts w:ascii="Arial" w:hAnsi="Arial" w:cs="Arial"/>
        </w:rPr>
      </w:pPr>
    </w:p>
    <w:p w14:paraId="435E52AB" w14:textId="77777777" w:rsidR="00B87B92" w:rsidRDefault="00B87B92">
      <w:pPr>
        <w:pStyle w:val="PlainText"/>
        <w:ind w:firstLine="360"/>
        <w:rPr>
          <w:rFonts w:ascii="Arial" w:hAnsi="Arial" w:cs="Arial"/>
        </w:rPr>
      </w:pPr>
      <w:r>
        <w:rPr>
          <w:rFonts w:ascii="Arial" w:hAnsi="Arial" w:cs="Arial"/>
        </w:rPr>
        <w:t>A.</w:t>
      </w:r>
      <w:r>
        <w:rPr>
          <w:rFonts w:ascii="Arial" w:hAnsi="Arial" w:cs="Arial"/>
        </w:rPr>
        <w:tab/>
        <w:t>If yes, list the drugs being used and provide building and room number where drugs will be stored.</w:t>
      </w:r>
      <w:r>
        <w:rPr>
          <w:rFonts w:ascii="Arial" w:hAnsi="Arial" w:cs="Arial"/>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14702680"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14963281"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p w14:paraId="611C442C" w14:textId="77777777" w:rsidR="00B87B92" w:rsidRDefault="00B87B92">
            <w:pPr>
              <w:pStyle w:val="Level1"/>
              <w:widowControl/>
              <w:tabs>
                <w:tab w:val="left" w:pos="360"/>
              </w:tabs>
              <w:rPr>
                <w:rFonts w:ascii="Arial" w:hAnsi="Arial" w:cs="Arial"/>
                <w:b/>
                <w:bCs/>
                <w:color w:val="000000"/>
                <w:sz w:val="20"/>
                <w:szCs w:val="20"/>
              </w:rPr>
            </w:pPr>
          </w:p>
        </w:tc>
      </w:tr>
    </w:tbl>
    <w:p w14:paraId="2D81C029" w14:textId="77777777" w:rsidR="00B87B92" w:rsidRDefault="00B87B92">
      <w:pPr>
        <w:pStyle w:val="PlainText"/>
        <w:rPr>
          <w:rFonts w:ascii="Arial" w:hAnsi="Arial" w:cs="Arial"/>
          <w:color w:val="000000"/>
        </w:rPr>
      </w:pPr>
    </w:p>
    <w:p w14:paraId="65B5BF8E" w14:textId="77777777" w:rsidR="00B87B92" w:rsidRDefault="00B87B92">
      <w:pPr>
        <w:pStyle w:val="PlainText"/>
        <w:ind w:left="360" w:hanging="540"/>
        <w:rPr>
          <w:rFonts w:ascii="Arial" w:hAnsi="Arial" w:cs="Arial"/>
          <w:color w:val="000000"/>
        </w:rPr>
      </w:pPr>
      <w:r>
        <w:rPr>
          <w:rFonts w:ascii="Arial" w:hAnsi="Arial" w:cs="Arial"/>
          <w:color w:val="000000"/>
        </w:rPr>
        <w:t>26.</w:t>
      </w:r>
      <w:r>
        <w:rPr>
          <w:rFonts w:ascii="Arial" w:hAnsi="Arial" w:cs="Arial"/>
          <w:color w:val="000000"/>
        </w:rPr>
        <w:tab/>
        <w:t>The Animal Welfare Act requires that the principal investigator provide written assurance that any proposed research using animals is not unnecessarily duplicative of other research.  Based on your professional knowledge of the literature, does this project unnecessarily duplicate previous research?</w:t>
      </w:r>
    </w:p>
    <w:tbl>
      <w:tblPr>
        <w:tblW w:w="0" w:type="auto"/>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36"/>
        <w:gridCol w:w="1674"/>
      </w:tblGrid>
      <w:tr w:rsidR="00B87B92" w14:paraId="78F84780"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0882A28D" w14:textId="77777777" w:rsidR="00B87B92" w:rsidRDefault="00B87B92">
            <w:pPr>
              <w:pStyle w:val="PlainText"/>
              <w:ind w:left="144"/>
              <w:rPr>
                <w:rFonts w:ascii="Arial" w:hAnsi="Arial" w:cs="Arial"/>
                <w:color w:val="000000"/>
              </w:rPr>
            </w:pPr>
            <w:r>
              <w:rPr>
                <w:rFonts w:ascii="Arial" w:hAnsi="Arial" w:cs="Arial"/>
                <w:color w:val="000000"/>
              </w:rPr>
              <w:tab/>
            </w:r>
          </w:p>
        </w:tc>
        <w:tc>
          <w:tcPr>
            <w:tcW w:w="1674" w:type="dxa"/>
            <w:tcBorders>
              <w:top w:val="nil"/>
              <w:left w:val="single" w:sz="4" w:space="0" w:color="auto"/>
              <w:bottom w:val="nil"/>
              <w:right w:val="nil"/>
            </w:tcBorders>
          </w:tcPr>
          <w:p w14:paraId="16A2A749" w14:textId="77777777" w:rsidR="00B87B92" w:rsidRDefault="00B87B92">
            <w:pPr>
              <w:pStyle w:val="PlainText"/>
              <w:rPr>
                <w:rFonts w:ascii="Arial" w:hAnsi="Arial" w:cs="Arial"/>
                <w:color w:val="000000"/>
              </w:rPr>
            </w:pPr>
            <w:r>
              <w:rPr>
                <w:rFonts w:ascii="Arial" w:hAnsi="Arial" w:cs="Arial"/>
                <w:color w:val="000000"/>
              </w:rPr>
              <w:t xml:space="preserve">Yes.   </w:t>
            </w:r>
          </w:p>
        </w:tc>
      </w:tr>
      <w:tr w:rsidR="00B87B92" w14:paraId="77216A0B" w14:textId="77777777">
        <w:tc>
          <w:tcPr>
            <w:tcW w:w="936" w:type="dxa"/>
            <w:tcBorders>
              <w:top w:val="single" w:sz="4" w:space="0" w:color="auto"/>
              <w:left w:val="single" w:sz="4" w:space="0" w:color="auto"/>
              <w:bottom w:val="single" w:sz="4" w:space="0" w:color="auto"/>
              <w:right w:val="single" w:sz="4" w:space="0" w:color="auto"/>
            </w:tcBorders>
            <w:shd w:val="clear" w:color="auto" w:fill="E0E0E0"/>
          </w:tcPr>
          <w:p w14:paraId="67DBEB3D" w14:textId="77777777" w:rsidR="00B87B92" w:rsidRDefault="006D6E5C">
            <w:pPr>
              <w:pStyle w:val="PlainText"/>
              <w:ind w:left="144"/>
              <w:rPr>
                <w:rFonts w:ascii="Arial" w:hAnsi="Arial" w:cs="Arial"/>
                <w:color w:val="000000"/>
              </w:rPr>
            </w:pPr>
            <w:r>
              <w:rPr>
                <w:rFonts w:ascii="Arial" w:hAnsi="Arial" w:cs="Arial"/>
                <w:color w:val="000000"/>
              </w:rPr>
              <w:t>X</w:t>
            </w:r>
          </w:p>
        </w:tc>
        <w:tc>
          <w:tcPr>
            <w:tcW w:w="1674" w:type="dxa"/>
            <w:tcBorders>
              <w:top w:val="nil"/>
              <w:left w:val="single" w:sz="4" w:space="0" w:color="auto"/>
              <w:bottom w:val="nil"/>
              <w:right w:val="nil"/>
            </w:tcBorders>
          </w:tcPr>
          <w:p w14:paraId="7ADC792B" w14:textId="77777777" w:rsidR="00B87B92" w:rsidRDefault="00B87B92">
            <w:pPr>
              <w:pStyle w:val="PlainText"/>
              <w:rPr>
                <w:rFonts w:ascii="Arial" w:hAnsi="Arial" w:cs="Arial"/>
                <w:color w:val="000000"/>
              </w:rPr>
            </w:pPr>
            <w:r>
              <w:rPr>
                <w:rFonts w:ascii="Arial" w:hAnsi="Arial" w:cs="Arial"/>
                <w:color w:val="000000"/>
              </w:rPr>
              <w:t>No</w:t>
            </w:r>
          </w:p>
        </w:tc>
      </w:tr>
    </w:tbl>
    <w:p w14:paraId="57EE18E9" w14:textId="77777777" w:rsidR="00B87B92" w:rsidRDefault="00B87B92">
      <w:pPr>
        <w:pStyle w:val="PlainText"/>
        <w:ind w:firstLine="360"/>
        <w:rPr>
          <w:rFonts w:ascii="Arial" w:hAnsi="Arial" w:cs="Arial"/>
        </w:rPr>
      </w:pPr>
    </w:p>
    <w:p w14:paraId="643E98A8" w14:textId="77777777" w:rsidR="00B87B92" w:rsidRDefault="00B87B92">
      <w:pPr>
        <w:pStyle w:val="PlainText"/>
        <w:ind w:firstLine="360"/>
        <w:rPr>
          <w:rFonts w:ascii="Arial" w:hAnsi="Arial" w:cs="Arial"/>
        </w:rPr>
      </w:pPr>
      <w:r>
        <w:rPr>
          <w:rFonts w:ascii="Arial" w:hAnsi="Arial" w:cs="Arial"/>
        </w:rPr>
        <w:t>A.</w:t>
      </w:r>
      <w:r>
        <w:rPr>
          <w:rFonts w:ascii="Arial" w:hAnsi="Arial" w:cs="Arial"/>
        </w:rPr>
        <w:tab/>
        <w:t>If yes, provide justification for the need to duplicate previous work.</w:t>
      </w:r>
      <w:r>
        <w:rPr>
          <w:rFonts w:ascii="Arial" w:hAnsi="Arial" w:cs="Arial"/>
        </w:rPr>
        <w:tab/>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70BB5D1F"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50734217"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tc>
      </w:tr>
    </w:tbl>
    <w:p w14:paraId="5EF05643" w14:textId="77777777" w:rsidR="00B87B92" w:rsidRDefault="00B87B92">
      <w:pPr>
        <w:pStyle w:val="PlainText"/>
        <w:ind w:left="360" w:hanging="450"/>
        <w:rPr>
          <w:rFonts w:ascii="Arial" w:hAnsi="Arial" w:cs="Arial"/>
          <w:color w:val="000000"/>
        </w:rPr>
      </w:pPr>
      <w:r>
        <w:rPr>
          <w:rFonts w:ascii="Arial" w:hAnsi="Arial" w:cs="Arial"/>
          <w:color w:val="000000"/>
        </w:rPr>
        <w:t xml:space="preserve"> </w:t>
      </w:r>
    </w:p>
    <w:p w14:paraId="452A26AD" w14:textId="77777777" w:rsidR="00B87B92" w:rsidRDefault="00B87B92">
      <w:pPr>
        <w:pStyle w:val="PlainText"/>
        <w:framePr w:wrap="auto" w:hAnchor="text" w:x="-252"/>
        <w:tabs>
          <w:tab w:val="left" w:pos="540"/>
        </w:tabs>
        <w:rPr>
          <w:rFonts w:ascii="Arial" w:hAnsi="Arial" w:cs="Arial"/>
          <w:color w:val="000000"/>
        </w:rPr>
      </w:pPr>
      <w:r>
        <w:rPr>
          <w:rFonts w:ascii="Arial" w:hAnsi="Arial" w:cs="Arial"/>
          <w:color w:val="000000"/>
        </w:rPr>
        <w:t xml:space="preserve"> 27.  </w:t>
      </w:r>
      <w:r>
        <w:rPr>
          <w:rFonts w:ascii="Arial" w:hAnsi="Arial" w:cs="Arial"/>
          <w:color w:val="000000"/>
        </w:rPr>
        <w:tab/>
        <w:t xml:space="preserve"> Principal Investigator/Faculty Assurance</w:t>
      </w:r>
      <w:r>
        <w:rPr>
          <w:rFonts w:ascii="Arial" w:hAnsi="Arial" w:cs="Arial"/>
          <w:color w:val="000000"/>
        </w:rPr>
        <w:tab/>
      </w:r>
    </w:p>
    <w:p w14:paraId="7D1A889F" w14:textId="77777777" w:rsidR="00B87B92" w:rsidRDefault="00B87B92">
      <w:pPr>
        <w:rPr>
          <w:color w:val="000000"/>
        </w:rPr>
      </w:pPr>
    </w:p>
    <w:p w14:paraId="7DF82A6D" w14:textId="77777777" w:rsidR="00B87B92" w:rsidRDefault="00B87B92">
      <w:pPr>
        <w:pStyle w:val="PlainText"/>
        <w:tabs>
          <w:tab w:val="left" w:pos="540"/>
        </w:tabs>
        <w:ind w:left="360"/>
        <w:rPr>
          <w:rFonts w:ascii="Arial" w:hAnsi="Arial" w:cs="Arial"/>
          <w:color w:val="000000"/>
        </w:rPr>
      </w:pPr>
      <w:r>
        <w:rPr>
          <w:rFonts w:ascii="Arial" w:hAnsi="Arial" w:cs="Arial"/>
          <w:color w:val="000000"/>
        </w:rPr>
        <w:t xml:space="preserve">The information contained herein is accurate to the best of my knowledge.  Procedures involving   </w:t>
      </w:r>
    </w:p>
    <w:p w14:paraId="3480A2BE" w14:textId="77777777" w:rsidR="00B87B92" w:rsidRDefault="00B87B92">
      <w:pPr>
        <w:pStyle w:val="PlainText"/>
        <w:tabs>
          <w:tab w:val="left" w:pos="360"/>
          <w:tab w:val="left" w:pos="1080"/>
        </w:tabs>
        <w:ind w:left="360"/>
        <w:rPr>
          <w:rFonts w:ascii="Arial" w:hAnsi="Arial" w:cs="Arial"/>
          <w:color w:val="000000"/>
        </w:rPr>
      </w:pPr>
      <w:r>
        <w:rPr>
          <w:rFonts w:ascii="Arial" w:hAnsi="Arial" w:cs="Arial"/>
          <w:color w:val="000000"/>
        </w:rPr>
        <w:t xml:space="preserve">animals will be carried out humanely and have been designed to assure that discomfort and pain to animals would be limited to that which is unavoidable.  Project personnel have, or will receive, instruction and guidance on the proper handling and care of animals, aseptic surgical procedures, euthanasia, and the proper pre- and post- procedural use of anesthesia and analgesia used in this project.  Check all that apply. </w:t>
      </w:r>
    </w:p>
    <w:tbl>
      <w:tblPr>
        <w:tblW w:w="1008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94"/>
        <w:gridCol w:w="9586"/>
      </w:tblGrid>
      <w:tr w:rsidR="00B87B92" w14:paraId="5D0B8219"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45F01256" w14:textId="77777777" w:rsidR="00B87B92" w:rsidRDefault="006D6E5C">
            <w:pPr>
              <w:pStyle w:val="PlainText"/>
              <w:ind w:left="144"/>
              <w:rPr>
                <w:rFonts w:ascii="Arial" w:hAnsi="Arial" w:cs="Arial"/>
                <w:color w:val="000000"/>
              </w:rPr>
            </w:pPr>
            <w:r>
              <w:rPr>
                <w:rFonts w:ascii="Arial" w:hAnsi="Arial" w:cs="Arial"/>
                <w:color w:val="000000"/>
              </w:rPr>
              <w:t>X</w:t>
            </w:r>
          </w:p>
        </w:tc>
        <w:tc>
          <w:tcPr>
            <w:tcW w:w="9630" w:type="dxa"/>
            <w:tcBorders>
              <w:top w:val="nil"/>
              <w:left w:val="single" w:sz="4" w:space="0" w:color="auto"/>
              <w:bottom w:val="nil"/>
              <w:right w:val="nil"/>
            </w:tcBorders>
          </w:tcPr>
          <w:p w14:paraId="25FC59BE" w14:textId="77777777" w:rsidR="00B87B92" w:rsidRDefault="00B87B92">
            <w:pPr>
              <w:pStyle w:val="PlainText"/>
              <w:ind w:right="-1260"/>
              <w:rPr>
                <w:rFonts w:ascii="Arial" w:hAnsi="Arial" w:cs="Arial"/>
                <w:color w:val="000000"/>
              </w:rPr>
            </w:pPr>
            <w:r>
              <w:rPr>
                <w:rFonts w:ascii="Arial" w:hAnsi="Arial" w:cs="Arial"/>
                <w:color w:val="000000"/>
              </w:rPr>
              <w:t>I am experienced in conducting all the procedures on living animals covered in this protocol.</w:t>
            </w:r>
          </w:p>
        </w:tc>
      </w:tr>
      <w:tr w:rsidR="00B87B92" w14:paraId="7B7544B8"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1D8ADC24"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732C097F" w14:textId="77777777" w:rsidR="00B87B92" w:rsidRDefault="00B87B92">
            <w:pPr>
              <w:pStyle w:val="PlainText"/>
              <w:rPr>
                <w:rFonts w:ascii="Arial" w:hAnsi="Arial" w:cs="Arial"/>
                <w:color w:val="000000"/>
              </w:rPr>
            </w:pPr>
            <w:r>
              <w:rPr>
                <w:rFonts w:ascii="Arial" w:hAnsi="Arial" w:cs="Arial"/>
                <w:color w:val="000000"/>
              </w:rPr>
              <w:t>I am experienced in conducting some of the procedures on living animals covered in this protocol.</w:t>
            </w:r>
          </w:p>
        </w:tc>
      </w:tr>
      <w:tr w:rsidR="00B87B92" w14:paraId="3B538EDA" w14:textId="77777777">
        <w:tc>
          <w:tcPr>
            <w:tcW w:w="450" w:type="dxa"/>
            <w:tcBorders>
              <w:top w:val="single" w:sz="4" w:space="0" w:color="auto"/>
              <w:left w:val="single" w:sz="4" w:space="0" w:color="auto"/>
              <w:bottom w:val="single" w:sz="4" w:space="0" w:color="auto"/>
              <w:right w:val="single" w:sz="4" w:space="0" w:color="auto"/>
            </w:tcBorders>
            <w:shd w:val="clear" w:color="auto" w:fill="D9D9D9"/>
          </w:tcPr>
          <w:p w14:paraId="5CDA4326" w14:textId="77777777" w:rsidR="00B87B92" w:rsidRDefault="00B87B92">
            <w:pPr>
              <w:pStyle w:val="PlainText"/>
              <w:ind w:left="144"/>
              <w:rPr>
                <w:rFonts w:ascii="Arial" w:hAnsi="Arial" w:cs="Arial"/>
                <w:color w:val="000000"/>
              </w:rPr>
            </w:pPr>
          </w:p>
        </w:tc>
        <w:tc>
          <w:tcPr>
            <w:tcW w:w="9630" w:type="dxa"/>
            <w:tcBorders>
              <w:top w:val="nil"/>
              <w:left w:val="single" w:sz="4" w:space="0" w:color="auto"/>
              <w:bottom w:val="nil"/>
              <w:right w:val="nil"/>
            </w:tcBorders>
          </w:tcPr>
          <w:p w14:paraId="3C4EEFD5" w14:textId="77777777" w:rsidR="00B87B92" w:rsidRDefault="00B87B92">
            <w:pPr>
              <w:pStyle w:val="PlainText"/>
              <w:rPr>
                <w:rFonts w:ascii="Arial" w:hAnsi="Arial" w:cs="Arial"/>
                <w:color w:val="000000"/>
              </w:rPr>
            </w:pPr>
            <w:r>
              <w:rPr>
                <w:rFonts w:ascii="Arial" w:hAnsi="Arial" w:cs="Arial"/>
                <w:color w:val="000000"/>
              </w:rPr>
              <w:t>I am not experienced in conducting the procedures on living animals in this protocol.</w:t>
            </w:r>
          </w:p>
        </w:tc>
      </w:tr>
    </w:tbl>
    <w:p w14:paraId="0F9C1E2F" w14:textId="77777777" w:rsidR="00B87B92" w:rsidRDefault="00B87B92">
      <w:pPr>
        <w:pStyle w:val="PlainText"/>
        <w:ind w:left="360"/>
        <w:rPr>
          <w:rFonts w:ascii="Arial" w:hAnsi="Arial" w:cs="Arial"/>
          <w:color w:val="000000"/>
        </w:rPr>
      </w:pPr>
    </w:p>
    <w:p w14:paraId="733EB482" w14:textId="77777777" w:rsidR="00B87B92" w:rsidRDefault="00B87B92">
      <w:pPr>
        <w:pStyle w:val="PlainText"/>
        <w:ind w:left="720" w:hanging="360"/>
        <w:rPr>
          <w:rFonts w:ascii="Arial" w:hAnsi="Arial" w:cs="Arial"/>
          <w:color w:val="000000"/>
        </w:rPr>
      </w:pPr>
      <w:r>
        <w:rPr>
          <w:rFonts w:ascii="Arial" w:hAnsi="Arial" w:cs="Arial"/>
          <w:color w:val="000000"/>
        </w:rPr>
        <w:lastRenderedPageBreak/>
        <w:t>A.</w:t>
      </w:r>
      <w:r>
        <w:rPr>
          <w:rFonts w:ascii="Arial" w:hAnsi="Arial" w:cs="Arial"/>
          <w:color w:val="000000"/>
        </w:rPr>
        <w:tab/>
        <w:t>Describe the measures taken to gain experience on procedure(s) that you lack in experience and date of anticipated completion.</w:t>
      </w:r>
    </w:p>
    <w:tbl>
      <w:tblPr>
        <w:tblW w:w="0" w:type="auto"/>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828"/>
      </w:tblGrid>
      <w:tr w:rsidR="00B87B92" w14:paraId="5848F35E" w14:textId="77777777">
        <w:tc>
          <w:tcPr>
            <w:tcW w:w="9828" w:type="dxa"/>
            <w:tcBorders>
              <w:top w:val="single" w:sz="4" w:space="0" w:color="auto"/>
              <w:left w:val="single" w:sz="4" w:space="0" w:color="auto"/>
              <w:bottom w:val="single" w:sz="4" w:space="0" w:color="auto"/>
              <w:right w:val="single" w:sz="4" w:space="0" w:color="auto"/>
            </w:tcBorders>
            <w:shd w:val="clear" w:color="auto" w:fill="D9D9D9"/>
          </w:tcPr>
          <w:p w14:paraId="479FCB59" w14:textId="77777777" w:rsidR="00B87B92" w:rsidRDefault="00B87B92">
            <w:pPr>
              <w:pStyle w:val="Level1"/>
              <w:widowControl/>
              <w:tabs>
                <w:tab w:val="left" w:pos="360"/>
              </w:tabs>
              <w:rPr>
                <w:rFonts w:ascii="Arial" w:hAnsi="Arial" w:cs="Arial"/>
                <w:b/>
                <w:bCs/>
                <w:color w:val="000000"/>
                <w:sz w:val="20"/>
                <w:szCs w:val="20"/>
              </w:rPr>
            </w:pPr>
            <w:r>
              <w:rPr>
                <w:rFonts w:ascii="Arial" w:hAnsi="Arial" w:cs="Arial"/>
                <w:b/>
                <w:bCs/>
                <w:color w:val="000000"/>
                <w:sz w:val="20"/>
                <w:szCs w:val="20"/>
              </w:rPr>
              <w:t>Explain here:</w:t>
            </w:r>
          </w:p>
        </w:tc>
      </w:tr>
    </w:tbl>
    <w:p w14:paraId="01AD356B" w14:textId="77777777" w:rsidR="00B87B92" w:rsidRDefault="00B87B92">
      <w:pPr>
        <w:pStyle w:val="PlainText"/>
        <w:ind w:left="360"/>
        <w:rPr>
          <w:rFonts w:ascii="Arial" w:hAnsi="Arial" w:cs="Arial"/>
          <w:color w:val="000000"/>
        </w:rPr>
      </w:pPr>
    </w:p>
    <w:p w14:paraId="6CE6FC4C" w14:textId="77777777" w:rsidR="00B87B92" w:rsidRDefault="00B87B92">
      <w:pPr>
        <w:pStyle w:val="PlainText"/>
        <w:tabs>
          <w:tab w:val="left" w:pos="360"/>
        </w:tabs>
        <w:ind w:left="-180"/>
        <w:rPr>
          <w:rFonts w:ascii="Arial" w:hAnsi="Arial" w:cs="Arial"/>
          <w:color w:val="000000"/>
        </w:rPr>
      </w:pPr>
      <w:r>
        <w:rPr>
          <w:rFonts w:ascii="Arial" w:hAnsi="Arial" w:cs="Arial"/>
          <w:color w:val="000000"/>
        </w:rPr>
        <w:t xml:space="preserve">28. </w:t>
      </w:r>
      <w:r>
        <w:rPr>
          <w:rFonts w:ascii="Arial" w:hAnsi="Arial" w:cs="Arial"/>
          <w:color w:val="000000"/>
        </w:rPr>
        <w:tab/>
        <w:t>Principal Investigator:</w:t>
      </w:r>
      <w:r>
        <w:rPr>
          <w:rFonts w:ascii="Arial" w:hAnsi="Arial" w:cs="Arial"/>
          <w:color w:val="000000"/>
        </w:rPr>
        <w:tab/>
        <w:t>___________________________________________________________</w:t>
      </w:r>
    </w:p>
    <w:p w14:paraId="7469D2D0" w14:textId="77777777" w:rsidR="00B87B92" w:rsidRDefault="00B87B92">
      <w:pPr>
        <w:pStyle w:val="PlainText"/>
        <w:ind w:left="360"/>
        <w:rPr>
          <w:rFonts w:ascii="Arial" w:hAnsi="Arial" w:cs="Arial"/>
          <w:color w:val="000000"/>
        </w:rPr>
      </w:pP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Signature</w:t>
      </w:r>
      <w:r>
        <w:rPr>
          <w:rFonts w:ascii="Arial" w:hAnsi="Arial" w:cs="Arial"/>
          <w:color w:val="000000"/>
        </w:rPr>
        <w:tab/>
      </w:r>
      <w:r>
        <w:rPr>
          <w:rFonts w:ascii="Arial" w:hAnsi="Arial" w:cs="Arial"/>
          <w:color w:val="000000"/>
        </w:rPr>
        <w:tab/>
      </w:r>
      <w:r>
        <w:rPr>
          <w:rFonts w:ascii="Arial" w:hAnsi="Arial" w:cs="Arial"/>
          <w:color w:val="000000"/>
        </w:rPr>
        <w:tab/>
      </w:r>
      <w:r>
        <w:rPr>
          <w:rFonts w:ascii="Arial" w:hAnsi="Arial" w:cs="Arial"/>
          <w:color w:val="000000"/>
        </w:rPr>
        <w:tab/>
        <w:t xml:space="preserve"> Date</w:t>
      </w:r>
    </w:p>
    <w:p w14:paraId="1AC9795D" w14:textId="77777777" w:rsidR="00B87B92" w:rsidRDefault="00B87B92">
      <w:pPr>
        <w:pStyle w:val="PlainText"/>
        <w:ind w:left="360"/>
        <w:rPr>
          <w:rFonts w:ascii="Arial" w:hAnsi="Arial" w:cs="Arial"/>
          <w:color w:val="000000"/>
        </w:rPr>
      </w:pPr>
      <w:r>
        <w:rPr>
          <w:rFonts w:ascii="Arial" w:hAnsi="Arial" w:cs="Arial"/>
          <w:color w:val="000000"/>
          <w:u w:val="single"/>
        </w:rPr>
        <w:t>Note</w:t>
      </w:r>
      <w:r>
        <w:rPr>
          <w:rFonts w:ascii="Arial" w:hAnsi="Arial" w:cs="Arial"/>
          <w:color w:val="000000"/>
        </w:rPr>
        <w:t>:  Any modification to animal use procedures as described in this protocol cannot be implemented until IACUC approval is obtained.</w:t>
      </w:r>
    </w:p>
    <w:p w14:paraId="3E41ABBE" w14:textId="77777777" w:rsidR="00B87B92" w:rsidRDefault="00B87B92">
      <w:pPr>
        <w:pStyle w:val="NormalWeb"/>
        <w:jc w:val="center"/>
        <w:rPr>
          <w:b/>
          <w:bCs/>
        </w:rPr>
      </w:pPr>
      <w:r>
        <w:rPr>
          <w:b/>
          <w:bCs/>
        </w:rPr>
        <w:t xml:space="preserve">All word processors come with spell checkers. Use them!!! </w:t>
      </w:r>
    </w:p>
    <w:p w14:paraId="78667262" w14:textId="77777777" w:rsidR="006D6E5C" w:rsidRDefault="006D6E5C">
      <w:pPr>
        <w:pStyle w:val="NormalWeb"/>
        <w:jc w:val="center"/>
        <w:rPr>
          <w:rFonts w:ascii="Arial" w:hAnsi="Arial" w:cs="Arial"/>
          <w:b/>
          <w:bCs/>
          <w:color w:val="000000"/>
        </w:rPr>
      </w:pPr>
    </w:p>
    <w:p w14:paraId="0D3F1C0E" w14:textId="77777777" w:rsidR="00B87B92" w:rsidRPr="002E26B2" w:rsidRDefault="00B87B92" w:rsidP="002E26B2">
      <w:pPr>
        <w:pStyle w:val="PlainText"/>
        <w:ind w:left="360"/>
        <w:rPr>
          <w:rFonts w:ascii="Arial" w:hAnsi="Arial" w:cs="Arial"/>
          <w:b/>
          <w:bCs/>
          <w:color w:val="000000"/>
        </w:rPr>
      </w:pPr>
      <w:r>
        <w:rPr>
          <w:rFonts w:ascii="Arial" w:hAnsi="Arial" w:cs="Arial"/>
          <w:b/>
          <w:bCs/>
          <w:color w:val="000000"/>
        </w:rPr>
        <w:t>FOR Veterinarian USE ONLY:</w:t>
      </w:r>
      <w:r w:rsidR="002E26B2">
        <w:rPr>
          <w:rFonts w:ascii="Arial" w:hAnsi="Arial" w:cs="Arial"/>
          <w:b/>
          <w:bCs/>
          <w:color w:val="000000"/>
        </w:rPr>
        <w:t xml:space="preserve"> </w:t>
      </w:r>
      <w:r>
        <w:rPr>
          <w:rFonts w:ascii="Arial" w:hAnsi="Arial" w:cs="Arial"/>
          <w:color w:val="000000"/>
          <w:u w:val="single"/>
        </w:rPr>
        <w:t>Check all that apply:</w:t>
      </w:r>
      <w:r>
        <w:rPr>
          <w:rFonts w:ascii="Arial" w:hAnsi="Arial" w:cs="Arial"/>
          <w:color w:val="000000"/>
        </w:rPr>
        <w:t xml:space="preserve"> </w:t>
      </w:r>
    </w:p>
    <w:tbl>
      <w:tblPr>
        <w:tblW w:w="4320" w:type="dxa"/>
        <w:tblInd w:w="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36"/>
        <w:gridCol w:w="4084"/>
      </w:tblGrid>
      <w:tr w:rsidR="00B87B92" w14:paraId="22937C99" w14:textId="77777777" w:rsidTr="00153116">
        <w:tc>
          <w:tcPr>
            <w:tcW w:w="236" w:type="dxa"/>
            <w:tcBorders>
              <w:top w:val="single" w:sz="4" w:space="0" w:color="auto"/>
              <w:left w:val="single" w:sz="4" w:space="0" w:color="auto"/>
              <w:bottom w:val="single" w:sz="4" w:space="0" w:color="auto"/>
              <w:right w:val="single" w:sz="4" w:space="0" w:color="auto"/>
            </w:tcBorders>
          </w:tcPr>
          <w:p w14:paraId="492401B4"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05622E36" w14:textId="77777777" w:rsidR="00B87B92" w:rsidRDefault="00B87B92">
            <w:pPr>
              <w:pStyle w:val="PlainText"/>
              <w:ind w:right="-1260"/>
              <w:rPr>
                <w:rFonts w:ascii="Arial" w:hAnsi="Arial" w:cs="Arial"/>
                <w:color w:val="000000"/>
              </w:rPr>
            </w:pPr>
            <w:r>
              <w:rPr>
                <w:rFonts w:ascii="Arial" w:hAnsi="Arial" w:cs="Arial"/>
                <w:color w:val="000000"/>
              </w:rPr>
              <w:t>Survival Surgery</w:t>
            </w:r>
          </w:p>
        </w:tc>
      </w:tr>
      <w:tr w:rsidR="00B87B92" w14:paraId="00CEB4E8" w14:textId="77777777" w:rsidTr="00153116">
        <w:tc>
          <w:tcPr>
            <w:tcW w:w="236" w:type="dxa"/>
            <w:tcBorders>
              <w:top w:val="single" w:sz="4" w:space="0" w:color="auto"/>
              <w:left w:val="single" w:sz="4" w:space="0" w:color="auto"/>
              <w:bottom w:val="single" w:sz="4" w:space="0" w:color="auto"/>
              <w:right w:val="single" w:sz="4" w:space="0" w:color="auto"/>
            </w:tcBorders>
          </w:tcPr>
          <w:p w14:paraId="0F1FCF27"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525ACF47" w14:textId="77777777" w:rsidR="00B87B92" w:rsidRDefault="00B87B92">
            <w:pPr>
              <w:pStyle w:val="PlainText"/>
              <w:ind w:right="-1260"/>
              <w:rPr>
                <w:rFonts w:ascii="Arial" w:hAnsi="Arial" w:cs="Arial"/>
                <w:color w:val="000000"/>
              </w:rPr>
            </w:pPr>
            <w:r>
              <w:rPr>
                <w:rFonts w:ascii="Arial" w:hAnsi="Arial" w:cs="Arial"/>
                <w:color w:val="000000"/>
              </w:rPr>
              <w:t>Major Multiple Survival Surgery</w:t>
            </w:r>
          </w:p>
        </w:tc>
      </w:tr>
      <w:tr w:rsidR="00B87B92" w14:paraId="3DB925D3" w14:textId="77777777" w:rsidTr="00153116">
        <w:tc>
          <w:tcPr>
            <w:tcW w:w="236" w:type="dxa"/>
            <w:tcBorders>
              <w:top w:val="single" w:sz="4" w:space="0" w:color="auto"/>
              <w:left w:val="single" w:sz="4" w:space="0" w:color="auto"/>
              <w:bottom w:val="single" w:sz="4" w:space="0" w:color="auto"/>
              <w:right w:val="single" w:sz="4" w:space="0" w:color="auto"/>
            </w:tcBorders>
          </w:tcPr>
          <w:p w14:paraId="14FEE128"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111069D7" w14:textId="77777777" w:rsidR="00B87B92" w:rsidRDefault="00B87B92">
            <w:pPr>
              <w:pStyle w:val="PlainText"/>
              <w:ind w:right="-1260"/>
              <w:rPr>
                <w:rFonts w:ascii="Arial" w:hAnsi="Arial" w:cs="Arial"/>
                <w:color w:val="000000"/>
              </w:rPr>
            </w:pPr>
            <w:r>
              <w:rPr>
                <w:rFonts w:ascii="Arial" w:hAnsi="Arial" w:cs="Arial"/>
                <w:color w:val="000000"/>
              </w:rPr>
              <w:t>Multiple Survival Surgery</w:t>
            </w:r>
          </w:p>
        </w:tc>
      </w:tr>
      <w:tr w:rsidR="00B87B92" w14:paraId="2D8F5810" w14:textId="77777777" w:rsidTr="00153116">
        <w:tc>
          <w:tcPr>
            <w:tcW w:w="236" w:type="dxa"/>
            <w:tcBorders>
              <w:top w:val="single" w:sz="4" w:space="0" w:color="auto"/>
              <w:left w:val="single" w:sz="4" w:space="0" w:color="auto"/>
              <w:bottom w:val="single" w:sz="4" w:space="0" w:color="auto"/>
              <w:right w:val="single" w:sz="4" w:space="0" w:color="auto"/>
            </w:tcBorders>
          </w:tcPr>
          <w:p w14:paraId="02ECE124"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5485D6D4" w14:textId="77777777" w:rsidR="00B87B92" w:rsidRDefault="00B87B92">
            <w:pPr>
              <w:pStyle w:val="PlainText"/>
              <w:rPr>
                <w:rFonts w:ascii="Arial" w:hAnsi="Arial" w:cs="Arial"/>
                <w:color w:val="000000"/>
              </w:rPr>
            </w:pPr>
            <w:r>
              <w:rPr>
                <w:rFonts w:ascii="Arial" w:hAnsi="Arial" w:cs="Arial"/>
                <w:color w:val="000000"/>
              </w:rPr>
              <w:t>Food/fluid restriction</w:t>
            </w:r>
          </w:p>
        </w:tc>
      </w:tr>
      <w:tr w:rsidR="00B87B92" w14:paraId="72631355" w14:textId="77777777" w:rsidTr="00153116">
        <w:tc>
          <w:tcPr>
            <w:tcW w:w="236" w:type="dxa"/>
            <w:tcBorders>
              <w:top w:val="single" w:sz="4" w:space="0" w:color="auto"/>
              <w:left w:val="single" w:sz="4" w:space="0" w:color="auto"/>
              <w:bottom w:val="single" w:sz="4" w:space="0" w:color="auto"/>
              <w:right w:val="single" w:sz="4" w:space="0" w:color="auto"/>
            </w:tcBorders>
          </w:tcPr>
          <w:p w14:paraId="6F322E82"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732F231D" w14:textId="77777777" w:rsidR="00B87B92" w:rsidRDefault="00B87B92">
            <w:pPr>
              <w:pStyle w:val="PlainText"/>
              <w:rPr>
                <w:rFonts w:ascii="Arial" w:hAnsi="Arial" w:cs="Arial"/>
                <w:color w:val="000000"/>
              </w:rPr>
            </w:pPr>
            <w:r>
              <w:rPr>
                <w:rFonts w:ascii="Arial" w:hAnsi="Arial" w:cs="Arial"/>
                <w:color w:val="000000"/>
              </w:rPr>
              <w:t>Metabolic cages</w:t>
            </w:r>
          </w:p>
        </w:tc>
      </w:tr>
      <w:tr w:rsidR="00B87B92" w14:paraId="57C785C9" w14:textId="77777777" w:rsidTr="00153116">
        <w:tc>
          <w:tcPr>
            <w:tcW w:w="236" w:type="dxa"/>
            <w:tcBorders>
              <w:top w:val="single" w:sz="4" w:space="0" w:color="auto"/>
              <w:left w:val="single" w:sz="4" w:space="0" w:color="auto"/>
              <w:bottom w:val="single" w:sz="4" w:space="0" w:color="auto"/>
              <w:right w:val="single" w:sz="4" w:space="0" w:color="auto"/>
            </w:tcBorders>
          </w:tcPr>
          <w:p w14:paraId="5DE99133"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64742BF7" w14:textId="77777777" w:rsidR="00B87B92" w:rsidRDefault="00B87B92">
            <w:pPr>
              <w:pStyle w:val="PlainText"/>
              <w:rPr>
                <w:rFonts w:ascii="Arial" w:hAnsi="Arial" w:cs="Arial"/>
                <w:color w:val="000000"/>
              </w:rPr>
            </w:pPr>
            <w:r>
              <w:rPr>
                <w:rFonts w:ascii="Arial" w:hAnsi="Arial" w:cs="Arial"/>
                <w:color w:val="000000"/>
              </w:rPr>
              <w:t>Prolonged restraint</w:t>
            </w:r>
          </w:p>
        </w:tc>
      </w:tr>
      <w:tr w:rsidR="00B87B92" w14:paraId="00654365" w14:textId="77777777" w:rsidTr="00153116">
        <w:tc>
          <w:tcPr>
            <w:tcW w:w="236" w:type="dxa"/>
            <w:tcBorders>
              <w:top w:val="single" w:sz="4" w:space="0" w:color="auto"/>
              <w:left w:val="single" w:sz="4" w:space="0" w:color="auto"/>
              <w:bottom w:val="single" w:sz="4" w:space="0" w:color="auto"/>
              <w:right w:val="single" w:sz="4" w:space="0" w:color="auto"/>
            </w:tcBorders>
          </w:tcPr>
          <w:p w14:paraId="1C644ECE"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4F30060F" w14:textId="77777777" w:rsidR="00B87B92" w:rsidRDefault="00B87B92">
            <w:pPr>
              <w:pStyle w:val="PlainText"/>
              <w:rPr>
                <w:rFonts w:ascii="Arial" w:hAnsi="Arial" w:cs="Arial"/>
                <w:color w:val="000000"/>
              </w:rPr>
            </w:pPr>
            <w:r>
              <w:rPr>
                <w:rFonts w:ascii="Arial" w:hAnsi="Arial" w:cs="Arial"/>
                <w:color w:val="000000"/>
              </w:rPr>
              <w:t>Ascites</w:t>
            </w:r>
          </w:p>
        </w:tc>
      </w:tr>
      <w:tr w:rsidR="00B87B92" w14:paraId="065733E4" w14:textId="77777777" w:rsidTr="00153116">
        <w:tc>
          <w:tcPr>
            <w:tcW w:w="236" w:type="dxa"/>
            <w:tcBorders>
              <w:top w:val="single" w:sz="4" w:space="0" w:color="auto"/>
              <w:left w:val="single" w:sz="4" w:space="0" w:color="auto"/>
              <w:bottom w:val="single" w:sz="4" w:space="0" w:color="auto"/>
              <w:right w:val="single" w:sz="4" w:space="0" w:color="auto"/>
            </w:tcBorders>
          </w:tcPr>
          <w:p w14:paraId="47D73A48"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26E3A5AA" w14:textId="77777777" w:rsidR="00B87B92" w:rsidRDefault="00B87B92">
            <w:pPr>
              <w:pStyle w:val="PlainText"/>
              <w:rPr>
                <w:rFonts w:ascii="Arial" w:hAnsi="Arial" w:cs="Arial"/>
                <w:color w:val="000000"/>
              </w:rPr>
            </w:pPr>
            <w:r>
              <w:rPr>
                <w:rFonts w:ascii="Arial" w:hAnsi="Arial" w:cs="Arial"/>
                <w:color w:val="000000"/>
              </w:rPr>
              <w:t>Medication in feed</w:t>
            </w:r>
          </w:p>
        </w:tc>
      </w:tr>
      <w:tr w:rsidR="00B87B92" w14:paraId="7A1A3D5E" w14:textId="77777777" w:rsidTr="00153116">
        <w:tc>
          <w:tcPr>
            <w:tcW w:w="236" w:type="dxa"/>
            <w:tcBorders>
              <w:top w:val="single" w:sz="4" w:space="0" w:color="auto"/>
              <w:left w:val="single" w:sz="4" w:space="0" w:color="auto"/>
              <w:bottom w:val="single" w:sz="4" w:space="0" w:color="auto"/>
              <w:right w:val="single" w:sz="4" w:space="0" w:color="auto"/>
            </w:tcBorders>
          </w:tcPr>
          <w:p w14:paraId="5A6E7018"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59CF2062" w14:textId="77777777" w:rsidR="00B87B92" w:rsidRDefault="00B87B92">
            <w:pPr>
              <w:pStyle w:val="PlainText"/>
              <w:rPr>
                <w:rFonts w:ascii="Arial" w:hAnsi="Arial" w:cs="Arial"/>
                <w:color w:val="000000"/>
              </w:rPr>
            </w:pPr>
            <w:r>
              <w:rPr>
                <w:rFonts w:ascii="Arial" w:hAnsi="Arial" w:cs="Arial"/>
                <w:color w:val="000000"/>
              </w:rPr>
              <w:t>Use of Freund’s Complete Adjuvant</w:t>
            </w:r>
          </w:p>
        </w:tc>
      </w:tr>
      <w:tr w:rsidR="00B87B92" w14:paraId="0A7EA8BF" w14:textId="77777777" w:rsidTr="00153116">
        <w:tc>
          <w:tcPr>
            <w:tcW w:w="236" w:type="dxa"/>
            <w:tcBorders>
              <w:top w:val="single" w:sz="4" w:space="0" w:color="auto"/>
              <w:left w:val="single" w:sz="4" w:space="0" w:color="auto"/>
              <w:bottom w:val="single" w:sz="4" w:space="0" w:color="auto"/>
              <w:right w:val="single" w:sz="4" w:space="0" w:color="auto"/>
            </w:tcBorders>
          </w:tcPr>
          <w:p w14:paraId="5BB14352"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3A708A83" w14:textId="77777777" w:rsidR="00B87B92" w:rsidRDefault="00B87B92">
            <w:pPr>
              <w:pStyle w:val="PlainText"/>
              <w:rPr>
                <w:rFonts w:ascii="Arial" w:hAnsi="Arial" w:cs="Arial"/>
                <w:color w:val="000000"/>
              </w:rPr>
            </w:pPr>
            <w:r>
              <w:rPr>
                <w:rFonts w:ascii="Arial" w:hAnsi="Arial" w:cs="Arial"/>
                <w:color w:val="000000"/>
              </w:rPr>
              <w:t>Medication in drinking water</w:t>
            </w:r>
          </w:p>
        </w:tc>
      </w:tr>
      <w:tr w:rsidR="00B87B92" w14:paraId="51518D5E" w14:textId="77777777" w:rsidTr="00153116">
        <w:tc>
          <w:tcPr>
            <w:tcW w:w="236" w:type="dxa"/>
            <w:tcBorders>
              <w:top w:val="single" w:sz="4" w:space="0" w:color="auto"/>
              <w:left w:val="single" w:sz="4" w:space="0" w:color="auto"/>
              <w:bottom w:val="single" w:sz="4" w:space="0" w:color="auto"/>
              <w:right w:val="single" w:sz="4" w:space="0" w:color="auto"/>
            </w:tcBorders>
          </w:tcPr>
          <w:p w14:paraId="381C631B"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3412D3BB" w14:textId="77777777" w:rsidR="00B87B92" w:rsidRDefault="00B87B92">
            <w:pPr>
              <w:pStyle w:val="PlainText"/>
              <w:rPr>
                <w:rFonts w:ascii="Arial" w:hAnsi="Arial" w:cs="Arial"/>
                <w:color w:val="000000"/>
              </w:rPr>
            </w:pPr>
            <w:r>
              <w:rPr>
                <w:rFonts w:ascii="Arial" w:hAnsi="Arial" w:cs="Arial"/>
                <w:color w:val="000000"/>
              </w:rPr>
              <w:t>Unavoidable pain/distress</w:t>
            </w:r>
          </w:p>
        </w:tc>
      </w:tr>
      <w:tr w:rsidR="00B87B92" w14:paraId="1D7D1F50" w14:textId="77777777" w:rsidTr="00153116">
        <w:tc>
          <w:tcPr>
            <w:tcW w:w="236" w:type="dxa"/>
            <w:tcBorders>
              <w:top w:val="single" w:sz="4" w:space="0" w:color="auto"/>
              <w:left w:val="single" w:sz="4" w:space="0" w:color="auto"/>
              <w:bottom w:val="single" w:sz="4" w:space="0" w:color="auto"/>
              <w:right w:val="single" w:sz="4" w:space="0" w:color="auto"/>
            </w:tcBorders>
          </w:tcPr>
          <w:p w14:paraId="40A92039"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3345F2B7" w14:textId="77777777" w:rsidR="00B87B92" w:rsidRDefault="00B87B92">
            <w:pPr>
              <w:pStyle w:val="PlainText"/>
              <w:rPr>
                <w:rFonts w:ascii="Arial" w:hAnsi="Arial" w:cs="Arial"/>
                <w:color w:val="000000"/>
              </w:rPr>
            </w:pPr>
            <w:r>
              <w:rPr>
                <w:rFonts w:ascii="Arial" w:hAnsi="Arial" w:cs="Arial"/>
                <w:color w:val="000000"/>
              </w:rPr>
              <w:t>BSL2</w:t>
            </w:r>
          </w:p>
        </w:tc>
      </w:tr>
      <w:tr w:rsidR="00B87B92" w14:paraId="764A1F2C" w14:textId="77777777" w:rsidTr="00153116">
        <w:tc>
          <w:tcPr>
            <w:tcW w:w="236" w:type="dxa"/>
            <w:tcBorders>
              <w:top w:val="single" w:sz="4" w:space="0" w:color="auto"/>
              <w:left w:val="single" w:sz="4" w:space="0" w:color="auto"/>
              <w:bottom w:val="single" w:sz="4" w:space="0" w:color="auto"/>
              <w:right w:val="single" w:sz="4" w:space="0" w:color="auto"/>
            </w:tcBorders>
          </w:tcPr>
          <w:p w14:paraId="642708D1" w14:textId="77777777" w:rsidR="00B87B92" w:rsidRDefault="00B87B9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488A2213" w14:textId="77777777" w:rsidR="00B87B92" w:rsidRDefault="00B87B92">
            <w:pPr>
              <w:pStyle w:val="PlainText"/>
              <w:rPr>
                <w:rFonts w:ascii="Arial" w:hAnsi="Arial" w:cs="Arial"/>
                <w:color w:val="000000"/>
              </w:rPr>
            </w:pPr>
            <w:r>
              <w:rPr>
                <w:rFonts w:ascii="Arial" w:hAnsi="Arial" w:cs="Arial"/>
                <w:color w:val="000000"/>
              </w:rPr>
              <w:t>Animals in PI labs &gt;12 hours</w:t>
            </w:r>
          </w:p>
        </w:tc>
      </w:tr>
      <w:tr w:rsidR="00153116" w14:paraId="1382FD32" w14:textId="77777777" w:rsidTr="00153116">
        <w:tc>
          <w:tcPr>
            <w:tcW w:w="236" w:type="dxa"/>
            <w:tcBorders>
              <w:top w:val="single" w:sz="4" w:space="0" w:color="auto"/>
              <w:left w:val="single" w:sz="4" w:space="0" w:color="auto"/>
              <w:bottom w:val="single" w:sz="4" w:space="0" w:color="auto"/>
              <w:right w:val="single" w:sz="4" w:space="0" w:color="auto"/>
            </w:tcBorders>
          </w:tcPr>
          <w:p w14:paraId="149AC6E2" w14:textId="77777777" w:rsidR="00153116" w:rsidRDefault="00153116">
            <w:pPr>
              <w:pStyle w:val="PlainText"/>
              <w:ind w:left="144"/>
              <w:rPr>
                <w:rFonts w:ascii="Arial" w:hAnsi="Arial" w:cs="Arial"/>
                <w:color w:val="000000"/>
              </w:rPr>
            </w:pPr>
          </w:p>
        </w:tc>
        <w:tc>
          <w:tcPr>
            <w:tcW w:w="4084" w:type="dxa"/>
            <w:tcBorders>
              <w:top w:val="nil"/>
              <w:left w:val="single" w:sz="4" w:space="0" w:color="auto"/>
              <w:bottom w:val="nil"/>
              <w:right w:val="nil"/>
            </w:tcBorders>
          </w:tcPr>
          <w:p w14:paraId="10CC9529" w14:textId="77777777" w:rsidR="00153116" w:rsidRDefault="00153116">
            <w:pPr>
              <w:pStyle w:val="PlainText"/>
              <w:rPr>
                <w:rFonts w:ascii="Arial" w:hAnsi="Arial" w:cs="Arial"/>
                <w:color w:val="000000"/>
              </w:rPr>
            </w:pPr>
            <w:r>
              <w:rPr>
                <w:rFonts w:ascii="Arial" w:hAnsi="Arial" w:cs="Arial"/>
                <w:color w:val="000000"/>
              </w:rPr>
              <w:t>IBC Approval</w:t>
            </w:r>
          </w:p>
        </w:tc>
      </w:tr>
      <w:tr w:rsidR="00153116" w14:paraId="300F4CCC" w14:textId="77777777" w:rsidTr="00153116">
        <w:tc>
          <w:tcPr>
            <w:tcW w:w="236" w:type="dxa"/>
            <w:tcBorders>
              <w:top w:val="single" w:sz="4" w:space="0" w:color="auto"/>
              <w:left w:val="single" w:sz="4" w:space="0" w:color="auto"/>
              <w:bottom w:val="single" w:sz="4" w:space="0" w:color="auto"/>
              <w:right w:val="single" w:sz="4" w:space="0" w:color="auto"/>
            </w:tcBorders>
          </w:tcPr>
          <w:p w14:paraId="23381C97" w14:textId="77777777" w:rsidR="00153116" w:rsidRDefault="00153116">
            <w:pPr>
              <w:pStyle w:val="PlainText"/>
              <w:ind w:left="144"/>
              <w:rPr>
                <w:rFonts w:ascii="Arial" w:hAnsi="Arial" w:cs="Arial"/>
                <w:color w:val="000000"/>
              </w:rPr>
            </w:pPr>
          </w:p>
        </w:tc>
        <w:tc>
          <w:tcPr>
            <w:tcW w:w="4084" w:type="dxa"/>
            <w:tcBorders>
              <w:top w:val="nil"/>
              <w:left w:val="single" w:sz="4" w:space="0" w:color="auto"/>
              <w:bottom w:val="nil"/>
              <w:right w:val="nil"/>
            </w:tcBorders>
          </w:tcPr>
          <w:p w14:paraId="3AAD93E3" w14:textId="77777777" w:rsidR="00153116" w:rsidRDefault="00153116">
            <w:pPr>
              <w:pStyle w:val="PlainText"/>
              <w:rPr>
                <w:rFonts w:ascii="Arial" w:hAnsi="Arial" w:cs="Arial"/>
                <w:color w:val="000000"/>
              </w:rPr>
            </w:pPr>
            <w:r>
              <w:rPr>
                <w:rFonts w:ascii="Arial" w:hAnsi="Arial" w:cs="Arial"/>
                <w:color w:val="000000"/>
              </w:rPr>
              <w:t>Chemical Safety Approval</w:t>
            </w:r>
          </w:p>
        </w:tc>
      </w:tr>
      <w:tr w:rsidR="002E26B2" w14:paraId="45B7DA66" w14:textId="77777777" w:rsidTr="00153116">
        <w:tc>
          <w:tcPr>
            <w:tcW w:w="236" w:type="dxa"/>
            <w:tcBorders>
              <w:top w:val="single" w:sz="4" w:space="0" w:color="auto"/>
              <w:left w:val="single" w:sz="4" w:space="0" w:color="auto"/>
              <w:bottom w:val="single" w:sz="4" w:space="0" w:color="auto"/>
              <w:right w:val="single" w:sz="4" w:space="0" w:color="auto"/>
            </w:tcBorders>
          </w:tcPr>
          <w:p w14:paraId="56020613" w14:textId="77777777" w:rsidR="002E26B2" w:rsidRDefault="002E26B2">
            <w:pPr>
              <w:pStyle w:val="PlainText"/>
              <w:ind w:left="144"/>
              <w:rPr>
                <w:rFonts w:ascii="Arial" w:hAnsi="Arial" w:cs="Arial"/>
                <w:color w:val="000000"/>
              </w:rPr>
            </w:pPr>
          </w:p>
        </w:tc>
        <w:tc>
          <w:tcPr>
            <w:tcW w:w="4084" w:type="dxa"/>
            <w:tcBorders>
              <w:top w:val="nil"/>
              <w:left w:val="single" w:sz="4" w:space="0" w:color="auto"/>
              <w:bottom w:val="nil"/>
              <w:right w:val="nil"/>
            </w:tcBorders>
          </w:tcPr>
          <w:p w14:paraId="26AFEA2F" w14:textId="77777777" w:rsidR="002E26B2" w:rsidRDefault="002E26B2">
            <w:pPr>
              <w:pStyle w:val="PlainText"/>
              <w:rPr>
                <w:rFonts w:ascii="Arial" w:hAnsi="Arial" w:cs="Arial"/>
                <w:color w:val="000000"/>
              </w:rPr>
            </w:pPr>
            <w:r>
              <w:rPr>
                <w:rFonts w:ascii="Arial" w:hAnsi="Arial" w:cs="Arial"/>
                <w:color w:val="000000"/>
              </w:rPr>
              <w:t>Radiation Safety</w:t>
            </w:r>
          </w:p>
        </w:tc>
      </w:tr>
      <w:tr w:rsidR="00153116" w14:paraId="03413C50" w14:textId="77777777" w:rsidTr="00153116">
        <w:tc>
          <w:tcPr>
            <w:tcW w:w="236" w:type="dxa"/>
            <w:tcBorders>
              <w:top w:val="single" w:sz="4" w:space="0" w:color="auto"/>
              <w:left w:val="single" w:sz="4" w:space="0" w:color="auto"/>
              <w:bottom w:val="single" w:sz="4" w:space="0" w:color="auto"/>
              <w:right w:val="single" w:sz="4" w:space="0" w:color="auto"/>
            </w:tcBorders>
          </w:tcPr>
          <w:p w14:paraId="39426647" w14:textId="77777777" w:rsidR="00153116" w:rsidRDefault="00153116">
            <w:pPr>
              <w:pStyle w:val="PlainText"/>
              <w:ind w:left="144"/>
              <w:rPr>
                <w:rFonts w:ascii="Arial" w:hAnsi="Arial" w:cs="Arial"/>
                <w:color w:val="000000"/>
              </w:rPr>
            </w:pPr>
          </w:p>
        </w:tc>
        <w:tc>
          <w:tcPr>
            <w:tcW w:w="4084" w:type="dxa"/>
            <w:tcBorders>
              <w:top w:val="nil"/>
              <w:left w:val="single" w:sz="4" w:space="0" w:color="auto"/>
              <w:bottom w:val="nil"/>
              <w:right w:val="nil"/>
            </w:tcBorders>
          </w:tcPr>
          <w:p w14:paraId="435A88DC" w14:textId="77777777" w:rsidR="00153116" w:rsidRDefault="00153116">
            <w:pPr>
              <w:pStyle w:val="PlainText"/>
              <w:rPr>
                <w:rFonts w:ascii="Arial" w:hAnsi="Arial" w:cs="Arial"/>
                <w:color w:val="000000"/>
              </w:rPr>
            </w:pPr>
            <w:r>
              <w:rPr>
                <w:rFonts w:ascii="Arial" w:hAnsi="Arial" w:cs="Arial"/>
                <w:color w:val="000000"/>
              </w:rPr>
              <w:t>Controlled Substances</w:t>
            </w:r>
          </w:p>
        </w:tc>
      </w:tr>
    </w:tbl>
    <w:p w14:paraId="78B37B1D" w14:textId="77777777" w:rsidR="00B87B92" w:rsidRDefault="00B87B92">
      <w:pPr>
        <w:pStyle w:val="PlainText"/>
        <w:ind w:left="360"/>
        <w:rPr>
          <w:rFonts w:ascii="Arial" w:hAnsi="Arial" w:cs="Arial"/>
          <w:color w:val="000000"/>
        </w:rPr>
      </w:pPr>
    </w:p>
    <w:p w14:paraId="1886EE44" w14:textId="77777777" w:rsidR="00B87B92" w:rsidRDefault="00B87B92">
      <w:pPr>
        <w:pStyle w:val="PlainText"/>
        <w:ind w:left="360"/>
        <w:rPr>
          <w:rFonts w:ascii="Arial" w:hAnsi="Arial" w:cs="Arial"/>
          <w:b/>
          <w:bCs/>
          <w:color w:val="000000"/>
        </w:rPr>
      </w:pPr>
      <w:r>
        <w:rPr>
          <w:rFonts w:ascii="Arial" w:hAnsi="Arial" w:cs="Arial"/>
          <w:b/>
          <w:bCs/>
          <w:color w:val="000000"/>
        </w:rPr>
        <w:t>USDA Pain/Distress Category: _____________</w:t>
      </w:r>
    </w:p>
    <w:p w14:paraId="0B6F724F" w14:textId="77777777" w:rsidR="006B207F" w:rsidRDefault="006B207F">
      <w:pPr>
        <w:pStyle w:val="PlainText"/>
        <w:ind w:left="360" w:firstLine="720"/>
        <w:rPr>
          <w:rFonts w:ascii="Arial" w:hAnsi="Arial" w:cs="Arial"/>
          <w:color w:val="000000"/>
        </w:rPr>
      </w:pPr>
    </w:p>
    <w:p w14:paraId="4D80FEBD" w14:textId="77777777" w:rsidR="00B87B92" w:rsidRDefault="00B87B92">
      <w:pPr>
        <w:pStyle w:val="PlainText"/>
        <w:ind w:left="360" w:firstLine="720"/>
        <w:rPr>
          <w:rFonts w:ascii="Arial" w:hAnsi="Arial" w:cs="Arial"/>
          <w:color w:val="000000"/>
        </w:rPr>
      </w:pPr>
      <w:r>
        <w:rPr>
          <w:rFonts w:ascii="Arial" w:hAnsi="Arial" w:cs="Arial"/>
          <w:color w:val="000000"/>
        </w:rPr>
        <w:t>Veterinarian signature ___________________________________ Date: _________</w:t>
      </w:r>
    </w:p>
    <w:p w14:paraId="68B981C8" w14:textId="77777777" w:rsidR="006B207F" w:rsidRDefault="006B207F">
      <w:pPr>
        <w:pStyle w:val="PlainText"/>
        <w:ind w:left="360" w:firstLine="720"/>
        <w:rPr>
          <w:rFonts w:ascii="Arial" w:hAnsi="Arial" w:cs="Arial"/>
          <w:color w:val="000000"/>
        </w:rPr>
      </w:pPr>
    </w:p>
    <w:p w14:paraId="2FB4CFCA" w14:textId="77777777" w:rsidR="00B87B92" w:rsidRDefault="00B87B92">
      <w:pPr>
        <w:pStyle w:val="PlainText"/>
        <w:ind w:left="360" w:firstLine="720"/>
        <w:rPr>
          <w:rFonts w:ascii="Arial" w:hAnsi="Arial" w:cs="Arial"/>
          <w:color w:val="000000"/>
        </w:rPr>
      </w:pPr>
      <w:r>
        <w:rPr>
          <w:rFonts w:ascii="Arial" w:hAnsi="Arial" w:cs="Arial"/>
          <w:color w:val="000000"/>
        </w:rPr>
        <w:t>IACUC Official: _______________________________________</w:t>
      </w:r>
      <w:proofErr w:type="gramStart"/>
      <w:r>
        <w:rPr>
          <w:rFonts w:ascii="Arial" w:hAnsi="Arial" w:cs="Arial"/>
          <w:color w:val="000000"/>
        </w:rPr>
        <w:t>_  Date</w:t>
      </w:r>
      <w:proofErr w:type="gramEnd"/>
      <w:r>
        <w:rPr>
          <w:rFonts w:ascii="Arial" w:hAnsi="Arial" w:cs="Arial"/>
          <w:color w:val="000000"/>
        </w:rPr>
        <w:t>: __________</w:t>
      </w:r>
    </w:p>
    <w:p w14:paraId="46945512" w14:textId="77777777" w:rsidR="00B87B92" w:rsidRDefault="00E2643F">
      <w:pPr>
        <w:pStyle w:val="PlainText"/>
        <w:ind w:left="360"/>
        <w:jc w:val="right"/>
        <w:rPr>
          <w:rFonts w:ascii="Arial" w:hAnsi="Arial" w:cs="Arial"/>
          <w:b/>
          <w:bCs/>
          <w:color w:val="000000"/>
        </w:rPr>
      </w:pPr>
      <w:r>
        <w:rPr>
          <w:rFonts w:ascii="Arial" w:hAnsi="Arial" w:cs="Arial"/>
          <w:b/>
          <w:bCs/>
          <w:color w:val="000000"/>
        </w:rPr>
        <w:t xml:space="preserve">  Rev </w:t>
      </w:r>
      <w:r w:rsidR="002E26B2">
        <w:rPr>
          <w:rFonts w:ascii="Arial" w:hAnsi="Arial" w:cs="Arial"/>
          <w:b/>
          <w:bCs/>
          <w:color w:val="000000"/>
        </w:rPr>
        <w:t>6</w:t>
      </w:r>
      <w:r>
        <w:rPr>
          <w:rFonts w:ascii="Arial" w:hAnsi="Arial" w:cs="Arial"/>
          <w:b/>
          <w:bCs/>
          <w:color w:val="000000"/>
        </w:rPr>
        <w:t>/2008</w:t>
      </w:r>
    </w:p>
    <w:sectPr w:rsidR="00B87B92">
      <w:pgSz w:w="12240" w:h="15840"/>
      <w:pgMar w:top="720" w:right="1080" w:bottom="720" w:left="1080" w:header="720" w:footer="720" w:gutter="0"/>
      <w:cols w:space="720"/>
      <w:rtlGutter/>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Chris" w:date="2016-02-12T18:13:00Z" w:initials="C">
    <w:p w14:paraId="6C356C50" w14:textId="77777777" w:rsidR="00B47B45" w:rsidRDefault="00B47B45">
      <w:pPr>
        <w:pStyle w:val="CommentText"/>
      </w:pPr>
      <w:r>
        <w:rPr>
          <w:rStyle w:val="CommentReference"/>
        </w:rPr>
        <w:annotationRef/>
      </w:r>
      <w:proofErr w:type="spellStart"/>
      <w:r w:rsidR="00C020B7">
        <w:rPr>
          <w:rStyle w:val="CommentReference"/>
        </w:rPr>
        <w:t>Asdfasdfasdf</w:t>
      </w:r>
      <w:proofErr w:type="spellEnd"/>
      <w:r w:rsidR="00C020B7">
        <w:rPr>
          <w:rStyle w:val="CommentReference"/>
        </w:rPr>
        <w:t xml:space="preserve"> </w:t>
      </w:r>
      <w:proofErr w:type="spellStart"/>
      <w:r w:rsidR="00C020B7">
        <w:rPr>
          <w:rStyle w:val="CommentReference"/>
        </w:rPr>
        <w:t>asdf</w:t>
      </w:r>
      <w:proofErr w:type="spellEnd"/>
    </w:p>
  </w:comment>
  <w:comment w:id="10" w:author="Chris" w:date="2016-02-12T18:13:00Z" w:initials="C">
    <w:p w14:paraId="5889293B" w14:textId="77777777" w:rsidR="00FC0EC4" w:rsidRDefault="00FC0EC4">
      <w:pPr>
        <w:pStyle w:val="CommentText"/>
      </w:pPr>
      <w:r>
        <w:rPr>
          <w:rStyle w:val="CommentReference"/>
        </w:rPr>
        <w:annotationRef/>
      </w:r>
      <w:proofErr w:type="spellStart"/>
      <w:proofErr w:type="gramStart"/>
      <w:r w:rsidR="00C020B7">
        <w:t>Xxxxx</w:t>
      </w:r>
      <w:proofErr w:type="spellEnd"/>
      <w:r w:rsidR="00C020B7">
        <w:t xml:space="preserve">  </w:t>
      </w:r>
      <w:proofErr w:type="spellStart"/>
      <w:r w:rsidR="00C020B7">
        <w:t>dsdfsdf</w:t>
      </w:r>
      <w:proofErr w:type="spellEnd"/>
      <w:proofErr w:type="gramEnd"/>
      <w:r w:rsidR="00C020B7">
        <w:t xml:space="preserve"> </w:t>
      </w:r>
    </w:p>
  </w:comment>
  <w:comment w:id="15" w:author="Private" w:date="2016-02-12T18:13:00Z" w:initials="P">
    <w:p w14:paraId="20FF9321" w14:textId="77777777" w:rsidR="000B1989" w:rsidRDefault="000B1989">
      <w:pPr>
        <w:pStyle w:val="CommentText"/>
      </w:pPr>
      <w:r>
        <w:rPr>
          <w:rStyle w:val="CommentReference"/>
        </w:rPr>
        <w:annotationRef/>
      </w:r>
      <w:proofErr w:type="spellStart"/>
      <w:r w:rsidR="00C020B7">
        <w:t>Lkj</w:t>
      </w:r>
      <w:proofErr w:type="spellEnd"/>
      <w:r w:rsidR="00C020B7">
        <w:t xml:space="preserve"> </w:t>
      </w:r>
      <w:proofErr w:type="spellStart"/>
      <w:r w:rsidR="00C020B7">
        <w:t>asdfkj</w:t>
      </w:r>
      <w:proofErr w:type="spellEnd"/>
      <w:r w:rsidR="00C020B7">
        <w:t xml:space="preserve"> </w:t>
      </w:r>
      <w:proofErr w:type="spellStart"/>
      <w:r w:rsidR="00C020B7">
        <w:t>asdkflj</w:t>
      </w:r>
      <w:proofErr w:type="spellEnd"/>
      <w:r w:rsidR="00C020B7">
        <w:t xml:space="preserve"> </w:t>
      </w:r>
      <w:proofErr w:type="spellStart"/>
      <w:r w:rsidR="00C020B7">
        <w:t>lasdkjf</w:t>
      </w:r>
      <w:proofErr w:type="spellEnd"/>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C356C50" w15:done="0"/>
  <w15:commentEx w15:paraId="5889293B" w15:done="0"/>
  <w15:commentEx w15:paraId="20FF9321"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DC005F"/>
    <w:multiLevelType w:val="hybridMultilevel"/>
    <w:tmpl w:val="1F10F0D4"/>
    <w:lvl w:ilvl="0" w:tplc="03727EDC">
      <w:start w:val="2"/>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1" w15:restartNumberingAfterBreak="0">
    <w:nsid w:val="0EA039A2"/>
    <w:multiLevelType w:val="hybridMultilevel"/>
    <w:tmpl w:val="392242F2"/>
    <w:lvl w:ilvl="0" w:tplc="0409000F">
      <w:start w:val="6"/>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2" w15:restartNumberingAfterBreak="0">
    <w:nsid w:val="0F612F74"/>
    <w:multiLevelType w:val="hybridMultilevel"/>
    <w:tmpl w:val="9244B2BA"/>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3" w15:restartNumberingAfterBreak="0">
    <w:nsid w:val="17664841"/>
    <w:multiLevelType w:val="hybridMultilevel"/>
    <w:tmpl w:val="0DCCA5FC"/>
    <w:lvl w:ilvl="0" w:tplc="BCDE1892">
      <w:start w:val="25"/>
      <w:numFmt w:val="decimal"/>
      <w:lvlText w:val="%1."/>
      <w:lvlJc w:val="left"/>
      <w:pPr>
        <w:tabs>
          <w:tab w:val="num" w:pos="360"/>
        </w:tabs>
        <w:ind w:left="360" w:hanging="540"/>
      </w:pPr>
      <w:rPr>
        <w:rFonts w:hint="default"/>
      </w:rPr>
    </w:lvl>
    <w:lvl w:ilvl="1" w:tplc="04090019" w:tentative="1">
      <w:start w:val="1"/>
      <w:numFmt w:val="lowerLetter"/>
      <w:lvlText w:val="%2."/>
      <w:lvlJc w:val="left"/>
      <w:pPr>
        <w:tabs>
          <w:tab w:val="num" w:pos="900"/>
        </w:tabs>
        <w:ind w:left="900" w:hanging="360"/>
      </w:pPr>
    </w:lvl>
    <w:lvl w:ilvl="2" w:tplc="0409001B" w:tentative="1">
      <w:start w:val="1"/>
      <w:numFmt w:val="lowerRoman"/>
      <w:lvlText w:val="%3."/>
      <w:lvlJc w:val="right"/>
      <w:pPr>
        <w:tabs>
          <w:tab w:val="num" w:pos="1620"/>
        </w:tabs>
        <w:ind w:left="1620" w:hanging="180"/>
      </w:pPr>
    </w:lvl>
    <w:lvl w:ilvl="3" w:tplc="0409000F" w:tentative="1">
      <w:start w:val="1"/>
      <w:numFmt w:val="decimal"/>
      <w:lvlText w:val="%4."/>
      <w:lvlJc w:val="left"/>
      <w:pPr>
        <w:tabs>
          <w:tab w:val="num" w:pos="2340"/>
        </w:tabs>
        <w:ind w:left="2340" w:hanging="360"/>
      </w:pPr>
    </w:lvl>
    <w:lvl w:ilvl="4" w:tplc="04090019" w:tentative="1">
      <w:start w:val="1"/>
      <w:numFmt w:val="lowerLetter"/>
      <w:lvlText w:val="%5."/>
      <w:lvlJc w:val="left"/>
      <w:pPr>
        <w:tabs>
          <w:tab w:val="num" w:pos="3060"/>
        </w:tabs>
        <w:ind w:left="3060" w:hanging="360"/>
      </w:pPr>
    </w:lvl>
    <w:lvl w:ilvl="5" w:tplc="0409001B" w:tentative="1">
      <w:start w:val="1"/>
      <w:numFmt w:val="lowerRoman"/>
      <w:lvlText w:val="%6."/>
      <w:lvlJc w:val="right"/>
      <w:pPr>
        <w:tabs>
          <w:tab w:val="num" w:pos="3780"/>
        </w:tabs>
        <w:ind w:left="3780" w:hanging="180"/>
      </w:pPr>
    </w:lvl>
    <w:lvl w:ilvl="6" w:tplc="0409000F" w:tentative="1">
      <w:start w:val="1"/>
      <w:numFmt w:val="decimal"/>
      <w:lvlText w:val="%7."/>
      <w:lvlJc w:val="left"/>
      <w:pPr>
        <w:tabs>
          <w:tab w:val="num" w:pos="4500"/>
        </w:tabs>
        <w:ind w:left="4500" w:hanging="360"/>
      </w:pPr>
    </w:lvl>
    <w:lvl w:ilvl="7" w:tplc="04090019" w:tentative="1">
      <w:start w:val="1"/>
      <w:numFmt w:val="lowerLetter"/>
      <w:lvlText w:val="%8."/>
      <w:lvlJc w:val="left"/>
      <w:pPr>
        <w:tabs>
          <w:tab w:val="num" w:pos="5220"/>
        </w:tabs>
        <w:ind w:left="5220" w:hanging="360"/>
      </w:pPr>
    </w:lvl>
    <w:lvl w:ilvl="8" w:tplc="0409001B" w:tentative="1">
      <w:start w:val="1"/>
      <w:numFmt w:val="lowerRoman"/>
      <w:lvlText w:val="%9."/>
      <w:lvlJc w:val="right"/>
      <w:pPr>
        <w:tabs>
          <w:tab w:val="num" w:pos="5940"/>
        </w:tabs>
        <w:ind w:left="5940" w:hanging="180"/>
      </w:pPr>
    </w:lvl>
  </w:abstractNum>
  <w:abstractNum w:abstractNumId="4" w15:restartNumberingAfterBreak="0">
    <w:nsid w:val="229A23E3"/>
    <w:multiLevelType w:val="hybridMultilevel"/>
    <w:tmpl w:val="EC1A296C"/>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5" w15:restartNumberingAfterBreak="0">
    <w:nsid w:val="34D63092"/>
    <w:multiLevelType w:val="hybridMultilevel"/>
    <w:tmpl w:val="FC1EBA64"/>
    <w:lvl w:ilvl="0" w:tplc="04090001">
      <w:start w:val="1"/>
      <w:numFmt w:val="bullet"/>
      <w:lvlText w:val=""/>
      <w:lvlJc w:val="left"/>
      <w:pPr>
        <w:tabs>
          <w:tab w:val="num" w:pos="720"/>
        </w:tabs>
        <w:ind w:left="720" w:hanging="360"/>
      </w:pPr>
      <w:rPr>
        <w:rFonts w:ascii="Symbol"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6" w15:restartNumberingAfterBreak="0">
    <w:nsid w:val="3B834730"/>
    <w:multiLevelType w:val="hybridMultilevel"/>
    <w:tmpl w:val="D40A3144"/>
    <w:lvl w:ilvl="0" w:tplc="04090015">
      <w:start w:val="5"/>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3E6D2886"/>
    <w:multiLevelType w:val="hybridMultilevel"/>
    <w:tmpl w:val="177C6572"/>
    <w:lvl w:ilvl="0" w:tplc="04090015">
      <w:start w:val="1"/>
      <w:numFmt w:val="upp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8" w15:restartNumberingAfterBreak="0">
    <w:nsid w:val="422253FC"/>
    <w:multiLevelType w:val="hybridMultilevel"/>
    <w:tmpl w:val="AF7A5144"/>
    <w:lvl w:ilvl="0" w:tplc="0409000F">
      <w:start w:val="3"/>
      <w:numFmt w:val="decimal"/>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abstractNum w:abstractNumId="9" w15:restartNumberingAfterBreak="0">
    <w:nsid w:val="556E1A31"/>
    <w:multiLevelType w:val="hybridMultilevel"/>
    <w:tmpl w:val="2B6C404A"/>
    <w:lvl w:ilvl="0" w:tplc="164CA1DE">
      <w:start w:val="1"/>
      <w:numFmt w:val="decimal"/>
      <w:lvlText w:val="%1."/>
      <w:lvlJc w:val="left"/>
      <w:pPr>
        <w:tabs>
          <w:tab w:val="num" w:pos="723"/>
        </w:tabs>
        <w:ind w:left="723" w:hanging="360"/>
      </w:pPr>
      <w:rPr>
        <w:rFonts w:hint="default"/>
      </w:rPr>
    </w:lvl>
    <w:lvl w:ilvl="1" w:tplc="04090019">
      <w:start w:val="1"/>
      <w:numFmt w:val="lowerLetter"/>
      <w:lvlText w:val="%2."/>
      <w:lvlJc w:val="left"/>
      <w:pPr>
        <w:tabs>
          <w:tab w:val="num" w:pos="1443"/>
        </w:tabs>
        <w:ind w:left="1443" w:hanging="360"/>
      </w:pPr>
    </w:lvl>
    <w:lvl w:ilvl="2" w:tplc="0409001B">
      <w:start w:val="1"/>
      <w:numFmt w:val="lowerRoman"/>
      <w:lvlText w:val="%3."/>
      <w:lvlJc w:val="right"/>
      <w:pPr>
        <w:tabs>
          <w:tab w:val="num" w:pos="2163"/>
        </w:tabs>
        <w:ind w:left="2163" w:hanging="180"/>
      </w:pPr>
    </w:lvl>
    <w:lvl w:ilvl="3" w:tplc="0409000F">
      <w:start w:val="1"/>
      <w:numFmt w:val="decimal"/>
      <w:lvlText w:val="%4."/>
      <w:lvlJc w:val="left"/>
      <w:pPr>
        <w:tabs>
          <w:tab w:val="num" w:pos="2883"/>
        </w:tabs>
        <w:ind w:left="2883" w:hanging="360"/>
      </w:pPr>
    </w:lvl>
    <w:lvl w:ilvl="4" w:tplc="04090019">
      <w:start w:val="1"/>
      <w:numFmt w:val="lowerLetter"/>
      <w:lvlText w:val="%5."/>
      <w:lvlJc w:val="left"/>
      <w:pPr>
        <w:tabs>
          <w:tab w:val="num" w:pos="3603"/>
        </w:tabs>
        <w:ind w:left="3603" w:hanging="360"/>
      </w:pPr>
    </w:lvl>
    <w:lvl w:ilvl="5" w:tplc="0409001B">
      <w:start w:val="1"/>
      <w:numFmt w:val="lowerRoman"/>
      <w:lvlText w:val="%6."/>
      <w:lvlJc w:val="right"/>
      <w:pPr>
        <w:tabs>
          <w:tab w:val="num" w:pos="4323"/>
        </w:tabs>
        <w:ind w:left="4323" w:hanging="180"/>
      </w:pPr>
    </w:lvl>
    <w:lvl w:ilvl="6" w:tplc="0409000F">
      <w:start w:val="1"/>
      <w:numFmt w:val="decimal"/>
      <w:lvlText w:val="%7."/>
      <w:lvlJc w:val="left"/>
      <w:pPr>
        <w:tabs>
          <w:tab w:val="num" w:pos="5043"/>
        </w:tabs>
        <w:ind w:left="5043" w:hanging="360"/>
      </w:pPr>
    </w:lvl>
    <w:lvl w:ilvl="7" w:tplc="04090019">
      <w:start w:val="1"/>
      <w:numFmt w:val="lowerLetter"/>
      <w:lvlText w:val="%8."/>
      <w:lvlJc w:val="left"/>
      <w:pPr>
        <w:tabs>
          <w:tab w:val="num" w:pos="5763"/>
        </w:tabs>
        <w:ind w:left="5763" w:hanging="360"/>
      </w:pPr>
    </w:lvl>
    <w:lvl w:ilvl="8" w:tplc="0409001B">
      <w:start w:val="1"/>
      <w:numFmt w:val="lowerRoman"/>
      <w:lvlText w:val="%9."/>
      <w:lvlJc w:val="right"/>
      <w:pPr>
        <w:tabs>
          <w:tab w:val="num" w:pos="6483"/>
        </w:tabs>
        <w:ind w:left="6483" w:hanging="180"/>
      </w:pPr>
    </w:lvl>
  </w:abstractNum>
  <w:num w:numId="1">
    <w:abstractNumId w:val="5"/>
  </w:num>
  <w:num w:numId="2">
    <w:abstractNumId w:val="4"/>
  </w:num>
  <w:num w:numId="3">
    <w:abstractNumId w:val="9"/>
  </w:num>
  <w:num w:numId="4">
    <w:abstractNumId w:val="7"/>
  </w:num>
  <w:num w:numId="5">
    <w:abstractNumId w:val="2"/>
  </w:num>
  <w:num w:numId="6">
    <w:abstractNumId w:val="0"/>
  </w:num>
  <w:num w:numId="7">
    <w:abstractNumId w:val="8"/>
  </w:num>
  <w:num w:numId="8">
    <w:abstractNumId w:val="1"/>
  </w:num>
  <w:num w:numId="9">
    <w:abstractNumId w:val="3"/>
  </w:num>
  <w:num w:numId="10">
    <w:abstractNumId w:val="6"/>
  </w:num>
  <w:numIdMacAtCleanup w:val="10"/>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Thane">
    <w15:presenceInfo w15:providerId="None" w15:userId="Thane"/>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120"/>
  <w:drawingGridVerticalSpacing w:val="120"/>
  <w:displayHorizontalDrawingGridEvery w:val="0"/>
  <w:displayVerticalDrawingGridEvery w:val="3"/>
  <w:doNotUseMarginsForDrawingGridOrigin/>
  <w:characterSpacingControl w:val="compressPunctuation"/>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255"/>
    <w:rsid w:val="0006267A"/>
    <w:rsid w:val="00081B7F"/>
    <w:rsid w:val="000B1989"/>
    <w:rsid w:val="000B7219"/>
    <w:rsid w:val="000D64A0"/>
    <w:rsid w:val="000D7908"/>
    <w:rsid w:val="00153116"/>
    <w:rsid w:val="001B79B6"/>
    <w:rsid w:val="001D5A6F"/>
    <w:rsid w:val="002029E4"/>
    <w:rsid w:val="00262D0B"/>
    <w:rsid w:val="002828A2"/>
    <w:rsid w:val="002D3B5A"/>
    <w:rsid w:val="002E01C8"/>
    <w:rsid w:val="002E26B2"/>
    <w:rsid w:val="002E3F6C"/>
    <w:rsid w:val="00343E12"/>
    <w:rsid w:val="00367E47"/>
    <w:rsid w:val="003F5C75"/>
    <w:rsid w:val="00412B45"/>
    <w:rsid w:val="004B229E"/>
    <w:rsid w:val="00502331"/>
    <w:rsid w:val="00570F7C"/>
    <w:rsid w:val="0058000A"/>
    <w:rsid w:val="005F694F"/>
    <w:rsid w:val="00647332"/>
    <w:rsid w:val="00656CAB"/>
    <w:rsid w:val="006B207F"/>
    <w:rsid w:val="006D6E5C"/>
    <w:rsid w:val="006E63CE"/>
    <w:rsid w:val="0078713A"/>
    <w:rsid w:val="007B3E8C"/>
    <w:rsid w:val="007C27F0"/>
    <w:rsid w:val="007E76F6"/>
    <w:rsid w:val="00800C5A"/>
    <w:rsid w:val="00824255"/>
    <w:rsid w:val="008718DB"/>
    <w:rsid w:val="00882AD7"/>
    <w:rsid w:val="008C47EA"/>
    <w:rsid w:val="00904F24"/>
    <w:rsid w:val="009629D9"/>
    <w:rsid w:val="00967035"/>
    <w:rsid w:val="009917D8"/>
    <w:rsid w:val="00A516EA"/>
    <w:rsid w:val="00A6077E"/>
    <w:rsid w:val="00AC3ABE"/>
    <w:rsid w:val="00B05312"/>
    <w:rsid w:val="00B47B45"/>
    <w:rsid w:val="00B87B92"/>
    <w:rsid w:val="00C020B7"/>
    <w:rsid w:val="00C14033"/>
    <w:rsid w:val="00C47F0A"/>
    <w:rsid w:val="00CA5BEB"/>
    <w:rsid w:val="00CB32BE"/>
    <w:rsid w:val="00CE4FF8"/>
    <w:rsid w:val="00D021AB"/>
    <w:rsid w:val="00D71403"/>
    <w:rsid w:val="00DA322F"/>
    <w:rsid w:val="00DE5CCE"/>
    <w:rsid w:val="00E2643F"/>
    <w:rsid w:val="00E94FD9"/>
    <w:rsid w:val="00EC5345"/>
    <w:rsid w:val="00F2130B"/>
    <w:rsid w:val="00F95B1F"/>
    <w:rsid w:val="00FA62B1"/>
    <w:rsid w:val="00FC0E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1BEB274"/>
  <w15:docId w15:val="{020A5661-28B3-4692-A18A-5C6E0FFE3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3">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Subtitle" w:qFormat="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pPr>
      <w:autoSpaceDE w:val="0"/>
      <w:autoSpaceDN w:val="0"/>
    </w:pPr>
  </w:style>
  <w:style w:type="paragraph" w:styleId="Heading1">
    <w:name w:val="heading 1"/>
    <w:basedOn w:val="Normal"/>
    <w:next w:val="Normal"/>
    <w:qFormat/>
    <w:pPr>
      <w:keepNext/>
      <w:outlineLvl w:val="0"/>
    </w:pPr>
    <w:rPr>
      <w:rFonts w:ascii="Arial" w:hAnsi="Arial" w:cs="Arial"/>
      <w:b/>
      <w:bCs/>
      <w:sz w:val="24"/>
      <w:szCs w:val="24"/>
    </w:rPr>
  </w:style>
  <w:style w:type="paragraph" w:styleId="Heading2">
    <w:name w:val="heading 2"/>
    <w:basedOn w:val="Normal"/>
    <w:next w:val="Normal"/>
    <w:qFormat/>
    <w:pPr>
      <w:keepNext/>
      <w:spacing w:before="240" w:after="60"/>
      <w:outlineLvl w:val="1"/>
    </w:pPr>
    <w:rPr>
      <w:rFonts w:ascii="Arial" w:hAnsi="Arial" w:cs="Arial"/>
      <w:b/>
      <w:bCs/>
      <w:i/>
      <w:iCs/>
      <w:sz w:val="24"/>
      <w:szCs w:val="24"/>
    </w:rPr>
  </w:style>
  <w:style w:type="paragraph" w:styleId="Heading3">
    <w:name w:val="heading 3"/>
    <w:basedOn w:val="Normal"/>
    <w:next w:val="Normal"/>
    <w:qFormat/>
    <w:pPr>
      <w:keepNext/>
      <w:tabs>
        <w:tab w:val="left" w:pos="450"/>
        <w:tab w:val="left" w:pos="1620"/>
      </w:tabs>
      <w:ind w:left="5760" w:hanging="7200"/>
      <w:outlineLvl w:val="2"/>
    </w:pPr>
    <w:rPr>
      <w:rFonts w:ascii="Arial" w:hAnsi="Arial" w:cs="Arial"/>
      <w:b/>
      <w:bCs/>
    </w:rPr>
  </w:style>
  <w:style w:type="paragraph" w:styleId="Heading4">
    <w:name w:val="heading 4"/>
    <w:basedOn w:val="Normal"/>
    <w:next w:val="Normal"/>
    <w:qFormat/>
    <w:pPr>
      <w:keepNext/>
      <w:outlineLvl w:val="3"/>
    </w:pPr>
    <w:rPr>
      <w:rFonts w:ascii="Arial" w:hAnsi="Arial" w:cs="Arial"/>
      <w:b/>
      <w:bCs/>
    </w:rPr>
  </w:style>
  <w:style w:type="paragraph" w:styleId="Heading5">
    <w:name w:val="heading 5"/>
    <w:basedOn w:val="Normal"/>
    <w:next w:val="Normal"/>
    <w:qFormat/>
    <w:pPr>
      <w:keepNext/>
      <w:tabs>
        <w:tab w:val="right" w:pos="4860"/>
        <w:tab w:val="left" w:pos="5040"/>
        <w:tab w:val="right" w:pos="10080"/>
      </w:tabs>
      <w:spacing w:after="60"/>
      <w:jc w:val="center"/>
      <w:outlineLvl w:val="4"/>
    </w:pPr>
    <w:rPr>
      <w:b/>
      <w:bCs/>
      <w:smallCaps/>
    </w:rPr>
  </w:style>
  <w:style w:type="paragraph" w:styleId="Heading6">
    <w:name w:val="heading 6"/>
    <w:basedOn w:val="Normal"/>
    <w:next w:val="Normal"/>
    <w:qFormat/>
    <w:pPr>
      <w:spacing w:before="240" w:after="60"/>
      <w:outlineLvl w:val="5"/>
    </w:pPr>
    <w:rPr>
      <w:i/>
      <w:iCs/>
      <w:sz w:val="22"/>
      <w:szCs w:val="22"/>
    </w:rPr>
  </w:style>
  <w:style w:type="paragraph" w:styleId="Heading7">
    <w:name w:val="heading 7"/>
    <w:basedOn w:val="Normal"/>
    <w:next w:val="Normal"/>
    <w:qFormat/>
    <w:pPr>
      <w:spacing w:before="240" w:after="60"/>
      <w:outlineLvl w:val="6"/>
    </w:pPr>
    <w:rPr>
      <w:rFonts w:ascii="Arial" w:hAnsi="Arial" w:cs="Arial"/>
    </w:rPr>
  </w:style>
  <w:style w:type="paragraph" w:styleId="Heading8">
    <w:name w:val="heading 8"/>
    <w:basedOn w:val="Normal"/>
    <w:next w:val="Normal"/>
    <w:qFormat/>
    <w:pPr>
      <w:keepNext/>
      <w:tabs>
        <w:tab w:val="right" w:pos="360"/>
        <w:tab w:val="right" w:pos="4860"/>
        <w:tab w:val="left" w:pos="5040"/>
        <w:tab w:val="left" w:pos="7290"/>
        <w:tab w:val="right" w:pos="10080"/>
      </w:tabs>
      <w:spacing w:before="240" w:line="200" w:lineRule="exact"/>
      <w:ind w:left="360"/>
      <w:outlineLvl w:val="7"/>
    </w:pPr>
    <w:rPr>
      <w:b/>
      <w:bCs/>
      <w:smallCap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Indent">
    <w:name w:val="Body Text Indent"/>
    <w:basedOn w:val="Normal"/>
    <w:pPr>
      <w:tabs>
        <w:tab w:val="left" w:pos="-1008"/>
        <w:tab w:val="left" w:pos="-288"/>
        <w:tab w:val="left" w:pos="0"/>
        <w:tab w:val="left" w:pos="432"/>
        <w:tab w:val="left" w:pos="1152"/>
        <w:tab w:val="left" w:pos="1872"/>
        <w:tab w:val="left" w:pos="2592"/>
        <w:tab w:val="left" w:pos="2880"/>
      </w:tabs>
      <w:suppressAutoHyphens/>
      <w:autoSpaceDE/>
      <w:autoSpaceDN/>
      <w:spacing w:before="100"/>
    </w:pPr>
    <w:rPr>
      <w:rFonts w:ascii="Arial" w:hAnsi="Arial" w:cs="Arial"/>
      <w:b/>
      <w:bCs/>
      <w:sz w:val="22"/>
      <w:szCs w:val="22"/>
    </w:rPr>
  </w:style>
  <w:style w:type="character" w:styleId="Hyperlink">
    <w:name w:val="Hyperlink"/>
    <w:rPr>
      <w:color w:val="0000FF"/>
      <w:u w:val="single"/>
    </w:rPr>
  </w:style>
  <w:style w:type="paragraph" w:styleId="BodyText">
    <w:name w:val="Body Text"/>
    <w:basedOn w:val="Normal"/>
    <w:pPr>
      <w:tabs>
        <w:tab w:val="left" w:pos="450"/>
      </w:tabs>
    </w:pPr>
    <w:rPr>
      <w:rFonts w:ascii="Arial" w:hAnsi="Arial" w:cs="Arial"/>
      <w:b/>
      <w:bCs/>
    </w:rPr>
  </w:style>
  <w:style w:type="paragraph" w:styleId="PlainText">
    <w:name w:val="Plain Text"/>
    <w:basedOn w:val="Normal"/>
    <w:rPr>
      <w:rFonts w:ascii="Courier New" w:hAnsi="Courier New" w:cs="Courier New"/>
    </w:rPr>
  </w:style>
  <w:style w:type="character" w:styleId="FollowedHyperlink">
    <w:name w:val="FollowedHyperlink"/>
    <w:rPr>
      <w:color w:val="800080"/>
      <w:u w:val="single"/>
    </w:rPr>
  </w:style>
  <w:style w:type="paragraph" w:styleId="Header">
    <w:name w:val="header"/>
    <w:basedOn w:val="Normal"/>
    <w:pPr>
      <w:tabs>
        <w:tab w:val="center" w:pos="4320"/>
        <w:tab w:val="right" w:pos="8640"/>
      </w:tabs>
    </w:pPr>
  </w:style>
  <w:style w:type="paragraph" w:styleId="Caption">
    <w:name w:val="caption"/>
    <w:basedOn w:val="Normal"/>
    <w:next w:val="Normal"/>
    <w:qFormat/>
    <w:rPr>
      <w:b/>
      <w:bCs/>
      <w:i/>
      <w:iCs/>
      <w:caps/>
      <w:sz w:val="28"/>
      <w:szCs w:val="28"/>
    </w:rPr>
  </w:style>
  <w:style w:type="character" w:styleId="PageNumber">
    <w:name w:val="page number"/>
    <w:basedOn w:val="DefaultParagraphFont"/>
  </w:style>
  <w:style w:type="paragraph" w:styleId="Footer">
    <w:name w:val="footer"/>
    <w:basedOn w:val="Normal"/>
    <w:pPr>
      <w:tabs>
        <w:tab w:val="center" w:pos="4320"/>
        <w:tab w:val="right" w:pos="8640"/>
      </w:tabs>
    </w:pPr>
    <w:rPr>
      <w:sz w:val="24"/>
      <w:szCs w:val="24"/>
    </w:rPr>
  </w:style>
  <w:style w:type="paragraph" w:styleId="BodyTextIndent2">
    <w:name w:val="Body Text Indent 2"/>
    <w:basedOn w:val="Normal"/>
    <w:pPr>
      <w:tabs>
        <w:tab w:val="left" w:pos="450"/>
        <w:tab w:val="left" w:pos="900"/>
        <w:tab w:val="left" w:pos="1260"/>
        <w:tab w:val="left" w:pos="1980"/>
      </w:tabs>
      <w:ind w:left="2880"/>
    </w:pPr>
    <w:rPr>
      <w:smallCaps/>
    </w:rPr>
  </w:style>
  <w:style w:type="paragraph" w:styleId="BodyTextIndent3">
    <w:name w:val="Body Text Indent 3"/>
    <w:basedOn w:val="Normal"/>
    <w:pPr>
      <w:ind w:left="720" w:hanging="360"/>
    </w:pPr>
    <w:rPr>
      <w:smallCaps/>
    </w:rPr>
  </w:style>
  <w:style w:type="paragraph" w:styleId="List">
    <w:name w:val="List"/>
    <w:basedOn w:val="Normal"/>
    <w:pPr>
      <w:ind w:left="360" w:hanging="360"/>
    </w:pPr>
  </w:style>
  <w:style w:type="paragraph" w:styleId="List2">
    <w:name w:val="List 2"/>
    <w:basedOn w:val="Normal"/>
    <w:pPr>
      <w:ind w:left="720" w:hanging="360"/>
    </w:pPr>
  </w:style>
  <w:style w:type="paragraph" w:styleId="ListContinue">
    <w:name w:val="List Continue"/>
    <w:basedOn w:val="Normal"/>
    <w:pPr>
      <w:spacing w:after="120"/>
      <w:ind w:left="360"/>
    </w:pPr>
  </w:style>
  <w:style w:type="paragraph" w:styleId="ListContinue2">
    <w:name w:val="List Continue 2"/>
    <w:basedOn w:val="Normal"/>
    <w:pPr>
      <w:spacing w:after="120"/>
      <w:ind w:left="720"/>
    </w:pPr>
  </w:style>
  <w:style w:type="paragraph" w:customStyle="1" w:styleId="Level1">
    <w:name w:val="Level 1"/>
    <w:basedOn w:val="Normal"/>
    <w:uiPriority w:val="99"/>
    <w:pPr>
      <w:widowControl w:val="0"/>
      <w:outlineLvl w:val="0"/>
    </w:pPr>
    <w:rPr>
      <w:sz w:val="24"/>
      <w:szCs w:val="24"/>
    </w:rPr>
  </w:style>
  <w:style w:type="paragraph" w:styleId="NormalWeb">
    <w:name w:val="Normal (Web)"/>
    <w:basedOn w:val="Normal"/>
    <w:uiPriority w:val="99"/>
    <w:pPr>
      <w:autoSpaceDE/>
      <w:autoSpaceDN/>
      <w:spacing w:before="100" w:beforeAutospacing="1" w:after="100" w:afterAutospacing="1"/>
    </w:pPr>
    <w:rPr>
      <w:sz w:val="24"/>
      <w:szCs w:val="24"/>
    </w:rPr>
  </w:style>
  <w:style w:type="paragraph" w:styleId="BlockText">
    <w:name w:val="Block Text"/>
    <w:basedOn w:val="Normal"/>
    <w:pPr>
      <w:tabs>
        <w:tab w:val="left" w:pos="-576"/>
        <w:tab w:val="left" w:pos="0"/>
        <w:tab w:val="left" w:pos="144"/>
        <w:tab w:val="left" w:pos="432"/>
        <w:tab w:val="left" w:pos="864"/>
        <w:tab w:val="num" w:pos="1080"/>
        <w:tab w:val="left" w:pos="1584"/>
        <w:tab w:val="left" w:pos="2304"/>
        <w:tab w:val="left" w:pos="3024"/>
        <w:tab w:val="left" w:pos="3744"/>
        <w:tab w:val="left" w:pos="4464"/>
        <w:tab w:val="left" w:pos="5184"/>
        <w:tab w:val="left" w:pos="5904"/>
        <w:tab w:val="left" w:pos="6624"/>
        <w:tab w:val="left" w:pos="7344"/>
        <w:tab w:val="left" w:pos="8064"/>
        <w:tab w:val="left" w:pos="8784"/>
        <w:tab w:val="left" w:pos="9504"/>
      </w:tabs>
      <w:suppressAutoHyphens/>
      <w:autoSpaceDE/>
      <w:autoSpaceDN/>
      <w:ind w:left="432" w:right="288" w:hanging="432"/>
    </w:pPr>
    <w:rPr>
      <w:sz w:val="24"/>
      <w:szCs w:val="24"/>
    </w:rPr>
  </w:style>
  <w:style w:type="paragraph" w:styleId="EndnoteText">
    <w:name w:val="endnote text"/>
    <w:basedOn w:val="Normal"/>
    <w:semiHidden/>
    <w:pPr>
      <w:autoSpaceDE/>
      <w:autoSpaceDN/>
    </w:pPr>
    <w:rPr>
      <w:sz w:val="24"/>
      <w:szCs w:val="24"/>
    </w:rPr>
  </w:style>
  <w:style w:type="paragraph" w:styleId="DocumentMap">
    <w:name w:val="Document Map"/>
    <w:basedOn w:val="Normal"/>
    <w:semiHidden/>
    <w:pPr>
      <w:shd w:val="clear" w:color="auto" w:fill="000080"/>
      <w:autoSpaceDE/>
      <w:autoSpaceDN/>
    </w:pPr>
    <w:rPr>
      <w:rFonts w:ascii="Tahoma" w:hAnsi="Tahoma" w:cs="Tahoma"/>
      <w:sz w:val="24"/>
      <w:szCs w:val="24"/>
    </w:rPr>
  </w:style>
  <w:style w:type="paragraph" w:styleId="BodyText3">
    <w:name w:val="Body Text 3"/>
    <w:basedOn w:val="Normal"/>
    <w:pPr>
      <w:suppressAutoHyphens/>
      <w:autoSpaceDE/>
      <w:autoSpaceDN/>
      <w:ind w:right="288"/>
    </w:pPr>
    <w:rPr>
      <w:rFonts w:ascii="Arial" w:hAnsi="Arial" w:cs="Arial"/>
      <w:sz w:val="24"/>
      <w:szCs w:val="24"/>
    </w:rPr>
  </w:style>
  <w:style w:type="character" w:styleId="CommentReference">
    <w:name w:val="annotation reference"/>
    <w:semiHidden/>
    <w:rPr>
      <w:sz w:val="16"/>
      <w:szCs w:val="16"/>
    </w:rPr>
  </w:style>
  <w:style w:type="paragraph" w:styleId="CommentText">
    <w:name w:val="annotation text"/>
    <w:basedOn w:val="Normal"/>
    <w:link w:val="CommentTextChar"/>
    <w:semiHidden/>
    <w:pPr>
      <w:widowControl w:val="0"/>
      <w:autoSpaceDE/>
      <w:autoSpaceDN/>
    </w:pPr>
  </w:style>
  <w:style w:type="paragraph" w:styleId="CommentSubject">
    <w:name w:val="annotation subject"/>
    <w:basedOn w:val="CommentText"/>
    <w:next w:val="CommentText"/>
    <w:link w:val="CommentSubjectChar"/>
    <w:rsid w:val="00FC0EC4"/>
    <w:pPr>
      <w:widowControl/>
      <w:autoSpaceDE w:val="0"/>
      <w:autoSpaceDN w:val="0"/>
    </w:pPr>
    <w:rPr>
      <w:b/>
      <w:bCs/>
    </w:rPr>
  </w:style>
  <w:style w:type="character" w:customStyle="1" w:styleId="CommentTextChar">
    <w:name w:val="Comment Text Char"/>
    <w:basedOn w:val="DefaultParagraphFont"/>
    <w:link w:val="CommentText"/>
    <w:semiHidden/>
    <w:rsid w:val="00FC0EC4"/>
  </w:style>
  <w:style w:type="character" w:customStyle="1" w:styleId="CommentSubjectChar">
    <w:name w:val="Comment Subject Char"/>
    <w:link w:val="CommentSubject"/>
    <w:rsid w:val="00FC0EC4"/>
    <w:rPr>
      <w:b/>
      <w:bCs/>
    </w:rPr>
  </w:style>
  <w:style w:type="paragraph" w:styleId="BalloonText">
    <w:name w:val="Balloon Text"/>
    <w:basedOn w:val="Normal"/>
    <w:link w:val="BalloonTextChar"/>
    <w:rsid w:val="00FC0EC4"/>
    <w:rPr>
      <w:rFonts w:ascii="Tahoma" w:hAnsi="Tahoma" w:cs="Tahoma"/>
      <w:sz w:val="16"/>
      <w:szCs w:val="16"/>
    </w:rPr>
  </w:style>
  <w:style w:type="character" w:customStyle="1" w:styleId="BalloonTextChar">
    <w:name w:val="Balloon Text Char"/>
    <w:link w:val="BalloonText"/>
    <w:rsid w:val="00FC0EC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www.nal.usda.gov/ag98/ag98.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12" Type="http://schemas.openxmlformats.org/officeDocument/2006/relationships/hyperlink" Target="http://medline.cos.com/" TargetMode="External"/><Relationship Id="rId17" Type="http://schemas.openxmlformats.org/officeDocument/2006/relationships/hyperlink" Target="http://www.mcg.edu/research/animal/documents/examplesummaryliteraturesearch.pdf" TargetMode="External"/><Relationship Id="rId2" Type="http://schemas.openxmlformats.org/officeDocument/2006/relationships/numbering" Target="numbering.xml"/><Relationship Id="rId16" Type="http://schemas.openxmlformats.org/officeDocument/2006/relationships/hyperlink" Target="http://toxnet.nlm.ni"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www.mcg.edu/research/animal/pdf/alternativesSearchTips.pdf" TargetMode="External"/><Relationship Id="rId5" Type="http://schemas.openxmlformats.org/officeDocument/2006/relationships/webSettings" Target="webSettings.xml"/><Relationship Id="rId15" Type="http://schemas.openxmlformats.org/officeDocument/2006/relationships/hyperlink" Target="http://www.isinet.com/isi/products/specialized/cababstracts/" TargetMode="External"/><Relationship Id="rId10" Type="http://schemas.openxmlformats.org/officeDocument/2006/relationships/hyperlink" Target="http://grants2.nih.gov/grants/olaw/sampledoc/oacu3040-2.htm"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hyperlink" Target="mailto:jwhitloc@mmcg.edu" TargetMode="External"/><Relationship Id="rId14" Type="http://schemas.openxmlformats.org/officeDocument/2006/relationships/hyperlink" Target="http://altweb.jhsph.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B30F78-698B-456A-ABF1-DAD9DC79D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15</Pages>
  <Words>6235</Words>
  <Characters>35541</Characters>
  <Application>Microsoft Office Word</Application>
  <DocSecurity>0</DocSecurity>
  <Lines>296</Lines>
  <Paragraphs>83</Paragraphs>
  <ScaleCrop>false</ScaleCrop>
  <HeadingPairs>
    <vt:vector size="2" baseType="variant">
      <vt:variant>
        <vt:lpstr>Title</vt:lpstr>
      </vt:variant>
      <vt:variant>
        <vt:i4>1</vt:i4>
      </vt:variant>
    </vt:vector>
  </HeadingPairs>
  <TitlesOfParts>
    <vt:vector size="1" baseType="lpstr">
      <vt:lpstr>Medical College of Georgia</vt:lpstr>
    </vt:vector>
  </TitlesOfParts>
  <Company>AppVizo</Company>
  <LinksUpToDate>false</LinksUpToDate>
  <CharactersWithSpaces>41693</CharactersWithSpaces>
  <SharedDoc>false</SharedDoc>
  <HLinks>
    <vt:vector size="54" baseType="variant">
      <vt:variant>
        <vt:i4>2687011</vt:i4>
      </vt:variant>
      <vt:variant>
        <vt:i4>24</vt:i4>
      </vt:variant>
      <vt:variant>
        <vt:i4>0</vt:i4>
      </vt:variant>
      <vt:variant>
        <vt:i4>5</vt:i4>
      </vt:variant>
      <vt:variant>
        <vt:lpwstr>http://www.mcg.edu/research/animal/documents/examplesummaryliteraturesearch.pdf</vt:lpwstr>
      </vt:variant>
      <vt:variant>
        <vt:lpwstr/>
      </vt:variant>
      <vt:variant>
        <vt:i4>4653073</vt:i4>
      </vt:variant>
      <vt:variant>
        <vt:i4>21</vt:i4>
      </vt:variant>
      <vt:variant>
        <vt:i4>0</vt:i4>
      </vt:variant>
      <vt:variant>
        <vt:i4>5</vt:i4>
      </vt:variant>
      <vt:variant>
        <vt:lpwstr>http://toxnet.nlm.ni/</vt:lpwstr>
      </vt:variant>
      <vt:variant>
        <vt:lpwstr/>
      </vt:variant>
      <vt:variant>
        <vt:i4>5898310</vt:i4>
      </vt:variant>
      <vt:variant>
        <vt:i4>18</vt:i4>
      </vt:variant>
      <vt:variant>
        <vt:i4>0</vt:i4>
      </vt:variant>
      <vt:variant>
        <vt:i4>5</vt:i4>
      </vt:variant>
      <vt:variant>
        <vt:lpwstr>http://www.isinet.com/isi/products/specialized/cababstracts/</vt:lpwstr>
      </vt:variant>
      <vt:variant>
        <vt:lpwstr/>
      </vt:variant>
      <vt:variant>
        <vt:i4>524305</vt:i4>
      </vt:variant>
      <vt:variant>
        <vt:i4>15</vt:i4>
      </vt:variant>
      <vt:variant>
        <vt:i4>0</vt:i4>
      </vt:variant>
      <vt:variant>
        <vt:i4>5</vt:i4>
      </vt:variant>
      <vt:variant>
        <vt:lpwstr>http://altweb.jhsph.edu/</vt:lpwstr>
      </vt:variant>
      <vt:variant>
        <vt:lpwstr/>
      </vt:variant>
      <vt:variant>
        <vt:i4>6750257</vt:i4>
      </vt:variant>
      <vt:variant>
        <vt:i4>12</vt:i4>
      </vt:variant>
      <vt:variant>
        <vt:i4>0</vt:i4>
      </vt:variant>
      <vt:variant>
        <vt:i4>5</vt:i4>
      </vt:variant>
      <vt:variant>
        <vt:lpwstr>http://www.nal.usda.gov/ag98/ag98.html</vt:lpwstr>
      </vt:variant>
      <vt:variant>
        <vt:lpwstr/>
      </vt:variant>
      <vt:variant>
        <vt:i4>3145838</vt:i4>
      </vt:variant>
      <vt:variant>
        <vt:i4>9</vt:i4>
      </vt:variant>
      <vt:variant>
        <vt:i4>0</vt:i4>
      </vt:variant>
      <vt:variant>
        <vt:i4>5</vt:i4>
      </vt:variant>
      <vt:variant>
        <vt:lpwstr>http://medline.cos.com/</vt:lpwstr>
      </vt:variant>
      <vt:variant>
        <vt:lpwstr/>
      </vt:variant>
      <vt:variant>
        <vt:i4>5308482</vt:i4>
      </vt:variant>
      <vt:variant>
        <vt:i4>6</vt:i4>
      </vt:variant>
      <vt:variant>
        <vt:i4>0</vt:i4>
      </vt:variant>
      <vt:variant>
        <vt:i4>5</vt:i4>
      </vt:variant>
      <vt:variant>
        <vt:lpwstr>http://www.mcg.edu/research/animal/pdf/alternativesSearchTips.pdf</vt:lpwstr>
      </vt:variant>
      <vt:variant>
        <vt:lpwstr/>
      </vt:variant>
      <vt:variant>
        <vt:i4>2162805</vt:i4>
      </vt:variant>
      <vt:variant>
        <vt:i4>3</vt:i4>
      </vt:variant>
      <vt:variant>
        <vt:i4>0</vt:i4>
      </vt:variant>
      <vt:variant>
        <vt:i4>5</vt:i4>
      </vt:variant>
      <vt:variant>
        <vt:lpwstr>http://grants2.nih.gov/grants/olaw/sampledoc/oacu3040-2.htm</vt:lpwstr>
      </vt:variant>
      <vt:variant>
        <vt:lpwstr>paindist</vt:lpwstr>
      </vt:variant>
      <vt:variant>
        <vt:i4>2162719</vt:i4>
      </vt:variant>
      <vt:variant>
        <vt:i4>0</vt:i4>
      </vt:variant>
      <vt:variant>
        <vt:i4>0</vt:i4>
      </vt:variant>
      <vt:variant>
        <vt:i4>5</vt:i4>
      </vt:variant>
      <vt:variant>
        <vt:lpwstr>mailto:jwhitloc@mmcg.edu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Medical College of Georgia</dc:title>
  <dc:creator>Susan Khaksarfard;Charles Berry</dc:creator>
  <cp:lastModifiedBy>Thane</cp:lastModifiedBy>
  <cp:revision>4</cp:revision>
  <cp:lastPrinted>2003-09-03T15:15:00Z</cp:lastPrinted>
  <dcterms:created xsi:type="dcterms:W3CDTF">2016-02-12T23:13:00Z</dcterms:created>
  <dcterms:modified xsi:type="dcterms:W3CDTF">2016-07-22T16:02:00Z</dcterms:modified>
</cp:coreProperties>
</file>